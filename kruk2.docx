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B5560" w14:textId="1C792A48" w:rsidR="00D84E4A" w:rsidRDefault="00D84E4A">
      <w:pPr>
        <w:spacing w:after="160" w:line="259" w:lineRule="auto"/>
        <w:jc w:val="left"/>
      </w:pPr>
      <w:bookmarkStart w:id="0" w:name="_Toc66104280"/>
      <w:bookmarkStart w:id="1" w:name="_Toc66365722"/>
      <w:bookmarkStart w:id="2" w:name="_Toc66710999"/>
    </w:p>
    <w:p w14:paraId="4AD76664" w14:textId="77777777" w:rsidR="00770277" w:rsidRPr="00F2502A" w:rsidRDefault="00770277" w:rsidP="000F4C09">
      <w:pPr>
        <w:pStyle w:val="Heading1"/>
      </w:pPr>
      <w:bookmarkStart w:id="3" w:name="_Hlk139288699"/>
      <w:bookmarkStart w:id="4" w:name="_Hlk31700896"/>
      <w:bookmarkEnd w:id="0"/>
      <w:bookmarkEnd w:id="1"/>
      <w:bookmarkEnd w:id="2"/>
      <w:r w:rsidRPr="00F2502A">
        <w:t>Zarządzanie wpływami, ryzykami i szansami</w:t>
      </w:r>
    </w:p>
    <w:p w14:paraId="447FD4BB" w14:textId="517066D1" w:rsidR="00770277" w:rsidRDefault="00770277" w:rsidP="0095061A">
      <w:pPr>
        <w:pStyle w:val="Heading2"/>
      </w:pPr>
      <w:bookmarkStart w:id="5" w:name="_Hlk191727120"/>
      <w:r w:rsidRPr="00F2502A">
        <w:t>Opis procesu służącego do identyfikacji i oceny istotnych wpływów, ryzyk i szans</w:t>
      </w:r>
      <w:r w:rsidR="002127A3">
        <w:t xml:space="preserve"> (IRO-1)</w:t>
      </w:r>
    </w:p>
    <w:p w14:paraId="5B1B5A1D" w14:textId="77777777" w:rsidR="00724377" w:rsidRPr="00E85D0C" w:rsidRDefault="00724377" w:rsidP="00724377">
      <w:pPr>
        <w:rPr>
          <w:b/>
          <w:bCs/>
          <w:color w:val="013082"/>
          <w:szCs w:val="20"/>
        </w:rPr>
      </w:pPr>
      <w:r w:rsidRPr="00E85D0C">
        <w:rPr>
          <w:b/>
          <w:bCs/>
          <w:color w:val="013082"/>
          <w:szCs w:val="20"/>
        </w:rPr>
        <w:t xml:space="preserve">[IRO-1-52, IRO-1-53] </w:t>
      </w:r>
    </w:p>
    <w:p w14:paraId="435CE3C6" w14:textId="77777777" w:rsidR="00724377" w:rsidRPr="00556097" w:rsidRDefault="00724377" w:rsidP="00724377">
      <w:pPr>
        <w:rPr>
          <w:szCs w:val="20"/>
        </w:rPr>
      </w:pPr>
      <w:r w:rsidRPr="00556097">
        <w:rPr>
          <w:szCs w:val="20"/>
        </w:rPr>
        <w:t xml:space="preserve">Aby zrozumieć jakie wpływy Grupa KRUK wywiera swoją działalnością na otoczenie oraz </w:t>
      </w:r>
      <w:r>
        <w:rPr>
          <w:szCs w:val="20"/>
        </w:rPr>
        <w:t xml:space="preserve">jakie wynikają z tego </w:t>
      </w:r>
      <w:r w:rsidRPr="00556097">
        <w:rPr>
          <w:szCs w:val="20"/>
        </w:rPr>
        <w:t xml:space="preserve">ryzyka </w:t>
      </w:r>
      <w:r>
        <w:rPr>
          <w:szCs w:val="20"/>
        </w:rPr>
        <w:br/>
      </w:r>
      <w:r w:rsidRPr="00556097">
        <w:rPr>
          <w:szCs w:val="20"/>
        </w:rPr>
        <w:t>i szanse w zakresie zrównoważonego rozwoju</w:t>
      </w:r>
      <w:r>
        <w:rPr>
          <w:szCs w:val="20"/>
        </w:rPr>
        <w:t>,</w:t>
      </w:r>
      <w:r w:rsidRPr="00556097">
        <w:rPr>
          <w:szCs w:val="20"/>
        </w:rPr>
        <w:t xml:space="preserve"> w IV kwartale 2024 r</w:t>
      </w:r>
      <w:r>
        <w:rPr>
          <w:szCs w:val="20"/>
        </w:rPr>
        <w:t>oku</w:t>
      </w:r>
      <w:r w:rsidRPr="00556097">
        <w:rPr>
          <w:szCs w:val="20"/>
        </w:rPr>
        <w:t xml:space="preserve"> przeprowadz</w:t>
      </w:r>
      <w:r>
        <w:rPr>
          <w:szCs w:val="20"/>
        </w:rPr>
        <w:t xml:space="preserve">ono </w:t>
      </w:r>
      <w:r w:rsidRPr="00556097">
        <w:rPr>
          <w:szCs w:val="20"/>
        </w:rPr>
        <w:t>ocenę podwójnej istotności</w:t>
      </w:r>
      <w:r>
        <w:rPr>
          <w:szCs w:val="20"/>
        </w:rPr>
        <w:t xml:space="preserve"> – </w:t>
      </w:r>
      <w:r w:rsidRPr="00556097">
        <w:rPr>
          <w:szCs w:val="20"/>
        </w:rPr>
        <w:t xml:space="preserve">zgodnie z wymogami standardów </w:t>
      </w:r>
      <w:r>
        <w:rPr>
          <w:szCs w:val="20"/>
        </w:rPr>
        <w:t>wynikających z dyrektywy CSRD</w:t>
      </w:r>
      <w:r w:rsidRPr="00556097">
        <w:rPr>
          <w:szCs w:val="20"/>
        </w:rPr>
        <w:t>.</w:t>
      </w:r>
    </w:p>
    <w:p w14:paraId="5D9B0994" w14:textId="77777777" w:rsidR="00724377" w:rsidRPr="00556097" w:rsidRDefault="00724377" w:rsidP="00724377">
      <w:pPr>
        <w:rPr>
          <w:szCs w:val="20"/>
        </w:rPr>
      </w:pPr>
      <w:r w:rsidRPr="00556097">
        <w:rPr>
          <w:szCs w:val="20"/>
        </w:rPr>
        <w:t xml:space="preserve">Zbadano: </w:t>
      </w:r>
    </w:p>
    <w:p w14:paraId="1FCB6D20" w14:textId="77777777" w:rsidR="00724377" w:rsidRPr="00556097" w:rsidRDefault="00724377" w:rsidP="00724377">
      <w:pPr>
        <w:rPr>
          <w:szCs w:val="20"/>
        </w:rPr>
      </w:pPr>
      <w:r>
        <w:rPr>
          <w:szCs w:val="20"/>
        </w:rPr>
        <w:t>–</w:t>
      </w:r>
      <w:r w:rsidRPr="00556097">
        <w:rPr>
          <w:szCs w:val="20"/>
        </w:rPr>
        <w:t xml:space="preserve"> wpływ Grupy KRUK na społeczeństwo i środowisko (wpływ zewnętrzny)</w:t>
      </w:r>
      <w:r>
        <w:rPr>
          <w:szCs w:val="20"/>
        </w:rPr>
        <w:t>,</w:t>
      </w:r>
      <w:r w:rsidRPr="00556097">
        <w:rPr>
          <w:szCs w:val="20"/>
        </w:rPr>
        <w:t xml:space="preserve"> </w:t>
      </w:r>
    </w:p>
    <w:p w14:paraId="5A262FDA" w14:textId="77777777" w:rsidR="00724377" w:rsidRPr="00556097" w:rsidRDefault="00724377" w:rsidP="00724377">
      <w:pPr>
        <w:rPr>
          <w:szCs w:val="20"/>
        </w:rPr>
      </w:pPr>
      <w:r>
        <w:rPr>
          <w:szCs w:val="20"/>
        </w:rPr>
        <w:t>–</w:t>
      </w:r>
      <w:r w:rsidRPr="00556097">
        <w:rPr>
          <w:szCs w:val="20"/>
        </w:rPr>
        <w:t xml:space="preserve"> ryzyka i szanse wpływające na Grupę KRUK (wpływ finansowy)</w:t>
      </w:r>
      <w:r>
        <w:rPr>
          <w:szCs w:val="20"/>
        </w:rPr>
        <w:t>.</w:t>
      </w:r>
      <w:r w:rsidRPr="00556097">
        <w:rPr>
          <w:szCs w:val="20"/>
        </w:rPr>
        <w:t xml:space="preserve"> </w:t>
      </w:r>
    </w:p>
    <w:p w14:paraId="0606A620" w14:textId="77777777" w:rsidR="00724377" w:rsidRPr="00556097" w:rsidRDefault="00724377" w:rsidP="00724377">
      <w:pPr>
        <w:rPr>
          <w:szCs w:val="20"/>
        </w:rPr>
      </w:pPr>
      <w:r w:rsidRPr="00556097">
        <w:rPr>
          <w:szCs w:val="20"/>
        </w:rPr>
        <w:t xml:space="preserve">Punktem wyjścia do przeprowadzenia procesu było zrozumienie i mapowanie całego łańcucha wartości Grupy zarówno na wyższym i niższym jego szczeblu, a także operacji własnych </w:t>
      </w:r>
      <w:r>
        <w:rPr>
          <w:szCs w:val="20"/>
        </w:rPr>
        <w:t>oraz</w:t>
      </w:r>
      <w:r w:rsidRPr="00556097">
        <w:rPr>
          <w:szCs w:val="20"/>
        </w:rPr>
        <w:t xml:space="preserve"> wynikających z nich relacji i wzajemnych powiązań. To umożliwiło identyfikację kwestii, które poddano analizie pod kątem ich istotności.</w:t>
      </w:r>
    </w:p>
    <w:p w14:paraId="481FCAA1" w14:textId="77777777" w:rsidR="00724377" w:rsidRDefault="00724377" w:rsidP="00724377">
      <w:pPr>
        <w:rPr>
          <w:szCs w:val="20"/>
        </w:rPr>
      </w:pPr>
      <w:r w:rsidRPr="00E07B2E">
        <w:rPr>
          <w:szCs w:val="20"/>
        </w:rPr>
        <w:t>Proces realizacji oceny podwójnej istotności wspierany był przez zewnętrznego konsultanta, zaś za bieżące monitorowanie wyników tych prac i analiz odpowiadał Departament ESG w KRUK S.A.</w:t>
      </w:r>
      <w:r>
        <w:rPr>
          <w:szCs w:val="20"/>
        </w:rPr>
        <w:t xml:space="preserve"> zapewniając</w:t>
      </w:r>
      <w:r w:rsidRPr="00E07B2E">
        <w:rPr>
          <w:szCs w:val="20"/>
        </w:rPr>
        <w:t>, że dane i informacje, z których korzystano są prawdziwe i poprawne, a wnioski są zgodne z rzeczywistym stanem rzeczy. Wstępne i cząstkowe wyniki tej oceny monitorowane były także przez Legal, Data Protection, Operational Risk and ESG Area. Końcowy wynik oceny podwójnej istotności został zatwierdzony przez Zarząd KRUK S.A. oraz przedstawiony Radzie Nadzorczej Spółki.</w:t>
      </w:r>
    </w:p>
    <w:p w14:paraId="06AD5464" w14:textId="77777777" w:rsidR="00724377" w:rsidRPr="000F2BB8" w:rsidRDefault="00724377" w:rsidP="00724377">
      <w:pPr>
        <w:rPr>
          <w:b/>
          <w:bCs/>
          <w:color w:val="0552DA"/>
          <w:szCs w:val="20"/>
        </w:rPr>
      </w:pPr>
      <w:r w:rsidRPr="000F2BB8">
        <w:rPr>
          <w:b/>
          <w:bCs/>
          <w:color w:val="0552DA"/>
          <w:szCs w:val="20"/>
        </w:rPr>
        <w:t>Metody i założenia przyjęte w procesie oceny</w:t>
      </w:r>
    </w:p>
    <w:p w14:paraId="428B21E5" w14:textId="77777777" w:rsidR="00724377" w:rsidRPr="00E07B2E" w:rsidRDefault="00724377" w:rsidP="00724377">
      <w:pPr>
        <w:rPr>
          <w:szCs w:val="20"/>
        </w:rPr>
      </w:pPr>
      <w:r w:rsidRPr="00E07B2E">
        <w:rPr>
          <w:szCs w:val="20"/>
        </w:rPr>
        <w:t>Grupa KRUK uwzględniła wpływy wynikające zarówno z bezpośredniej działalności operacyjnej, jak i z relacji z pracownikami, klientami oraz innymi wybranymi interesariuszami, takimi jak dostawcy, partnerzy biznesowi, komornicy i stowarzyszenia branżowe oraz organizacje, w których działa.</w:t>
      </w:r>
    </w:p>
    <w:p w14:paraId="6EA0366A" w14:textId="77777777" w:rsidR="00724377" w:rsidRPr="00E07B2E" w:rsidRDefault="00724377" w:rsidP="00724377">
      <w:pPr>
        <w:rPr>
          <w:szCs w:val="20"/>
        </w:rPr>
      </w:pPr>
      <w:r w:rsidRPr="00140EAB">
        <w:rPr>
          <w:szCs w:val="20"/>
        </w:rPr>
        <w:t xml:space="preserve">Na pierwszym etapie procesu przeprowadzono bezpośrednie konsultacje z interesariuszami, aby </w:t>
      </w:r>
      <w:r w:rsidRPr="00E07B2E">
        <w:rPr>
          <w:szCs w:val="20"/>
        </w:rPr>
        <w:t>poznać opinie</w:t>
      </w:r>
      <w:r w:rsidRPr="00140EAB">
        <w:rPr>
          <w:szCs w:val="20"/>
        </w:rPr>
        <w:t xml:space="preserve"> przedstawicieli grup, na któr</w:t>
      </w:r>
      <w:r>
        <w:rPr>
          <w:szCs w:val="20"/>
        </w:rPr>
        <w:t>ych</w:t>
      </w:r>
      <w:r w:rsidRPr="00140EAB">
        <w:rPr>
          <w:szCs w:val="20"/>
        </w:rPr>
        <w:t xml:space="preserve"> </w:t>
      </w:r>
      <w:r w:rsidRPr="00E07B2E">
        <w:rPr>
          <w:szCs w:val="20"/>
        </w:rPr>
        <w:t>wpływa</w:t>
      </w:r>
      <w:r w:rsidRPr="00140EAB">
        <w:rPr>
          <w:szCs w:val="20"/>
        </w:rPr>
        <w:t xml:space="preserve"> </w:t>
      </w:r>
      <w:r w:rsidRPr="00E07B2E">
        <w:rPr>
          <w:szCs w:val="20"/>
        </w:rPr>
        <w:t>działalność Grupy</w:t>
      </w:r>
      <w:r w:rsidRPr="00140EAB">
        <w:rPr>
          <w:szCs w:val="20"/>
        </w:rPr>
        <w:t xml:space="preserve">. Takie podejście </w:t>
      </w:r>
      <w:r w:rsidRPr="00E07B2E">
        <w:rPr>
          <w:szCs w:val="20"/>
        </w:rPr>
        <w:t>pozwoliło na</w:t>
      </w:r>
      <w:r w:rsidRPr="00140EAB">
        <w:rPr>
          <w:szCs w:val="20"/>
        </w:rPr>
        <w:t xml:space="preserve"> </w:t>
      </w:r>
      <w:r w:rsidRPr="00E07B2E">
        <w:rPr>
          <w:szCs w:val="20"/>
        </w:rPr>
        <w:t xml:space="preserve">właściwe </w:t>
      </w:r>
      <w:r w:rsidRPr="00140EAB">
        <w:rPr>
          <w:szCs w:val="20"/>
        </w:rPr>
        <w:t xml:space="preserve">zrozumienie potencjalnych </w:t>
      </w:r>
      <w:r>
        <w:rPr>
          <w:szCs w:val="20"/>
        </w:rPr>
        <w:br/>
      </w:r>
      <w:r w:rsidRPr="00140EAB">
        <w:rPr>
          <w:szCs w:val="20"/>
        </w:rPr>
        <w:t>i rzeczywistych</w:t>
      </w:r>
      <w:r w:rsidRPr="00E07B2E">
        <w:rPr>
          <w:szCs w:val="20"/>
        </w:rPr>
        <w:t xml:space="preserve">, a także pozytywnych i negatywnych </w:t>
      </w:r>
      <w:r w:rsidRPr="00140EAB">
        <w:rPr>
          <w:szCs w:val="20"/>
        </w:rPr>
        <w:t xml:space="preserve">wpływów. </w:t>
      </w:r>
    </w:p>
    <w:p w14:paraId="135473C0" w14:textId="77777777" w:rsidR="00724377" w:rsidRDefault="00724377" w:rsidP="00724377">
      <w:pPr>
        <w:rPr>
          <w:szCs w:val="20"/>
        </w:rPr>
      </w:pPr>
      <w:r w:rsidRPr="00140EAB">
        <w:rPr>
          <w:szCs w:val="20"/>
        </w:rPr>
        <w:t>Kolejnym etapem była analiza danych ilościowych</w:t>
      </w:r>
      <w:r>
        <w:rPr>
          <w:szCs w:val="20"/>
        </w:rPr>
        <w:t xml:space="preserve"> i jakościowych</w:t>
      </w:r>
      <w:r w:rsidRPr="00140EAB">
        <w:rPr>
          <w:szCs w:val="20"/>
        </w:rPr>
        <w:t>, która odgrywa kluczową rolę w przyjętej metodologii.</w:t>
      </w:r>
      <w:r w:rsidRPr="00E07B2E">
        <w:rPr>
          <w:szCs w:val="20"/>
        </w:rPr>
        <w:t xml:space="preserve"> </w:t>
      </w:r>
    </w:p>
    <w:p w14:paraId="29E94E50" w14:textId="77777777" w:rsidR="00724377" w:rsidRPr="00096464" w:rsidRDefault="00724377" w:rsidP="00724377">
      <w:pPr>
        <w:rPr>
          <w:szCs w:val="20"/>
        </w:rPr>
      </w:pPr>
      <w:r>
        <w:rPr>
          <w:szCs w:val="20"/>
        </w:rPr>
        <w:t>Najważniejsze</w:t>
      </w:r>
      <w:r w:rsidRPr="00096464">
        <w:rPr>
          <w:szCs w:val="20"/>
        </w:rPr>
        <w:t xml:space="preserve"> elementy tego podejścia obejmują:</w:t>
      </w:r>
    </w:p>
    <w:p w14:paraId="766E2A6D" w14:textId="77777777" w:rsidR="00724377" w:rsidRPr="005957A3" w:rsidRDefault="00724377" w:rsidP="00396106">
      <w:pPr>
        <w:pStyle w:val="Akapit-literka-a"/>
        <w:numPr>
          <w:ilvl w:val="0"/>
          <w:numId w:val="56"/>
        </w:numPr>
        <w:rPr>
          <w:b/>
          <w:bCs/>
          <w:color w:val="0552DA"/>
        </w:rPr>
      </w:pPr>
      <w:r w:rsidRPr="005957A3">
        <w:rPr>
          <w:b/>
          <w:bCs/>
          <w:color w:val="0552DA"/>
        </w:rPr>
        <w:t>Źródła danych:</w:t>
      </w:r>
    </w:p>
    <w:p w14:paraId="7B5E8FDB" w14:textId="77777777" w:rsidR="00724377" w:rsidRPr="00096464" w:rsidRDefault="00724377" w:rsidP="00396106">
      <w:pPr>
        <w:pStyle w:val="Akapit-literka-a"/>
        <w:numPr>
          <w:ilvl w:val="1"/>
          <w:numId w:val="56"/>
        </w:numPr>
      </w:pPr>
      <w:r w:rsidRPr="00096464">
        <w:t>Dane operacyjne wewnętrzne: informacje z systemów finansowych, HR i raportów operacyjnych, dane dotyczące portfeli wierzytelności i zachowań klientów.</w:t>
      </w:r>
    </w:p>
    <w:p w14:paraId="75C1B2ED" w14:textId="77777777" w:rsidR="00724377" w:rsidRPr="00096464" w:rsidRDefault="00724377" w:rsidP="00396106">
      <w:pPr>
        <w:pStyle w:val="Akapit-literka-a"/>
        <w:numPr>
          <w:ilvl w:val="1"/>
          <w:numId w:val="56"/>
        </w:numPr>
      </w:pPr>
      <w:r w:rsidRPr="00096464">
        <w:t>Dane rynkowe zewnętrzne: prognozy ekonomiczne, raporty związane z ESG, takie jak aktualizacje regulacyjne, benchmarking branżowy i badania opinii interesariuszy.</w:t>
      </w:r>
    </w:p>
    <w:p w14:paraId="22FA1D5E" w14:textId="77777777" w:rsidR="00724377" w:rsidRPr="00096464" w:rsidRDefault="00724377" w:rsidP="00396106">
      <w:pPr>
        <w:pStyle w:val="Akapit-literka-a"/>
        <w:numPr>
          <w:ilvl w:val="1"/>
          <w:numId w:val="56"/>
        </w:numPr>
      </w:pPr>
      <w:r w:rsidRPr="00096464">
        <w:t>Opinie interesariuszy: dane z ankiet, wywiadów i konsultacji z klientami, partnerami biznesowymi, dostawcami, pracownikami, inwestorami oraz organizacjami pozarządowymi.</w:t>
      </w:r>
    </w:p>
    <w:p w14:paraId="70456EF2" w14:textId="77777777" w:rsidR="00724377" w:rsidRPr="00096464" w:rsidRDefault="00724377" w:rsidP="00396106">
      <w:pPr>
        <w:pStyle w:val="Akapit-literka-a"/>
        <w:numPr>
          <w:ilvl w:val="1"/>
          <w:numId w:val="56"/>
        </w:numPr>
      </w:pPr>
      <w:r w:rsidRPr="00096464">
        <w:t>Dostawcy danych zewnętrznych: dane o emisjach (Zakres 1, 2 i 3) do analizy śladu węglowego.</w:t>
      </w:r>
    </w:p>
    <w:p w14:paraId="32BE24EA" w14:textId="77777777" w:rsidR="00724377" w:rsidRPr="005957A3" w:rsidRDefault="00724377" w:rsidP="00396106">
      <w:pPr>
        <w:pStyle w:val="Akapit-literka-a"/>
        <w:numPr>
          <w:ilvl w:val="0"/>
          <w:numId w:val="56"/>
        </w:numPr>
        <w:rPr>
          <w:b/>
          <w:bCs/>
          <w:color w:val="0552DA"/>
        </w:rPr>
      </w:pPr>
      <w:r w:rsidRPr="005957A3">
        <w:rPr>
          <w:b/>
          <w:bCs/>
          <w:color w:val="0552DA"/>
        </w:rPr>
        <w:t>Zakres działalności operacyjnej objętej analizą:</w:t>
      </w:r>
    </w:p>
    <w:p w14:paraId="439AE72B" w14:textId="77777777" w:rsidR="00724377" w:rsidRPr="00096464" w:rsidRDefault="00724377" w:rsidP="00396106">
      <w:pPr>
        <w:pStyle w:val="Akapit-literka-a"/>
        <w:numPr>
          <w:ilvl w:val="1"/>
          <w:numId w:val="56"/>
        </w:numPr>
      </w:pPr>
      <w:r w:rsidRPr="00096464">
        <w:t>Zakres geograficzny: wszystkie obszary, na których działa KRUK, z uwzględnieniem lokalnych przepisów i specyficznych ryzyk rynkowych.</w:t>
      </w:r>
    </w:p>
    <w:p w14:paraId="28A3455F" w14:textId="77777777" w:rsidR="00724377" w:rsidRPr="00096464" w:rsidRDefault="00724377" w:rsidP="00396106">
      <w:pPr>
        <w:pStyle w:val="Akapit-literka-a"/>
        <w:numPr>
          <w:ilvl w:val="1"/>
          <w:numId w:val="56"/>
        </w:numPr>
      </w:pPr>
      <w:r w:rsidRPr="00096464">
        <w:t>Działania biznesowe: kluczowe operacje, takie jak windykacja należności, restrukturyzacja finansowa i usługi wsparcia klienta oraz działania dodatkowe, np. zaangażowanie społeczne i partnerstwa.</w:t>
      </w:r>
    </w:p>
    <w:p w14:paraId="1AA924CE" w14:textId="77777777" w:rsidR="00724377" w:rsidRPr="00096464" w:rsidRDefault="00724377" w:rsidP="00396106">
      <w:pPr>
        <w:pStyle w:val="Akapit-literka-a"/>
        <w:numPr>
          <w:ilvl w:val="1"/>
          <w:numId w:val="56"/>
        </w:numPr>
      </w:pPr>
      <w:r w:rsidRPr="00096464">
        <w:t xml:space="preserve">Uwzględnienie łańcucha wartości: działania na górnym szczeblu łańcucha wartości (np. pozyskiwanie danych </w:t>
      </w:r>
      <w:r>
        <w:br/>
      </w:r>
      <w:r w:rsidRPr="00096464">
        <w:t>i usług od dostawców) i na dolnym szczeblu tego łańcucha (np. edukacja finansowa klientów).</w:t>
      </w:r>
    </w:p>
    <w:p w14:paraId="65F5BDC3" w14:textId="77777777" w:rsidR="00724377" w:rsidRPr="005957A3" w:rsidRDefault="00724377" w:rsidP="00396106">
      <w:pPr>
        <w:pStyle w:val="Akapit-literka-a"/>
        <w:numPr>
          <w:ilvl w:val="0"/>
          <w:numId w:val="56"/>
        </w:numPr>
        <w:rPr>
          <w:b/>
          <w:bCs/>
          <w:color w:val="0552DA"/>
        </w:rPr>
      </w:pPr>
      <w:r w:rsidRPr="005957A3">
        <w:rPr>
          <w:b/>
          <w:bCs/>
          <w:color w:val="0552DA"/>
        </w:rPr>
        <w:t>Czynniki brane pod uwagę w założeniach:</w:t>
      </w:r>
    </w:p>
    <w:p w14:paraId="1F7DD442" w14:textId="77777777" w:rsidR="00724377" w:rsidRPr="00096464" w:rsidRDefault="00724377" w:rsidP="00396106">
      <w:pPr>
        <w:pStyle w:val="Akapit-literka-a"/>
        <w:numPr>
          <w:ilvl w:val="1"/>
          <w:numId w:val="56"/>
        </w:numPr>
      </w:pPr>
      <w:r w:rsidRPr="00096464">
        <w:t>Założenia finansowe: prognozy wzrostu przychodów i projekcje kosztów.</w:t>
      </w:r>
    </w:p>
    <w:p w14:paraId="3944A977" w14:textId="77777777" w:rsidR="00724377" w:rsidRPr="00096464" w:rsidRDefault="00724377" w:rsidP="00396106">
      <w:pPr>
        <w:pStyle w:val="Akapit-literka-a"/>
        <w:numPr>
          <w:ilvl w:val="1"/>
          <w:numId w:val="56"/>
        </w:numPr>
      </w:pPr>
      <w:r w:rsidRPr="00096464">
        <w:lastRenderedPageBreak/>
        <w:t xml:space="preserve">Kontekst regulacyjny i polityczny: założenia oparte na przewidywanych zmianach prawnych i regulacyjnych, takich jak Dyrektywa CSRD i lokalne regulacje prawne </w:t>
      </w:r>
      <w:r>
        <w:t>oraz</w:t>
      </w:r>
      <w:r w:rsidRPr="00096464">
        <w:t xml:space="preserve"> wymogi zgodności z krajowymi i międzynarodowymi normami środowiskowymi </w:t>
      </w:r>
      <w:r>
        <w:t>czy</w:t>
      </w:r>
      <w:r w:rsidRPr="00096464">
        <w:t xml:space="preserve"> społecznymi.</w:t>
      </w:r>
    </w:p>
    <w:p w14:paraId="1A260AA2" w14:textId="77777777" w:rsidR="00724377" w:rsidRPr="00096464" w:rsidRDefault="00724377" w:rsidP="00396106">
      <w:pPr>
        <w:pStyle w:val="Akapit-literka-a"/>
        <w:numPr>
          <w:ilvl w:val="1"/>
          <w:numId w:val="56"/>
        </w:numPr>
      </w:pPr>
      <w:r w:rsidRPr="00096464">
        <w:t xml:space="preserve">Trendy rynkowe: dane dotyczące zmian w zachowaniach klientów, szczególnie w zakresie poziomu edukacji finansowej i preferencji spłat oraz zmiany w kierunku zrównoważonego rozwoju i transformacji cyfrowej </w:t>
      </w:r>
      <w:r>
        <w:br/>
      </w:r>
      <w:r w:rsidRPr="00096464">
        <w:t>w branży.</w:t>
      </w:r>
    </w:p>
    <w:p w14:paraId="40729882" w14:textId="77777777" w:rsidR="00724377" w:rsidRPr="00E07B2E" w:rsidRDefault="00724377" w:rsidP="00396106">
      <w:pPr>
        <w:pStyle w:val="Akapit-literka-a"/>
        <w:numPr>
          <w:ilvl w:val="1"/>
          <w:numId w:val="56"/>
        </w:numPr>
      </w:pPr>
      <w:r w:rsidRPr="00096464">
        <w:t>Czynniki klimatyczne i środowiskowe: prognozy dotyczące zużycia energii i emisji gazów cieplarnianych, a także scenariusze ryzyka oparte na analizach wpływu klimatycznego i ryzyk przejściowych.</w:t>
      </w:r>
    </w:p>
    <w:p w14:paraId="07517AC9" w14:textId="77777777" w:rsidR="00724377" w:rsidRPr="00E07B2E" w:rsidRDefault="00724377" w:rsidP="00724377">
      <w:pPr>
        <w:rPr>
          <w:szCs w:val="20"/>
        </w:rPr>
      </w:pPr>
      <w:r w:rsidRPr="00E07B2E">
        <w:rPr>
          <w:szCs w:val="20"/>
        </w:rPr>
        <w:t xml:space="preserve">W ramach oceny podwójnej istotności Grupa KRUK priorytetowo traktowała działania i relacje biznesowe, które mogą wiązać się z podwyższonym ryzykiem wystąpienia niekorzystnych skutków, ze względu na aktywność Grupy Dotyczy </w:t>
      </w:r>
      <w:r>
        <w:rPr>
          <w:szCs w:val="20"/>
        </w:rPr>
        <w:br/>
      </w:r>
      <w:r w:rsidRPr="00E07B2E">
        <w:rPr>
          <w:szCs w:val="20"/>
        </w:rPr>
        <w:t xml:space="preserve">to takich obszarów jak wpływ na środowisko, zarządzanie pracownikami, interakcje z klientami, cyberbezpieczeństwo oraz zmiany regulacyjne w różnych regionach UE. Geograficzny obszar działania, na którym skupiono uwagę, obejmował Polskę, Czechy, Słowację, Rumunię, Włochy i Hiszpanię, ze względu na specyficzne wyzwania regionalne na rynkach pracy, wrażliwość klientów oraz różnice w regulacjach. </w:t>
      </w:r>
    </w:p>
    <w:p w14:paraId="5BE03667" w14:textId="77777777" w:rsidR="00724377" w:rsidRPr="00E07B2E" w:rsidRDefault="00724377" w:rsidP="00724377">
      <w:pPr>
        <w:rPr>
          <w:szCs w:val="20"/>
        </w:rPr>
      </w:pPr>
      <w:r w:rsidRPr="00E07B2E">
        <w:rPr>
          <w:szCs w:val="20"/>
        </w:rPr>
        <w:t xml:space="preserve">Grupa KRUK prowadzi regularny dialog ze stowarzyszeniami branżowymi, aby wdrażać najlepsze praktyki w zakresie działalności windykacyjnej. </w:t>
      </w:r>
      <w:r>
        <w:rPr>
          <w:szCs w:val="20"/>
        </w:rPr>
        <w:t>B</w:t>
      </w:r>
      <w:r w:rsidRPr="00E07B2E">
        <w:rPr>
          <w:szCs w:val="20"/>
        </w:rPr>
        <w:t xml:space="preserve">ierze też udział w inicjatywach branżowych dot. edukacji finansowej czy etycznego zachowania w procesie windykacji. Oddziaływania wynikające z powyższych aktywności zostały wzięte pod uwagę </w:t>
      </w:r>
      <w:r>
        <w:rPr>
          <w:szCs w:val="20"/>
        </w:rPr>
        <w:br/>
      </w:r>
      <w:r w:rsidRPr="00E07B2E">
        <w:rPr>
          <w:szCs w:val="20"/>
        </w:rPr>
        <w:t xml:space="preserve">w procesie oceny podwójnej istotności. </w:t>
      </w:r>
    </w:p>
    <w:p w14:paraId="4393EEE6" w14:textId="77777777" w:rsidR="00724377" w:rsidRPr="000F2BB8" w:rsidRDefault="00724377" w:rsidP="00724377">
      <w:pPr>
        <w:rPr>
          <w:b/>
          <w:bCs/>
          <w:color w:val="0552DA"/>
          <w:szCs w:val="20"/>
        </w:rPr>
      </w:pPr>
      <w:r w:rsidRPr="000F2BB8">
        <w:rPr>
          <w:b/>
          <w:bCs/>
          <w:color w:val="0552DA"/>
          <w:szCs w:val="20"/>
        </w:rPr>
        <w:t>Proces identyfikacji, oceny, priorytetyzacji i monitorowania wpływów, ryzyk i szans oraz oceny ich istotności</w:t>
      </w:r>
    </w:p>
    <w:p w14:paraId="1D40D376" w14:textId="77777777" w:rsidR="00724377" w:rsidRPr="00140EAB" w:rsidRDefault="00724377" w:rsidP="00724377">
      <w:pPr>
        <w:rPr>
          <w:szCs w:val="20"/>
        </w:rPr>
      </w:pPr>
      <w:r w:rsidRPr="00140EAB">
        <w:rPr>
          <w:szCs w:val="20"/>
        </w:rPr>
        <w:t xml:space="preserve">Etap identyfikacji </w:t>
      </w:r>
      <w:r w:rsidRPr="00E07B2E">
        <w:rPr>
          <w:szCs w:val="20"/>
        </w:rPr>
        <w:t>wpływów</w:t>
      </w:r>
      <w:r w:rsidRPr="00140EAB">
        <w:rPr>
          <w:szCs w:val="20"/>
        </w:rPr>
        <w:t xml:space="preserve"> polegał na zbieraniu danych za pomocą różnych metod zaangażowania interesariuszy, w tym bezpośrednich wywiadów i ankiet. Umożliwiło to szerokie spojrzenie na działalność Grupy KRUK oraz jej wpływy na interesariuszy, otoczenie biznesowe i środowisko.</w:t>
      </w:r>
    </w:p>
    <w:p w14:paraId="5AFD0A8A" w14:textId="77777777" w:rsidR="00724377" w:rsidRPr="00140EAB" w:rsidRDefault="00724377" w:rsidP="00724377">
      <w:pPr>
        <w:rPr>
          <w:szCs w:val="20"/>
        </w:rPr>
      </w:pPr>
      <w:r w:rsidRPr="00E07B2E">
        <w:rPr>
          <w:szCs w:val="20"/>
        </w:rPr>
        <w:t xml:space="preserve">W procesie oceny podwójnej istotności prowadzono konsultacje z przedstawicielami najważniejszych grup interesariuszy, na które wpływa działalność Grupy. </w:t>
      </w:r>
    </w:p>
    <w:p w14:paraId="388A4492" w14:textId="77777777" w:rsidR="00724377" w:rsidRPr="00140EAB" w:rsidRDefault="00724377" w:rsidP="00724377">
      <w:pPr>
        <w:rPr>
          <w:szCs w:val="20"/>
        </w:rPr>
      </w:pPr>
      <w:r w:rsidRPr="00140EAB">
        <w:rPr>
          <w:szCs w:val="20"/>
        </w:rPr>
        <w:t>Do udziału w ocenie podwójnej istotności zaproszono przedstawicieli:</w:t>
      </w:r>
    </w:p>
    <w:p w14:paraId="2B757938" w14:textId="08FACC42" w:rsidR="00724377" w:rsidRPr="00140EAB" w:rsidRDefault="00724377" w:rsidP="00396106">
      <w:pPr>
        <w:pStyle w:val="Akapit-literka-a"/>
        <w:numPr>
          <w:ilvl w:val="0"/>
          <w:numId w:val="57"/>
        </w:numPr>
      </w:pPr>
      <w:r w:rsidRPr="00140EAB">
        <w:t>najbardziej znaczących dostawców,</w:t>
      </w:r>
    </w:p>
    <w:p w14:paraId="54B82D90" w14:textId="187AB40E" w:rsidR="00724377" w:rsidRPr="00140EAB" w:rsidRDefault="00724377" w:rsidP="00396106">
      <w:pPr>
        <w:pStyle w:val="Akapit-literka-a"/>
        <w:numPr>
          <w:ilvl w:val="0"/>
          <w:numId w:val="57"/>
        </w:numPr>
      </w:pPr>
      <w:r w:rsidRPr="00140EAB">
        <w:t>banków, z którymi KRUK S.A. dokonał największych transakcji nabycia portfeli wierzytelności w 2024 r</w:t>
      </w:r>
      <w:r>
        <w:t>oku</w:t>
      </w:r>
      <w:r w:rsidRPr="00140EAB">
        <w:t>,</w:t>
      </w:r>
    </w:p>
    <w:p w14:paraId="38B8CD72" w14:textId="365A39C7" w:rsidR="00724377" w:rsidRPr="00140EAB" w:rsidRDefault="00724377" w:rsidP="00396106">
      <w:pPr>
        <w:pStyle w:val="Akapit-literka-a"/>
        <w:numPr>
          <w:ilvl w:val="0"/>
          <w:numId w:val="57"/>
        </w:numPr>
      </w:pPr>
      <w:r w:rsidRPr="00140EAB">
        <w:t>komorników z Polski i Rumunii,</w:t>
      </w:r>
    </w:p>
    <w:p w14:paraId="24AE69FA" w14:textId="383B375B" w:rsidR="00724377" w:rsidRPr="00140EAB" w:rsidRDefault="00724377" w:rsidP="00396106">
      <w:pPr>
        <w:pStyle w:val="Akapit-literka-a"/>
        <w:numPr>
          <w:ilvl w:val="0"/>
          <w:numId w:val="57"/>
        </w:numPr>
      </w:pPr>
      <w:r w:rsidRPr="00140EAB">
        <w:t>największych akcjonariuszy zewnętrznych,</w:t>
      </w:r>
    </w:p>
    <w:p w14:paraId="5224744F" w14:textId="5FDF194E" w:rsidR="00724377" w:rsidRPr="00140EAB" w:rsidRDefault="00724377" w:rsidP="00396106">
      <w:pPr>
        <w:pStyle w:val="Akapit-literka-a"/>
        <w:numPr>
          <w:ilvl w:val="0"/>
          <w:numId w:val="57"/>
        </w:numPr>
      </w:pPr>
      <w:r w:rsidRPr="00140EAB">
        <w:t>znaczącej organizacji branżowej,</w:t>
      </w:r>
    </w:p>
    <w:p w14:paraId="5B8EE865" w14:textId="11C8C978" w:rsidR="00724377" w:rsidRPr="00140EAB" w:rsidRDefault="00724377" w:rsidP="00396106">
      <w:pPr>
        <w:pStyle w:val="Akapit-literka-a"/>
        <w:numPr>
          <w:ilvl w:val="0"/>
          <w:numId w:val="57"/>
        </w:numPr>
      </w:pPr>
      <w:r w:rsidRPr="00140EAB">
        <w:t>osób zadłużonych, będących klientami KRUK S.A.,</w:t>
      </w:r>
    </w:p>
    <w:p w14:paraId="14764189" w14:textId="4152BA34" w:rsidR="00724377" w:rsidRPr="00140EAB" w:rsidRDefault="00724377" w:rsidP="00396106">
      <w:pPr>
        <w:pStyle w:val="Akapit-literka-a"/>
        <w:numPr>
          <w:ilvl w:val="0"/>
          <w:numId w:val="57"/>
        </w:numPr>
      </w:pPr>
      <w:r w:rsidRPr="00140EAB">
        <w:t>Zarządu KRUK S.A.,</w:t>
      </w:r>
    </w:p>
    <w:p w14:paraId="17BCEC41" w14:textId="0EF68DAD" w:rsidR="00724377" w:rsidRPr="00140EAB" w:rsidRDefault="00724377" w:rsidP="00396106">
      <w:pPr>
        <w:pStyle w:val="Akapit-literka-a"/>
        <w:numPr>
          <w:ilvl w:val="0"/>
          <w:numId w:val="57"/>
        </w:numPr>
      </w:pPr>
      <w:r w:rsidRPr="00140EAB">
        <w:t xml:space="preserve">największych grup pracowniczych w </w:t>
      </w:r>
      <w:r>
        <w:t>organizacji</w:t>
      </w:r>
      <w:r w:rsidRPr="00140EAB">
        <w:t>,</w:t>
      </w:r>
    </w:p>
    <w:p w14:paraId="7E3DB51B" w14:textId="602540BB" w:rsidR="00B401EE" w:rsidRPr="00140EAB" w:rsidRDefault="00724377" w:rsidP="00396106">
      <w:pPr>
        <w:pStyle w:val="Akapit-literka-a"/>
        <w:numPr>
          <w:ilvl w:val="0"/>
          <w:numId w:val="57"/>
        </w:numPr>
      </w:pPr>
      <w:r w:rsidRPr="00140EAB">
        <w:t>obszaru HR.</w:t>
      </w:r>
    </w:p>
    <w:p w14:paraId="1A412166" w14:textId="77777777" w:rsidR="00B401EE" w:rsidRPr="00B401EE" w:rsidRDefault="00B401EE" w:rsidP="00314B84">
      <w:pPr>
        <w:pStyle w:val="Akapit-literka-a"/>
        <w:numPr>
          <w:ilvl w:val="0"/>
          <w:numId w:val="0"/>
        </w:numPr>
        <w:ind w:left="357"/>
        <w:rPr>
          <w:szCs w:val="20"/>
        </w:rPr>
      </w:pPr>
    </w:p>
    <w:p w14:paraId="7A324A24" w14:textId="3B1FEB62" w:rsidR="00724377" w:rsidRPr="00140EAB" w:rsidRDefault="00724377" w:rsidP="00724377">
      <w:pPr>
        <w:rPr>
          <w:szCs w:val="20"/>
        </w:rPr>
      </w:pPr>
      <w:r w:rsidRPr="00140EAB">
        <w:rPr>
          <w:szCs w:val="20"/>
        </w:rPr>
        <w:t>Dodatkowo, wśród pracowników całej Grupy przeprowadzono ankietę online na temat istotnych zagadnień z zakresu zrównoważonego rozwoju</w:t>
      </w:r>
      <w:r>
        <w:rPr>
          <w:szCs w:val="20"/>
        </w:rPr>
        <w:t>, w tym sposobów dojazdów do pracy.</w:t>
      </w:r>
    </w:p>
    <w:p w14:paraId="765352F7" w14:textId="77777777" w:rsidR="00724377" w:rsidRPr="00140EAB" w:rsidRDefault="00724377" w:rsidP="00724377">
      <w:pPr>
        <w:rPr>
          <w:szCs w:val="20"/>
        </w:rPr>
      </w:pPr>
      <w:r w:rsidRPr="00140EAB">
        <w:rPr>
          <w:szCs w:val="20"/>
        </w:rPr>
        <w:t xml:space="preserve">Przedstawiciele pożyczkowej linii biznesowej Grupy KRUK nie byli zaproszeni do udziału w bezpośrednich wywiadach </w:t>
      </w:r>
      <w:r>
        <w:rPr>
          <w:szCs w:val="20"/>
        </w:rPr>
        <w:br/>
      </w:r>
      <w:r w:rsidRPr="00140EAB">
        <w:rPr>
          <w:szCs w:val="20"/>
        </w:rPr>
        <w:t>ze względu na nieistotny próg przychodów tych linii w odniesieniu do obrotu Grupy (poniżej 10%)</w:t>
      </w:r>
      <w:r>
        <w:rPr>
          <w:szCs w:val="20"/>
        </w:rPr>
        <w:t>.</w:t>
      </w:r>
      <w:r w:rsidRPr="00140EAB">
        <w:rPr>
          <w:szCs w:val="20"/>
        </w:rPr>
        <w:t xml:space="preserve"> </w:t>
      </w:r>
      <w:r>
        <w:rPr>
          <w:szCs w:val="20"/>
        </w:rPr>
        <w:t>N</w:t>
      </w:r>
      <w:r w:rsidRPr="00140EAB">
        <w:rPr>
          <w:szCs w:val="20"/>
        </w:rPr>
        <w:t>iemniej jednak pracownicy spółek Wonga, Novum i RoCapital brali udział we wspomnianej wyżej ankiecie online.</w:t>
      </w:r>
    </w:p>
    <w:p w14:paraId="75A2D2BA" w14:textId="77777777" w:rsidR="00724377" w:rsidRPr="00140EAB" w:rsidRDefault="00724377" w:rsidP="00724377">
      <w:pPr>
        <w:rPr>
          <w:szCs w:val="20"/>
        </w:rPr>
      </w:pPr>
      <w:r w:rsidRPr="00AC26C7">
        <w:rPr>
          <w:szCs w:val="20"/>
        </w:rPr>
        <w:t>W następnym etapie – ocenie – zebrane dane przeanalizowano z wykorzystaniem metod jakościowych i ilościowych. Celem było określenie stopnia oraz prawdopodobieństwa potencjalnych wpływów, uwzględniając m.in. intensywność wykorzystania zasobów, emisje oraz implikacje społeczne.</w:t>
      </w:r>
    </w:p>
    <w:p w14:paraId="027B134C" w14:textId="77777777" w:rsidR="00724377" w:rsidRPr="00140EAB" w:rsidRDefault="00724377" w:rsidP="00724377">
      <w:pPr>
        <w:rPr>
          <w:szCs w:val="20"/>
        </w:rPr>
      </w:pPr>
      <w:r w:rsidRPr="00140EAB">
        <w:rPr>
          <w:szCs w:val="20"/>
        </w:rPr>
        <w:t xml:space="preserve">Etap priorytetyzacji polegał na klasyfikacji zidentyfikowanych </w:t>
      </w:r>
      <w:r>
        <w:rPr>
          <w:szCs w:val="20"/>
        </w:rPr>
        <w:t>oddziaływań</w:t>
      </w:r>
      <w:r w:rsidRPr="00140EAB">
        <w:rPr>
          <w:szCs w:val="20"/>
        </w:rPr>
        <w:t xml:space="preserve"> na podstawie ich wpływu </w:t>
      </w:r>
      <w:r w:rsidRPr="00E07B2E">
        <w:rPr>
          <w:szCs w:val="20"/>
        </w:rPr>
        <w:t>zewnętrznego</w:t>
      </w:r>
      <w:r w:rsidRPr="00140EAB">
        <w:rPr>
          <w:szCs w:val="20"/>
        </w:rPr>
        <w:t xml:space="preserve"> i </w:t>
      </w:r>
      <w:r w:rsidRPr="00E07B2E">
        <w:rPr>
          <w:szCs w:val="20"/>
        </w:rPr>
        <w:t>dla ryzyk i szans</w:t>
      </w:r>
      <w:r>
        <w:rPr>
          <w:szCs w:val="20"/>
        </w:rPr>
        <w:t xml:space="preserve"> –</w:t>
      </w:r>
      <w:r w:rsidRPr="00E07B2E">
        <w:rPr>
          <w:szCs w:val="20"/>
        </w:rPr>
        <w:t xml:space="preserve"> wpływu </w:t>
      </w:r>
      <w:r w:rsidRPr="00140EAB">
        <w:rPr>
          <w:szCs w:val="20"/>
        </w:rPr>
        <w:t>finansowego</w:t>
      </w:r>
      <w:r>
        <w:rPr>
          <w:szCs w:val="20"/>
        </w:rPr>
        <w:t>.</w:t>
      </w:r>
      <w:r w:rsidRPr="00140EAB">
        <w:rPr>
          <w:szCs w:val="20"/>
        </w:rPr>
        <w:t xml:space="preserve"> Proces, uwzględniał zarówno ocenę skali, zakresu</w:t>
      </w:r>
      <w:r>
        <w:rPr>
          <w:szCs w:val="20"/>
        </w:rPr>
        <w:t xml:space="preserve">, </w:t>
      </w:r>
      <w:r w:rsidRPr="00140EAB">
        <w:rPr>
          <w:szCs w:val="20"/>
        </w:rPr>
        <w:t>prawdopodobieństwa</w:t>
      </w:r>
      <w:r>
        <w:rPr>
          <w:szCs w:val="20"/>
        </w:rPr>
        <w:t>, nieodwracalności i horyzontów czasowych</w:t>
      </w:r>
      <w:r w:rsidRPr="00140EAB">
        <w:rPr>
          <w:szCs w:val="20"/>
        </w:rPr>
        <w:t xml:space="preserve"> dla wpływów, jak i </w:t>
      </w:r>
      <w:r>
        <w:rPr>
          <w:szCs w:val="20"/>
        </w:rPr>
        <w:t xml:space="preserve">ocenę </w:t>
      </w:r>
      <w:r w:rsidRPr="00140EAB">
        <w:rPr>
          <w:szCs w:val="20"/>
        </w:rPr>
        <w:t>prawdopodobieństwa, nieodwracalności</w:t>
      </w:r>
      <w:r>
        <w:rPr>
          <w:szCs w:val="20"/>
        </w:rPr>
        <w:t>, skali skutków</w:t>
      </w:r>
      <w:r w:rsidRPr="00140EAB">
        <w:rPr>
          <w:szCs w:val="20"/>
        </w:rPr>
        <w:t xml:space="preserve"> </w:t>
      </w:r>
      <w:r>
        <w:rPr>
          <w:szCs w:val="20"/>
        </w:rPr>
        <w:t>finansowych i horyzontów czasowych</w:t>
      </w:r>
      <w:r w:rsidRPr="00140EAB">
        <w:rPr>
          <w:szCs w:val="20"/>
        </w:rPr>
        <w:t xml:space="preserve"> dla ryzyk i szans.</w:t>
      </w:r>
    </w:p>
    <w:p w14:paraId="46A00979" w14:textId="77777777" w:rsidR="00724377" w:rsidRPr="00E07B2E" w:rsidRDefault="00724377" w:rsidP="00724377">
      <w:pPr>
        <w:rPr>
          <w:szCs w:val="20"/>
        </w:rPr>
      </w:pPr>
      <w:r w:rsidRPr="00140EAB">
        <w:rPr>
          <w:szCs w:val="20"/>
        </w:rPr>
        <w:t>Proces bazował na 5-stopniowej skali</w:t>
      </w:r>
      <w:r>
        <w:rPr>
          <w:szCs w:val="20"/>
        </w:rPr>
        <w:t xml:space="preserve"> (1-5). Za</w:t>
      </w:r>
      <w:r w:rsidRPr="00140EAB">
        <w:rPr>
          <w:szCs w:val="20"/>
        </w:rPr>
        <w:t xml:space="preserve"> istotne </w:t>
      </w:r>
      <w:r>
        <w:rPr>
          <w:szCs w:val="20"/>
        </w:rPr>
        <w:t xml:space="preserve">uznano </w:t>
      </w:r>
      <w:r w:rsidRPr="00140EAB">
        <w:rPr>
          <w:szCs w:val="20"/>
        </w:rPr>
        <w:t>te</w:t>
      </w:r>
      <w:r>
        <w:rPr>
          <w:szCs w:val="20"/>
        </w:rPr>
        <w:t xml:space="preserve"> kwestie</w:t>
      </w:r>
      <w:r w:rsidRPr="00140EAB">
        <w:rPr>
          <w:szCs w:val="20"/>
        </w:rPr>
        <w:t xml:space="preserve">, których średnia ocena (uwzględniająca wybrane </w:t>
      </w:r>
      <w:r>
        <w:rPr>
          <w:szCs w:val="20"/>
        </w:rPr>
        <w:t>kryteria</w:t>
      </w:r>
      <w:r w:rsidRPr="00140EAB">
        <w:rPr>
          <w:szCs w:val="20"/>
        </w:rPr>
        <w:t>) osiągnęła 2,5 punktów lub więcej.</w:t>
      </w:r>
    </w:p>
    <w:p w14:paraId="04985003" w14:textId="77777777" w:rsidR="00724377" w:rsidRPr="00140EAB" w:rsidRDefault="00724377" w:rsidP="00724377">
      <w:pPr>
        <w:rPr>
          <w:szCs w:val="20"/>
        </w:rPr>
      </w:pPr>
      <w:r w:rsidRPr="00140EAB">
        <w:rPr>
          <w:szCs w:val="20"/>
        </w:rPr>
        <w:lastRenderedPageBreak/>
        <w:t xml:space="preserve">Aby uwzględnić </w:t>
      </w:r>
      <w:r>
        <w:rPr>
          <w:szCs w:val="20"/>
        </w:rPr>
        <w:t>pełen</w:t>
      </w:r>
      <w:r w:rsidRPr="00140EAB">
        <w:rPr>
          <w:szCs w:val="20"/>
        </w:rPr>
        <w:t xml:space="preserve"> obraz oddziaływań na ludzi, środowisko i interesariuszy brano pod uwagę </w:t>
      </w:r>
      <w:r>
        <w:rPr>
          <w:szCs w:val="20"/>
        </w:rPr>
        <w:t xml:space="preserve">następujące kryteria </w:t>
      </w:r>
      <w:r>
        <w:rPr>
          <w:szCs w:val="20"/>
        </w:rPr>
        <w:br/>
        <w:t>w skali od 1 do 5:</w:t>
      </w:r>
    </w:p>
    <w:p w14:paraId="62424087" w14:textId="77777777" w:rsidR="00724377" w:rsidRPr="00140EAB" w:rsidRDefault="00724377" w:rsidP="00724377">
      <w:pPr>
        <w:rPr>
          <w:szCs w:val="20"/>
        </w:rPr>
      </w:pPr>
      <w:r>
        <w:rPr>
          <w:szCs w:val="20"/>
        </w:rPr>
        <w:t>I</w:t>
      </w:r>
      <w:r w:rsidRPr="00140EAB">
        <w:rPr>
          <w:szCs w:val="20"/>
        </w:rPr>
        <w:t>. Skalę wpływu</w:t>
      </w:r>
      <w:r>
        <w:rPr>
          <w:szCs w:val="20"/>
        </w:rPr>
        <w:t>, która obejmuje:</w:t>
      </w:r>
    </w:p>
    <w:p w14:paraId="22B27926" w14:textId="77777777" w:rsidR="00724377" w:rsidRPr="00556097" w:rsidRDefault="00724377" w:rsidP="00396106">
      <w:pPr>
        <w:pStyle w:val="ListParagraph"/>
        <w:numPr>
          <w:ilvl w:val="0"/>
          <w:numId w:val="41"/>
        </w:numPr>
        <w:spacing w:after="160" w:line="278" w:lineRule="auto"/>
        <w:rPr>
          <w:szCs w:val="20"/>
        </w:rPr>
      </w:pPr>
      <w:r w:rsidRPr="00556097">
        <w:rPr>
          <w:szCs w:val="20"/>
        </w:rPr>
        <w:t xml:space="preserve">Znikomy wpływ na ludzi lub środowisko </w:t>
      </w:r>
    </w:p>
    <w:p w14:paraId="33DE752E" w14:textId="77777777" w:rsidR="00724377" w:rsidRPr="00D476CA" w:rsidRDefault="00724377" w:rsidP="00396106">
      <w:pPr>
        <w:pStyle w:val="ListParagraph"/>
        <w:numPr>
          <w:ilvl w:val="0"/>
          <w:numId w:val="41"/>
        </w:numPr>
        <w:spacing w:after="160" w:line="278" w:lineRule="auto"/>
        <w:rPr>
          <w:szCs w:val="20"/>
        </w:rPr>
      </w:pPr>
      <w:r w:rsidRPr="00D476CA">
        <w:rPr>
          <w:szCs w:val="20"/>
        </w:rPr>
        <w:t xml:space="preserve">Niewielki wpływ na niewielką część dotkniętych osób lub obszary środowiska </w:t>
      </w:r>
    </w:p>
    <w:p w14:paraId="78423F66" w14:textId="77777777" w:rsidR="00724377" w:rsidRPr="00D476CA" w:rsidRDefault="00724377" w:rsidP="00396106">
      <w:pPr>
        <w:pStyle w:val="ListParagraph"/>
        <w:numPr>
          <w:ilvl w:val="0"/>
          <w:numId w:val="41"/>
        </w:numPr>
        <w:spacing w:after="160" w:line="278" w:lineRule="auto"/>
        <w:rPr>
          <w:szCs w:val="20"/>
        </w:rPr>
      </w:pPr>
      <w:r w:rsidRPr="00D476CA">
        <w:rPr>
          <w:szCs w:val="20"/>
        </w:rPr>
        <w:t xml:space="preserve">Umiarkowany wpływ na kilka obszarów dotkniętej grupy interesariuszy lub dotkniętych obszarów środowiska, wymagający uwagi kierownictwa </w:t>
      </w:r>
    </w:p>
    <w:p w14:paraId="20871628" w14:textId="77777777" w:rsidR="00724377" w:rsidRPr="00D476CA" w:rsidRDefault="00724377" w:rsidP="00396106">
      <w:pPr>
        <w:pStyle w:val="ListParagraph"/>
        <w:numPr>
          <w:ilvl w:val="0"/>
          <w:numId w:val="41"/>
        </w:numPr>
        <w:spacing w:after="160" w:line="278" w:lineRule="auto"/>
        <w:rPr>
          <w:szCs w:val="20"/>
        </w:rPr>
      </w:pPr>
      <w:r w:rsidRPr="00D476CA">
        <w:rPr>
          <w:szCs w:val="20"/>
        </w:rPr>
        <w:t>Duży wpływ na większość interesariuszy Grupy KRUK i ich rodziny lub obszary środowiska, co wymaga strategicznych interwencji.</w:t>
      </w:r>
    </w:p>
    <w:p w14:paraId="7969B7CC" w14:textId="77777777" w:rsidR="00724377" w:rsidRDefault="00724377" w:rsidP="00396106">
      <w:pPr>
        <w:pStyle w:val="ListParagraph"/>
        <w:numPr>
          <w:ilvl w:val="0"/>
          <w:numId w:val="41"/>
        </w:numPr>
        <w:spacing w:after="160" w:line="278" w:lineRule="auto"/>
        <w:rPr>
          <w:szCs w:val="20"/>
        </w:rPr>
      </w:pPr>
      <w:r w:rsidRPr="00D476CA">
        <w:rPr>
          <w:szCs w:val="20"/>
        </w:rPr>
        <w:t>Dotkliwy wpływ na całą grupę interesariuszy i ich rodziny oraz obszary środowiska.</w:t>
      </w:r>
    </w:p>
    <w:p w14:paraId="67BD00F2" w14:textId="77777777" w:rsidR="00724377" w:rsidRPr="00D476CA" w:rsidRDefault="00724377" w:rsidP="00724377">
      <w:pPr>
        <w:pStyle w:val="ListParagraph"/>
        <w:rPr>
          <w:szCs w:val="20"/>
        </w:rPr>
      </w:pPr>
    </w:p>
    <w:p w14:paraId="58DA3D39" w14:textId="77777777" w:rsidR="00724377" w:rsidRPr="00140EAB" w:rsidRDefault="00724377" w:rsidP="00724377">
      <w:pPr>
        <w:rPr>
          <w:szCs w:val="20"/>
        </w:rPr>
      </w:pPr>
      <w:r>
        <w:rPr>
          <w:szCs w:val="20"/>
        </w:rPr>
        <w:t>II</w:t>
      </w:r>
      <w:r w:rsidRPr="00140EAB">
        <w:rPr>
          <w:szCs w:val="20"/>
        </w:rPr>
        <w:t xml:space="preserve">. </w:t>
      </w:r>
      <w:r>
        <w:rPr>
          <w:szCs w:val="20"/>
        </w:rPr>
        <w:t>Zakres</w:t>
      </w:r>
      <w:r w:rsidRPr="00140EAB">
        <w:rPr>
          <w:szCs w:val="20"/>
        </w:rPr>
        <w:t xml:space="preserve"> wpływu</w:t>
      </w:r>
      <w:r>
        <w:rPr>
          <w:szCs w:val="20"/>
        </w:rPr>
        <w:t>, który</w:t>
      </w:r>
      <w:r w:rsidRPr="00140EAB">
        <w:rPr>
          <w:szCs w:val="20"/>
        </w:rPr>
        <w:t xml:space="preserve"> obejmuje</w:t>
      </w:r>
      <w:r>
        <w:rPr>
          <w:szCs w:val="20"/>
        </w:rPr>
        <w:t xml:space="preserve"> wpływ zewnętrzny:</w:t>
      </w:r>
    </w:p>
    <w:p w14:paraId="476B9078" w14:textId="77777777" w:rsidR="00724377" w:rsidRPr="00556097" w:rsidRDefault="00724377" w:rsidP="00396106">
      <w:pPr>
        <w:pStyle w:val="ListParagraph"/>
        <w:numPr>
          <w:ilvl w:val="0"/>
          <w:numId w:val="42"/>
        </w:numPr>
        <w:spacing w:after="160" w:line="278" w:lineRule="auto"/>
        <w:rPr>
          <w:szCs w:val="20"/>
        </w:rPr>
      </w:pPr>
      <w:r w:rsidRPr="00556097">
        <w:rPr>
          <w:szCs w:val="20"/>
        </w:rPr>
        <w:t xml:space="preserve">poprzez oddziaływanie na mniejszą grupę interesariuszy na jednym lub kilku rynkach. </w:t>
      </w:r>
    </w:p>
    <w:p w14:paraId="0492207E" w14:textId="77777777" w:rsidR="00724377" w:rsidRPr="00556097" w:rsidRDefault="00724377" w:rsidP="00396106">
      <w:pPr>
        <w:pStyle w:val="ListParagraph"/>
        <w:numPr>
          <w:ilvl w:val="0"/>
          <w:numId w:val="42"/>
        </w:numPr>
        <w:spacing w:after="160" w:line="278" w:lineRule="auto"/>
        <w:rPr>
          <w:szCs w:val="20"/>
        </w:rPr>
      </w:pPr>
      <w:r w:rsidRPr="00556097">
        <w:rPr>
          <w:szCs w:val="20"/>
        </w:rPr>
        <w:t>poprzez oddziaływanie na większą grupę interesariuszy na jednym lub kilku rynkach.</w:t>
      </w:r>
    </w:p>
    <w:p w14:paraId="74F52D87" w14:textId="77777777" w:rsidR="00724377" w:rsidRPr="00556097" w:rsidRDefault="00724377" w:rsidP="00396106">
      <w:pPr>
        <w:pStyle w:val="ListParagraph"/>
        <w:numPr>
          <w:ilvl w:val="0"/>
          <w:numId w:val="42"/>
        </w:numPr>
        <w:spacing w:after="160" w:line="278" w:lineRule="auto"/>
        <w:rPr>
          <w:szCs w:val="20"/>
        </w:rPr>
      </w:pPr>
      <w:r w:rsidRPr="00556097">
        <w:rPr>
          <w:szCs w:val="20"/>
        </w:rPr>
        <w:t xml:space="preserve">poprzez oddziaływanie na większość interesariuszy na większości rynków. </w:t>
      </w:r>
    </w:p>
    <w:p w14:paraId="7CE0973D" w14:textId="77777777" w:rsidR="00724377" w:rsidRPr="00556097" w:rsidRDefault="00724377" w:rsidP="00396106">
      <w:pPr>
        <w:pStyle w:val="ListParagraph"/>
        <w:numPr>
          <w:ilvl w:val="0"/>
          <w:numId w:val="42"/>
        </w:numPr>
        <w:spacing w:after="160" w:line="278" w:lineRule="auto"/>
        <w:rPr>
          <w:szCs w:val="20"/>
        </w:rPr>
      </w:pPr>
      <w:r w:rsidRPr="00556097">
        <w:rPr>
          <w:szCs w:val="20"/>
        </w:rPr>
        <w:t xml:space="preserve">na niemal wszystkich interesariuszy na większości rynków. </w:t>
      </w:r>
    </w:p>
    <w:p w14:paraId="4F170176" w14:textId="77777777" w:rsidR="00724377" w:rsidRPr="00556097" w:rsidRDefault="00724377" w:rsidP="00396106">
      <w:pPr>
        <w:pStyle w:val="ListParagraph"/>
        <w:numPr>
          <w:ilvl w:val="0"/>
          <w:numId w:val="42"/>
        </w:numPr>
        <w:spacing w:after="160" w:line="278" w:lineRule="auto"/>
        <w:rPr>
          <w:szCs w:val="20"/>
        </w:rPr>
      </w:pPr>
      <w:r w:rsidRPr="00556097">
        <w:rPr>
          <w:szCs w:val="20"/>
        </w:rPr>
        <w:t>na wszystkich interesariuszy, w zasadniczy sposób wpływający na wszystkie rynki</w:t>
      </w:r>
      <w:r>
        <w:rPr>
          <w:szCs w:val="20"/>
        </w:rPr>
        <w:t xml:space="preserve">. </w:t>
      </w:r>
    </w:p>
    <w:p w14:paraId="409FE0E9" w14:textId="77777777" w:rsidR="00724377" w:rsidRPr="00140EAB" w:rsidRDefault="00724377" w:rsidP="00724377">
      <w:pPr>
        <w:rPr>
          <w:szCs w:val="20"/>
        </w:rPr>
      </w:pPr>
      <w:r>
        <w:rPr>
          <w:szCs w:val="20"/>
        </w:rPr>
        <w:t>III</w:t>
      </w:r>
      <w:r w:rsidRPr="00140EAB">
        <w:rPr>
          <w:szCs w:val="20"/>
        </w:rPr>
        <w:t>. Nieodwracalność</w:t>
      </w:r>
      <w:r>
        <w:rPr>
          <w:szCs w:val="20"/>
        </w:rPr>
        <w:t xml:space="preserve">, która </w:t>
      </w:r>
      <w:r w:rsidRPr="00140EAB">
        <w:rPr>
          <w:szCs w:val="20"/>
        </w:rPr>
        <w:t>ocenia, na ile skutki są możliwe do zminimalizowania (od „w pełni odwracalnych” do „nieodwracalnych”).</w:t>
      </w:r>
      <w:r>
        <w:rPr>
          <w:szCs w:val="20"/>
        </w:rPr>
        <w:t xml:space="preserve"> Skutki:</w:t>
      </w:r>
    </w:p>
    <w:p w14:paraId="50842AB4" w14:textId="77777777" w:rsidR="00724377" w:rsidRPr="00556097" w:rsidRDefault="00724377" w:rsidP="00396106">
      <w:pPr>
        <w:pStyle w:val="ListParagraph"/>
        <w:numPr>
          <w:ilvl w:val="0"/>
          <w:numId w:val="43"/>
        </w:numPr>
        <w:spacing w:after="160" w:line="278" w:lineRule="auto"/>
        <w:rPr>
          <w:szCs w:val="20"/>
        </w:rPr>
      </w:pPr>
      <w:r w:rsidRPr="00556097">
        <w:rPr>
          <w:szCs w:val="20"/>
        </w:rPr>
        <w:t>w pełni naprawialne bez długoterminowych konsekwencji.</w:t>
      </w:r>
    </w:p>
    <w:p w14:paraId="79670FFB" w14:textId="77777777" w:rsidR="00724377" w:rsidRPr="00556097" w:rsidRDefault="00724377" w:rsidP="00396106">
      <w:pPr>
        <w:pStyle w:val="ListParagraph"/>
        <w:numPr>
          <w:ilvl w:val="0"/>
          <w:numId w:val="43"/>
        </w:numPr>
        <w:spacing w:after="160" w:line="278" w:lineRule="auto"/>
        <w:rPr>
          <w:szCs w:val="20"/>
        </w:rPr>
      </w:pPr>
      <w:r w:rsidRPr="00556097">
        <w:rPr>
          <w:szCs w:val="20"/>
        </w:rPr>
        <w:t>możliwe do skorygowania z niewielkimi długoterminowymi konsekwencjami; niektóre trwałe efekty, ale możliwe do opanowania.</w:t>
      </w:r>
    </w:p>
    <w:p w14:paraId="01DD132A" w14:textId="77777777" w:rsidR="00724377" w:rsidRPr="00556097" w:rsidRDefault="00724377" w:rsidP="00396106">
      <w:pPr>
        <w:pStyle w:val="ListParagraph"/>
        <w:numPr>
          <w:ilvl w:val="0"/>
          <w:numId w:val="43"/>
        </w:numPr>
        <w:spacing w:after="160" w:line="278" w:lineRule="auto"/>
        <w:rPr>
          <w:szCs w:val="20"/>
        </w:rPr>
      </w:pPr>
      <w:r w:rsidRPr="00556097">
        <w:rPr>
          <w:szCs w:val="20"/>
        </w:rPr>
        <w:t>możliwe do skorygowania, co ma jednak poważne długoterminowe konsekwencje.</w:t>
      </w:r>
    </w:p>
    <w:p w14:paraId="1934D2DB" w14:textId="77777777" w:rsidR="00724377" w:rsidRPr="00556097" w:rsidRDefault="00724377" w:rsidP="00396106">
      <w:pPr>
        <w:pStyle w:val="ListParagraph"/>
        <w:numPr>
          <w:ilvl w:val="0"/>
          <w:numId w:val="43"/>
        </w:numPr>
        <w:spacing w:after="160" w:line="278" w:lineRule="auto"/>
        <w:rPr>
          <w:szCs w:val="20"/>
        </w:rPr>
      </w:pPr>
      <w:r w:rsidRPr="00556097">
        <w:rPr>
          <w:szCs w:val="20"/>
        </w:rPr>
        <w:t>trudne do skorygowania, z poważnymi długoterminowymi konsekwencjami.</w:t>
      </w:r>
    </w:p>
    <w:p w14:paraId="1A89CF90" w14:textId="77777777" w:rsidR="00724377" w:rsidRPr="00556097" w:rsidRDefault="00724377" w:rsidP="00396106">
      <w:pPr>
        <w:pStyle w:val="ListParagraph"/>
        <w:numPr>
          <w:ilvl w:val="0"/>
          <w:numId w:val="43"/>
        </w:numPr>
        <w:spacing w:after="160" w:line="278" w:lineRule="auto"/>
        <w:rPr>
          <w:szCs w:val="20"/>
        </w:rPr>
      </w:pPr>
      <w:r w:rsidRPr="00556097">
        <w:rPr>
          <w:szCs w:val="20"/>
        </w:rPr>
        <w:t>niemożliwe do naprawy, co ma trwałe negatywne konsekwencje.</w:t>
      </w:r>
    </w:p>
    <w:p w14:paraId="33EC940A" w14:textId="77777777" w:rsidR="00724377" w:rsidRPr="00140EAB" w:rsidRDefault="00724377" w:rsidP="00724377">
      <w:pPr>
        <w:rPr>
          <w:szCs w:val="20"/>
        </w:rPr>
      </w:pPr>
      <w:r>
        <w:rPr>
          <w:szCs w:val="20"/>
        </w:rPr>
        <w:t>IV</w:t>
      </w:r>
      <w:r w:rsidRPr="00140EAB">
        <w:rPr>
          <w:szCs w:val="20"/>
        </w:rPr>
        <w:t>. Prawdopodobieństwo wystąpienia</w:t>
      </w:r>
      <w:r>
        <w:rPr>
          <w:szCs w:val="20"/>
        </w:rPr>
        <w:t xml:space="preserve"> wpływu, ryzyka lub szansy:</w:t>
      </w:r>
    </w:p>
    <w:p w14:paraId="15F81D7A" w14:textId="77777777" w:rsidR="00724377" w:rsidRPr="00556097" w:rsidRDefault="00724377" w:rsidP="00396106">
      <w:pPr>
        <w:pStyle w:val="ListParagraph"/>
        <w:numPr>
          <w:ilvl w:val="0"/>
          <w:numId w:val="44"/>
        </w:numPr>
        <w:spacing w:after="160" w:line="278" w:lineRule="auto"/>
        <w:rPr>
          <w:szCs w:val="20"/>
        </w:rPr>
      </w:pPr>
      <w:r w:rsidRPr="00556097">
        <w:rPr>
          <w:szCs w:val="20"/>
        </w:rPr>
        <w:t xml:space="preserve"> Mało prawdopodobne, aby nastąpiło: mniej niż 10% szansy na podstawie danych historycznych i trendów rynkowych.</w:t>
      </w:r>
    </w:p>
    <w:p w14:paraId="6A8F7CA0" w14:textId="77777777" w:rsidR="00724377" w:rsidRPr="00556097" w:rsidRDefault="00724377" w:rsidP="00396106">
      <w:pPr>
        <w:pStyle w:val="ListParagraph"/>
        <w:numPr>
          <w:ilvl w:val="0"/>
          <w:numId w:val="44"/>
        </w:numPr>
        <w:spacing w:after="160" w:line="278" w:lineRule="auto"/>
        <w:rPr>
          <w:szCs w:val="20"/>
        </w:rPr>
      </w:pPr>
      <w:r w:rsidRPr="00556097">
        <w:rPr>
          <w:szCs w:val="20"/>
        </w:rPr>
        <w:t>Może wystąpić; 10% do 30% szansy; sporadycznie występowały w branży.</w:t>
      </w:r>
    </w:p>
    <w:p w14:paraId="1DAD05E1" w14:textId="77777777" w:rsidR="00724377" w:rsidRPr="00556097" w:rsidRDefault="00724377" w:rsidP="00396106">
      <w:pPr>
        <w:pStyle w:val="ListParagraph"/>
        <w:numPr>
          <w:ilvl w:val="0"/>
          <w:numId w:val="44"/>
        </w:numPr>
        <w:spacing w:after="160" w:line="278" w:lineRule="auto"/>
        <w:rPr>
          <w:szCs w:val="20"/>
        </w:rPr>
      </w:pPr>
      <w:r w:rsidRPr="00556097">
        <w:rPr>
          <w:szCs w:val="20"/>
        </w:rPr>
        <w:t>Może wystąpić; 30% do 60% szansy; zdarzyło się to wiele razy w przeszłości.</w:t>
      </w:r>
    </w:p>
    <w:p w14:paraId="11C756F7" w14:textId="77777777" w:rsidR="00724377" w:rsidRPr="00556097" w:rsidRDefault="00724377" w:rsidP="00396106">
      <w:pPr>
        <w:pStyle w:val="ListParagraph"/>
        <w:numPr>
          <w:ilvl w:val="0"/>
          <w:numId w:val="44"/>
        </w:numPr>
        <w:spacing w:after="160" w:line="278" w:lineRule="auto"/>
        <w:rPr>
          <w:szCs w:val="20"/>
        </w:rPr>
      </w:pPr>
      <w:r w:rsidRPr="00556097">
        <w:rPr>
          <w:szCs w:val="20"/>
        </w:rPr>
        <w:t>Prawdopodobne wystąpienie; 60% do 90% szansy; ostatnie trendy wskazują na duże prawdopodobieństwo</w:t>
      </w:r>
      <w:r>
        <w:rPr>
          <w:szCs w:val="20"/>
        </w:rPr>
        <w:t>.</w:t>
      </w:r>
    </w:p>
    <w:p w14:paraId="27600D7C" w14:textId="77777777" w:rsidR="00724377" w:rsidRPr="00556097" w:rsidRDefault="00724377" w:rsidP="00396106">
      <w:pPr>
        <w:pStyle w:val="ListParagraph"/>
        <w:numPr>
          <w:ilvl w:val="0"/>
          <w:numId w:val="44"/>
        </w:numPr>
        <w:spacing w:after="160" w:line="278" w:lineRule="auto"/>
        <w:rPr>
          <w:szCs w:val="20"/>
        </w:rPr>
      </w:pPr>
      <w:r w:rsidRPr="00556097">
        <w:rPr>
          <w:szCs w:val="20"/>
        </w:rPr>
        <w:t xml:space="preserve"> Prawie pewne; ponad 90% szansy; nieuchronne w oparciu o dane.</w:t>
      </w:r>
    </w:p>
    <w:p w14:paraId="2AF21A07" w14:textId="4A9F4E82" w:rsidR="00724377" w:rsidRPr="00140EAB" w:rsidRDefault="00724377" w:rsidP="00724377">
      <w:pPr>
        <w:rPr>
          <w:szCs w:val="20"/>
        </w:rPr>
      </w:pPr>
      <w:r>
        <w:rPr>
          <w:szCs w:val="20"/>
        </w:rPr>
        <w:t>V</w:t>
      </w:r>
      <w:r w:rsidRPr="00140EAB">
        <w:rPr>
          <w:szCs w:val="20"/>
        </w:rPr>
        <w:t>. Wpływ finansowy – dla ryzyk i szans</w:t>
      </w:r>
      <w:r>
        <w:rPr>
          <w:szCs w:val="20"/>
        </w:rPr>
        <w:t>:</w:t>
      </w:r>
      <w:r w:rsidR="00BE2E8F">
        <w:rPr>
          <w:szCs w:val="20"/>
        </w:rPr>
        <w:t xml:space="preserve"> </w:t>
      </w:r>
    </w:p>
    <w:p w14:paraId="24DD3910" w14:textId="77777777" w:rsidR="00724377" w:rsidRPr="00556097" w:rsidRDefault="00724377" w:rsidP="00396106">
      <w:pPr>
        <w:pStyle w:val="ListParagraph"/>
        <w:numPr>
          <w:ilvl w:val="0"/>
          <w:numId w:val="45"/>
        </w:numPr>
        <w:spacing w:after="160" w:line="278" w:lineRule="auto"/>
        <w:rPr>
          <w:szCs w:val="20"/>
        </w:rPr>
      </w:pPr>
      <w:r w:rsidRPr="00556097">
        <w:rPr>
          <w:szCs w:val="20"/>
        </w:rPr>
        <w:t>Potencjalny wpływ finansowy do 10 mln zł; minimalny wpływ na roczne wyniki finansowe Grupy, łatwy do zneutralizowania bez wpływu na działalność operacyjną.</w:t>
      </w:r>
    </w:p>
    <w:p w14:paraId="55E2EF55" w14:textId="77777777" w:rsidR="00724377" w:rsidRPr="00556097" w:rsidRDefault="00724377" w:rsidP="00396106">
      <w:pPr>
        <w:pStyle w:val="ListParagraph"/>
        <w:numPr>
          <w:ilvl w:val="0"/>
          <w:numId w:val="45"/>
        </w:numPr>
        <w:spacing w:after="160" w:line="278" w:lineRule="auto"/>
        <w:rPr>
          <w:szCs w:val="20"/>
        </w:rPr>
      </w:pPr>
      <w:r w:rsidRPr="00556097">
        <w:rPr>
          <w:szCs w:val="20"/>
        </w:rPr>
        <w:t>Potencjalny wpływ od 10 mln zł do 50 mln zł; niewielki wpływ na wyniki finansowe, stanowiący niewielki odsetek rocznych zysków; Możliwe do zarządzania w ramach istniejących zasobów.</w:t>
      </w:r>
    </w:p>
    <w:p w14:paraId="7E046585" w14:textId="77777777" w:rsidR="00724377" w:rsidRPr="00556097" w:rsidRDefault="00724377" w:rsidP="00396106">
      <w:pPr>
        <w:pStyle w:val="ListParagraph"/>
        <w:numPr>
          <w:ilvl w:val="0"/>
          <w:numId w:val="45"/>
        </w:numPr>
        <w:spacing w:after="160" w:line="278" w:lineRule="auto"/>
        <w:rPr>
          <w:szCs w:val="20"/>
        </w:rPr>
      </w:pPr>
      <w:r w:rsidRPr="00556097">
        <w:rPr>
          <w:szCs w:val="20"/>
        </w:rPr>
        <w:t>Potencjalny wpływ od 50 mln zł do 150 mln zł; średni efekt, który może znacząco wpłynąć na roczne zyski; może wymagać dostosowań operacji lub strategii.</w:t>
      </w:r>
    </w:p>
    <w:p w14:paraId="09B790C3" w14:textId="77777777" w:rsidR="00724377" w:rsidRPr="00556097" w:rsidRDefault="00724377" w:rsidP="00396106">
      <w:pPr>
        <w:pStyle w:val="ListParagraph"/>
        <w:numPr>
          <w:ilvl w:val="0"/>
          <w:numId w:val="45"/>
        </w:numPr>
        <w:spacing w:after="160" w:line="278" w:lineRule="auto"/>
        <w:rPr>
          <w:szCs w:val="20"/>
        </w:rPr>
      </w:pPr>
      <w:r w:rsidRPr="00556097">
        <w:rPr>
          <w:szCs w:val="20"/>
        </w:rPr>
        <w:t>Potencjalny wpływ od 150 mln zł do 500 mln zł; duży wpływ znacząco wpływający na wyniki finansowe, wymagający istotnych zmian strategicznych, potencjalnie wpływający na dywidendy lub inwestycje.</w:t>
      </w:r>
    </w:p>
    <w:p w14:paraId="62393C9D" w14:textId="77777777" w:rsidR="00724377" w:rsidRPr="00556097" w:rsidRDefault="00724377" w:rsidP="00396106">
      <w:pPr>
        <w:pStyle w:val="ListParagraph"/>
        <w:numPr>
          <w:ilvl w:val="0"/>
          <w:numId w:val="45"/>
        </w:numPr>
        <w:spacing w:after="160" w:line="278" w:lineRule="auto"/>
        <w:rPr>
          <w:szCs w:val="20"/>
        </w:rPr>
      </w:pPr>
      <w:r w:rsidRPr="00556097">
        <w:rPr>
          <w:szCs w:val="20"/>
        </w:rPr>
        <w:t>Potencjalny wpływ ponad 500 mln zł; krytyczny efekt potencjalnie zagrażający stabilności finansowej i ciągłości działania.</w:t>
      </w:r>
    </w:p>
    <w:p w14:paraId="48D74095" w14:textId="77777777" w:rsidR="00724377" w:rsidRPr="00D476CA" w:rsidRDefault="00724377" w:rsidP="00724377">
      <w:pPr>
        <w:pStyle w:val="Akapit-gwny"/>
        <w:rPr>
          <w:szCs w:val="20"/>
        </w:rPr>
      </w:pPr>
      <w:r>
        <w:t xml:space="preserve">VI. </w:t>
      </w:r>
      <w:r w:rsidRPr="00D476CA">
        <w:rPr>
          <w:szCs w:val="20"/>
        </w:rPr>
        <w:t>Horyzonty czasowe zidentyfikowanych wpływów, ryzyk i szans są zgodne ze standardowymi horyzontami czasowymi wskazanymi w ESRS 1:</w:t>
      </w:r>
    </w:p>
    <w:p w14:paraId="04D55D0A" w14:textId="77777777" w:rsidR="00724377" w:rsidRPr="00556097" w:rsidRDefault="00724377" w:rsidP="00396106">
      <w:pPr>
        <w:pStyle w:val="ListParagraph"/>
        <w:numPr>
          <w:ilvl w:val="0"/>
          <w:numId w:val="46"/>
        </w:numPr>
        <w:spacing w:after="160" w:line="278" w:lineRule="auto"/>
        <w:rPr>
          <w:szCs w:val="20"/>
        </w:rPr>
      </w:pPr>
      <w:r>
        <w:rPr>
          <w:szCs w:val="20"/>
        </w:rPr>
        <w:t>W</w:t>
      </w:r>
      <w:r w:rsidRPr="00556097">
        <w:rPr>
          <w:szCs w:val="20"/>
        </w:rPr>
        <w:t xml:space="preserve"> odniesieniu do krótkoterminowego horyzontu czasowego: okres 1 roku równy okresowi </w:t>
      </w:r>
      <w:r>
        <w:rPr>
          <w:szCs w:val="20"/>
        </w:rPr>
        <w:t>ujętemu</w:t>
      </w:r>
      <w:r w:rsidRPr="00556097">
        <w:rPr>
          <w:szCs w:val="20"/>
        </w:rPr>
        <w:t xml:space="preserve"> </w:t>
      </w:r>
      <w:r>
        <w:rPr>
          <w:szCs w:val="20"/>
        </w:rPr>
        <w:br/>
      </w:r>
      <w:r w:rsidRPr="00556097">
        <w:rPr>
          <w:szCs w:val="20"/>
        </w:rPr>
        <w:t>w sprawozdaniu finansowym</w:t>
      </w:r>
      <w:r>
        <w:rPr>
          <w:szCs w:val="20"/>
        </w:rPr>
        <w:t>;</w:t>
      </w:r>
    </w:p>
    <w:p w14:paraId="085EF1FF" w14:textId="77777777" w:rsidR="00724377" w:rsidRPr="00556097" w:rsidRDefault="00724377" w:rsidP="00396106">
      <w:pPr>
        <w:pStyle w:val="ListParagraph"/>
        <w:numPr>
          <w:ilvl w:val="0"/>
          <w:numId w:val="46"/>
        </w:numPr>
        <w:spacing w:after="160" w:line="278" w:lineRule="auto"/>
        <w:rPr>
          <w:szCs w:val="20"/>
        </w:rPr>
      </w:pPr>
      <w:r>
        <w:rPr>
          <w:szCs w:val="20"/>
        </w:rPr>
        <w:lastRenderedPageBreak/>
        <w:t>W</w:t>
      </w:r>
      <w:r w:rsidRPr="00556097">
        <w:rPr>
          <w:szCs w:val="20"/>
        </w:rPr>
        <w:t xml:space="preserve"> odniesieniu do średnioterminowego horyzontu czasowego: okres od końca krótkoterminowego okresu sprawozdawczego określonego w </w:t>
      </w:r>
      <w:r>
        <w:rPr>
          <w:szCs w:val="20"/>
        </w:rPr>
        <w:t xml:space="preserve">pkt. 1 </w:t>
      </w:r>
      <w:r w:rsidRPr="00556097">
        <w:rPr>
          <w:szCs w:val="20"/>
        </w:rPr>
        <w:t xml:space="preserve">do 5 lat; </w:t>
      </w:r>
    </w:p>
    <w:p w14:paraId="3D76814E" w14:textId="77777777" w:rsidR="00724377" w:rsidRPr="000F2BB8" w:rsidRDefault="00724377" w:rsidP="00396106">
      <w:pPr>
        <w:pStyle w:val="ListParagraph"/>
        <w:numPr>
          <w:ilvl w:val="0"/>
          <w:numId w:val="46"/>
        </w:numPr>
        <w:spacing w:after="160" w:line="278" w:lineRule="auto"/>
        <w:rPr>
          <w:szCs w:val="20"/>
        </w:rPr>
      </w:pPr>
      <w:r>
        <w:rPr>
          <w:szCs w:val="20"/>
        </w:rPr>
        <w:t>W</w:t>
      </w:r>
      <w:r w:rsidRPr="00556097">
        <w:rPr>
          <w:szCs w:val="20"/>
        </w:rPr>
        <w:t xml:space="preserve"> odniesieniu do długoterminowego horyzontu czasowego: okres powyżej 5 lat.</w:t>
      </w:r>
    </w:p>
    <w:p w14:paraId="064B539F" w14:textId="77777777" w:rsidR="00724377" w:rsidRPr="000F2BB8" w:rsidRDefault="00724377" w:rsidP="00724377">
      <w:pPr>
        <w:rPr>
          <w:b/>
          <w:bCs/>
          <w:color w:val="0552DA"/>
          <w:szCs w:val="20"/>
        </w:rPr>
      </w:pPr>
      <w:r w:rsidRPr="000F2BB8">
        <w:rPr>
          <w:b/>
          <w:bCs/>
          <w:color w:val="0552DA"/>
          <w:szCs w:val="20"/>
        </w:rPr>
        <w:t>Kryteria analizy wpływów:</w:t>
      </w:r>
    </w:p>
    <w:p w14:paraId="12D3BCC7" w14:textId="77777777" w:rsidR="00724377" w:rsidRPr="00D07207" w:rsidRDefault="00724377" w:rsidP="00724377">
      <w:pPr>
        <w:rPr>
          <w:szCs w:val="20"/>
        </w:rPr>
      </w:pPr>
      <w:r w:rsidRPr="00D07207">
        <w:rPr>
          <w:szCs w:val="20"/>
        </w:rPr>
        <w:t>Grupa KRUK oceniała wpływy negatywne i pozytywne, potencjalne i rzeczywiste</w:t>
      </w:r>
      <w:r>
        <w:rPr>
          <w:szCs w:val="20"/>
        </w:rPr>
        <w:t xml:space="preserve"> na podstawie poniższych kryteriów: </w:t>
      </w:r>
    </w:p>
    <w:p w14:paraId="5FFDD2BE" w14:textId="565CCA00" w:rsidR="00724377" w:rsidRPr="00D07207" w:rsidRDefault="00724377" w:rsidP="00396106">
      <w:pPr>
        <w:pStyle w:val="Akapit-literka-a"/>
        <w:numPr>
          <w:ilvl w:val="0"/>
          <w:numId w:val="58"/>
        </w:numPr>
      </w:pPr>
      <w:r w:rsidRPr="00D07207">
        <w:t>Skala: wielkość wpływu oceniająca, jak duży lub znaczący może być jego efekt (1-5).</w:t>
      </w:r>
    </w:p>
    <w:p w14:paraId="278AA28F" w14:textId="61182A17" w:rsidR="00724377" w:rsidRPr="00D07207" w:rsidRDefault="00724377" w:rsidP="00396106">
      <w:pPr>
        <w:pStyle w:val="Akapit-literka-a"/>
        <w:numPr>
          <w:ilvl w:val="0"/>
          <w:numId w:val="58"/>
        </w:numPr>
      </w:pPr>
      <w:r w:rsidRPr="00D07207">
        <w:t xml:space="preserve"> Zakres: szerokość obszarów dotkniętych wpływem określająca, jak rozległy jest jego efekt (1-5).</w:t>
      </w:r>
    </w:p>
    <w:p w14:paraId="0C8B1222" w14:textId="6CE65E81" w:rsidR="00724377" w:rsidRPr="00D07207" w:rsidRDefault="00724377" w:rsidP="00396106">
      <w:pPr>
        <w:pStyle w:val="Akapit-literka-a"/>
        <w:numPr>
          <w:ilvl w:val="0"/>
          <w:numId w:val="58"/>
        </w:numPr>
      </w:pPr>
      <w:r w:rsidRPr="00D07207">
        <w:t>Prawdopodobieństwo materializacji wpływu dające wyobrażenie o tym, jak prawdopodobne jest zdarzenie (1-5)</w:t>
      </w:r>
      <w:r>
        <w:t xml:space="preserve"> – tylko w przypadku wpływów pozytywnych. </w:t>
      </w:r>
    </w:p>
    <w:p w14:paraId="4E434F15" w14:textId="14E9987D" w:rsidR="00724377" w:rsidRPr="00D07207" w:rsidRDefault="00724377" w:rsidP="00396106">
      <w:pPr>
        <w:pStyle w:val="Akapit-literka-a"/>
        <w:numPr>
          <w:ilvl w:val="0"/>
          <w:numId w:val="58"/>
        </w:numPr>
      </w:pPr>
      <w:r w:rsidRPr="00D07207">
        <w:t>Nieodwracalność: stopień, w jakim wpływ może być odwrócony lub złagodzony, oceniający potencjał do odzyskania lub naprawy (1-5)</w:t>
      </w:r>
      <w:r>
        <w:t xml:space="preserve"> – tylko w przypadku wpływów negatywnych.</w:t>
      </w:r>
    </w:p>
    <w:p w14:paraId="073DC355" w14:textId="5529022C" w:rsidR="00724377" w:rsidRDefault="00724377" w:rsidP="00396106">
      <w:pPr>
        <w:pStyle w:val="Akapit-literka-a"/>
        <w:numPr>
          <w:ilvl w:val="0"/>
          <w:numId w:val="58"/>
        </w:numPr>
      </w:pPr>
      <w:r w:rsidRPr="00D07207">
        <w:t xml:space="preserve">Horyzont czasowy: oczekiwany okres, w którym przewiduje się wystąpienie wpływów, pomagający w planowaniu </w:t>
      </w:r>
      <w:r>
        <w:br/>
      </w:r>
      <w:r w:rsidRPr="00D07207">
        <w:t>i priorytetyzacji (krótko-, średnio- i długoterminowy).</w:t>
      </w:r>
    </w:p>
    <w:p w14:paraId="677B3A2A" w14:textId="77777777" w:rsidR="00724377" w:rsidRPr="00D07207" w:rsidRDefault="00724377" w:rsidP="00724377">
      <w:pPr>
        <w:rPr>
          <w:szCs w:val="20"/>
        </w:rPr>
      </w:pPr>
      <w:r w:rsidRPr="00D07207">
        <w:rPr>
          <w:szCs w:val="20"/>
        </w:rPr>
        <w:t xml:space="preserve">Interesariusze zostali zaangażowani do oceny różnych obszarów na skali od -5 do +5, gdzie wartości ujemne wskazują </w:t>
      </w:r>
      <w:r>
        <w:rPr>
          <w:szCs w:val="20"/>
        </w:rPr>
        <w:t>|</w:t>
      </w:r>
      <w:r w:rsidRPr="00D07207">
        <w:rPr>
          <w:szCs w:val="20"/>
        </w:rPr>
        <w:t>na wpływy pozytywne a dodatnie – wpływy negatywne.</w:t>
      </w:r>
    </w:p>
    <w:p w14:paraId="7D73567D" w14:textId="77777777" w:rsidR="00724377" w:rsidRPr="00E07B2E" w:rsidRDefault="00724377" w:rsidP="00724377">
      <w:pPr>
        <w:rPr>
          <w:szCs w:val="20"/>
        </w:rPr>
      </w:pPr>
      <w:r w:rsidRPr="00D07207">
        <w:rPr>
          <w:szCs w:val="20"/>
        </w:rPr>
        <w:t xml:space="preserve">Niektóre z ocenianych wpływów mogły być uznane przez interesariuszy za całkowicie nieistotne i mogły otrzymać ocenę 1. </w:t>
      </w:r>
      <w:r>
        <w:rPr>
          <w:szCs w:val="20"/>
        </w:rPr>
        <w:t>Z kolei te</w:t>
      </w:r>
      <w:r w:rsidRPr="00D07207">
        <w:rPr>
          <w:szCs w:val="20"/>
        </w:rPr>
        <w:t>, które uzyskały ocenę równą lub wyższą niż 2,5 punktów zostały uznane za istotne</w:t>
      </w:r>
      <w:r>
        <w:rPr>
          <w:szCs w:val="20"/>
        </w:rPr>
        <w:t xml:space="preserve">. </w:t>
      </w:r>
      <w:r w:rsidRPr="00D07207">
        <w:rPr>
          <w:szCs w:val="20"/>
        </w:rPr>
        <w:t>W przypadku wpływów na prawa człowieka, priorytetem była ocena dotkliwości potencjalnych wpływów nad prawdopodobieństwem ich wystąpienia.</w:t>
      </w:r>
    </w:p>
    <w:p w14:paraId="4CC9F591" w14:textId="77777777" w:rsidR="00724377" w:rsidRPr="000F2BB8" w:rsidRDefault="00724377" w:rsidP="00724377">
      <w:pPr>
        <w:rPr>
          <w:b/>
          <w:bCs/>
          <w:color w:val="0552DA"/>
          <w:szCs w:val="20"/>
        </w:rPr>
      </w:pPr>
      <w:r w:rsidRPr="000F2BB8">
        <w:rPr>
          <w:b/>
          <w:bCs/>
          <w:color w:val="0552DA"/>
          <w:szCs w:val="20"/>
        </w:rPr>
        <w:t>Kryteria analizy ryzyk i szans:</w:t>
      </w:r>
    </w:p>
    <w:p w14:paraId="7ADE94C3" w14:textId="77777777" w:rsidR="00724377" w:rsidRPr="006F18BC" w:rsidRDefault="00724377" w:rsidP="00724377">
      <w:pPr>
        <w:rPr>
          <w:szCs w:val="20"/>
        </w:rPr>
      </w:pPr>
      <w:r w:rsidRPr="006F18BC">
        <w:rPr>
          <w:szCs w:val="20"/>
        </w:rPr>
        <w:t xml:space="preserve">W </w:t>
      </w:r>
      <w:r w:rsidRPr="00E07B2E">
        <w:rPr>
          <w:szCs w:val="20"/>
        </w:rPr>
        <w:t>analizie ryzyk i szans</w:t>
      </w:r>
      <w:r w:rsidRPr="006F18BC">
        <w:rPr>
          <w:szCs w:val="20"/>
        </w:rPr>
        <w:t xml:space="preserve"> </w:t>
      </w:r>
      <w:r w:rsidRPr="00E07B2E">
        <w:rPr>
          <w:szCs w:val="20"/>
        </w:rPr>
        <w:t>uwzględniono</w:t>
      </w:r>
      <w:r w:rsidRPr="006F18BC">
        <w:rPr>
          <w:szCs w:val="20"/>
        </w:rPr>
        <w:t xml:space="preserve"> </w:t>
      </w:r>
      <w:r>
        <w:rPr>
          <w:szCs w:val="20"/>
        </w:rPr>
        <w:t>następujące kryteria</w:t>
      </w:r>
      <w:r w:rsidRPr="006F18BC">
        <w:rPr>
          <w:szCs w:val="20"/>
        </w:rPr>
        <w:t>:</w:t>
      </w:r>
    </w:p>
    <w:p w14:paraId="47FDFBEB" w14:textId="38F52458" w:rsidR="00724377" w:rsidRPr="006F18BC" w:rsidRDefault="00724377" w:rsidP="00396106">
      <w:pPr>
        <w:pStyle w:val="Akapit-literka-a"/>
        <w:numPr>
          <w:ilvl w:val="0"/>
          <w:numId w:val="59"/>
        </w:numPr>
      </w:pPr>
      <w:r w:rsidRPr="006F18BC">
        <w:t>Skala skutków finansowych: wielkość szansy lub ryzyka oceniająca, jak duży lub znaczący mogą mieć efekt finansowy (1-5).</w:t>
      </w:r>
    </w:p>
    <w:p w14:paraId="75B6429B" w14:textId="62091834" w:rsidR="00724377" w:rsidRPr="006F18BC" w:rsidRDefault="00724377" w:rsidP="00396106">
      <w:pPr>
        <w:pStyle w:val="Akapit-literka-a"/>
        <w:numPr>
          <w:ilvl w:val="0"/>
          <w:numId w:val="59"/>
        </w:numPr>
      </w:pPr>
      <w:r w:rsidRPr="006F18BC">
        <w:t>Prawdopodobieństwo</w:t>
      </w:r>
      <w:r>
        <w:t xml:space="preserve"> </w:t>
      </w:r>
      <w:r w:rsidRPr="006F18BC">
        <w:t xml:space="preserve">wystąpienia ryzyka lub szansy, dające wyobrażenie o tym, jak prawdopodobne jest zdarzenie </w:t>
      </w:r>
      <w:r>
        <w:br/>
      </w:r>
      <w:r w:rsidRPr="006F18BC">
        <w:t>(1-5).</w:t>
      </w:r>
    </w:p>
    <w:p w14:paraId="6C262526" w14:textId="1D0F7EC0" w:rsidR="00724377" w:rsidRPr="006F18BC" w:rsidRDefault="00724377" w:rsidP="00396106">
      <w:pPr>
        <w:pStyle w:val="Akapit-literka-a"/>
        <w:numPr>
          <w:ilvl w:val="0"/>
          <w:numId w:val="59"/>
        </w:numPr>
      </w:pPr>
      <w:r w:rsidRPr="006F18BC">
        <w:t>Nieodwracalność: stopień, w jakim skutki zmaterializowanych ryzyk mogą być odwrócone lub złagodzone, oceniający potencjał do naprawy (1-5).</w:t>
      </w:r>
    </w:p>
    <w:p w14:paraId="0E6C11ED" w14:textId="2871049B" w:rsidR="00724377" w:rsidRPr="006F18BC" w:rsidRDefault="00724377" w:rsidP="00396106">
      <w:pPr>
        <w:pStyle w:val="Akapit-literka-a"/>
        <w:numPr>
          <w:ilvl w:val="0"/>
          <w:numId w:val="59"/>
        </w:numPr>
      </w:pPr>
      <w:r w:rsidRPr="006F18BC">
        <w:t>Horyzont czasowy: oczekiwany okres, w którym przewiduje się wystąpienie ryzyk lub szans, pomagający w planowaniu i priorytetyzacji (krótko-, średnio- i długoterminowy).</w:t>
      </w:r>
    </w:p>
    <w:p w14:paraId="62F872F5" w14:textId="77777777" w:rsidR="00724377" w:rsidRPr="00E07B2E" w:rsidRDefault="00724377" w:rsidP="00724377">
      <w:pPr>
        <w:rPr>
          <w:szCs w:val="20"/>
        </w:rPr>
      </w:pPr>
      <w:r w:rsidRPr="006F18BC">
        <w:rPr>
          <w:szCs w:val="20"/>
        </w:rPr>
        <w:t xml:space="preserve">Niektóre z ocenianych ryzyk i szans mogły być uznane przez interesariuszy za całkowicie nieistotne i mogły otrzymać ocenę 1. </w:t>
      </w:r>
      <w:r>
        <w:rPr>
          <w:szCs w:val="20"/>
        </w:rPr>
        <w:t>Z kolei te,</w:t>
      </w:r>
      <w:r w:rsidRPr="006F18BC">
        <w:rPr>
          <w:szCs w:val="20"/>
        </w:rPr>
        <w:t xml:space="preserve"> które uzyskały ocenę równą lub wyższą niż 2,5 punktów zostały uznawane za istotne.</w:t>
      </w:r>
    </w:p>
    <w:p w14:paraId="705F143E" w14:textId="77777777" w:rsidR="00724377" w:rsidRPr="000F2BB8" w:rsidDel="007C5BC7" w:rsidRDefault="00724377" w:rsidP="00724377">
      <w:pPr>
        <w:rPr>
          <w:color w:val="0552DA"/>
          <w:szCs w:val="20"/>
        </w:rPr>
      </w:pPr>
      <w:r w:rsidRPr="000F2BB8">
        <w:rPr>
          <w:b/>
          <w:bCs/>
          <w:color w:val="0552DA"/>
          <w:szCs w:val="20"/>
        </w:rPr>
        <w:t xml:space="preserve">Integracja procesów identyfikacji, oceny i zarządzania </w:t>
      </w:r>
      <w:r>
        <w:rPr>
          <w:b/>
          <w:bCs/>
          <w:color w:val="0552DA"/>
          <w:szCs w:val="20"/>
        </w:rPr>
        <w:t xml:space="preserve">dotyczących </w:t>
      </w:r>
      <w:r w:rsidRPr="000F2BB8">
        <w:rPr>
          <w:b/>
          <w:bCs/>
          <w:color w:val="0552DA"/>
          <w:szCs w:val="20"/>
        </w:rPr>
        <w:t>wpływów, ryzyk i szans z procesami zarządzania w Grupie KRUK</w:t>
      </w:r>
    </w:p>
    <w:p w14:paraId="0A98764D" w14:textId="77777777" w:rsidR="00724377" w:rsidRPr="00E07B2E" w:rsidRDefault="00724377" w:rsidP="00724377">
      <w:pPr>
        <w:rPr>
          <w:szCs w:val="20"/>
        </w:rPr>
      </w:pPr>
      <w:r w:rsidRPr="00E07B2E">
        <w:rPr>
          <w:szCs w:val="20"/>
        </w:rPr>
        <w:t>W efekcie oceny podwójnej istotności zostały zidentyfikowane</w:t>
      </w:r>
      <w:r>
        <w:rPr>
          <w:szCs w:val="20"/>
        </w:rPr>
        <w:t xml:space="preserve"> wpływy i szanse</w:t>
      </w:r>
      <w:r w:rsidRPr="00E07B2E">
        <w:rPr>
          <w:szCs w:val="20"/>
        </w:rPr>
        <w:t xml:space="preserve">, które, jak wykazane zostanie w dalszej części niniejszego </w:t>
      </w:r>
      <w:r>
        <w:rPr>
          <w:szCs w:val="20"/>
        </w:rPr>
        <w:t>oświadczenia</w:t>
      </w:r>
      <w:r w:rsidRPr="00E07B2E">
        <w:rPr>
          <w:szCs w:val="20"/>
        </w:rPr>
        <w:t xml:space="preserve">, były zarządzane nawet przed wykonaniem tej oceny. </w:t>
      </w:r>
      <w:r>
        <w:rPr>
          <w:szCs w:val="20"/>
        </w:rPr>
        <w:t>Zarządzanie</w:t>
      </w:r>
      <w:r w:rsidRPr="00E07B2E">
        <w:rPr>
          <w:szCs w:val="20"/>
        </w:rPr>
        <w:t xml:space="preserve"> nimi był</w:t>
      </w:r>
      <w:r>
        <w:rPr>
          <w:szCs w:val="20"/>
        </w:rPr>
        <w:t>o</w:t>
      </w:r>
      <w:r w:rsidRPr="00E07B2E">
        <w:rPr>
          <w:szCs w:val="20"/>
        </w:rPr>
        <w:t xml:space="preserve"> i jest zintegrowan</w:t>
      </w:r>
      <w:r>
        <w:rPr>
          <w:szCs w:val="20"/>
        </w:rPr>
        <w:t>e</w:t>
      </w:r>
      <w:r w:rsidRPr="00E07B2E">
        <w:rPr>
          <w:szCs w:val="20"/>
        </w:rPr>
        <w:t xml:space="preserve"> z istniejącymi procesami</w:t>
      </w:r>
      <w:r>
        <w:rPr>
          <w:szCs w:val="20"/>
        </w:rPr>
        <w:t xml:space="preserve">, niemniej ocena podwójnej istotności pomogła Grupie na lepszą ich identyfikację i zrozumienie. </w:t>
      </w:r>
    </w:p>
    <w:p w14:paraId="15FF317B" w14:textId="77777777" w:rsidR="00724377" w:rsidRPr="00E07B2E" w:rsidRDefault="00724377" w:rsidP="00724377">
      <w:pPr>
        <w:rPr>
          <w:szCs w:val="20"/>
        </w:rPr>
      </w:pPr>
      <w:r w:rsidRPr="00E07B2E">
        <w:rPr>
          <w:szCs w:val="20"/>
        </w:rPr>
        <w:t xml:space="preserve">W </w:t>
      </w:r>
      <w:r>
        <w:rPr>
          <w:szCs w:val="20"/>
        </w:rPr>
        <w:t xml:space="preserve">zakresie </w:t>
      </w:r>
      <w:r w:rsidRPr="00E07B2E">
        <w:rPr>
          <w:szCs w:val="20"/>
        </w:rPr>
        <w:t xml:space="preserve">zidentyfikowanych </w:t>
      </w:r>
      <w:r>
        <w:rPr>
          <w:szCs w:val="20"/>
        </w:rPr>
        <w:t xml:space="preserve">ryzyk część z nich włączona była w </w:t>
      </w:r>
      <w:r w:rsidRPr="00E07B2E">
        <w:rPr>
          <w:szCs w:val="20"/>
        </w:rPr>
        <w:t xml:space="preserve">system zarządzania ryzykiem (np. wpływy i ryzyka związane z ochroną danych osobowych i cyberbezpieczeństwem czy związane z kwestiami pracowniczymi). Natomiast </w:t>
      </w:r>
      <w:r>
        <w:rPr>
          <w:szCs w:val="20"/>
        </w:rPr>
        <w:br/>
      </w:r>
      <w:r w:rsidRPr="00E07B2E">
        <w:rPr>
          <w:szCs w:val="20"/>
        </w:rPr>
        <w:t xml:space="preserve">w odniesieniu do pozostałej </w:t>
      </w:r>
      <w:r>
        <w:rPr>
          <w:szCs w:val="20"/>
        </w:rPr>
        <w:t>części</w:t>
      </w:r>
      <w:r w:rsidRPr="00E07B2E">
        <w:rPr>
          <w:szCs w:val="20"/>
        </w:rPr>
        <w:t xml:space="preserve"> ryzyk podejmowane były liczne działania w zakresie zarządzani</w:t>
      </w:r>
      <w:r>
        <w:rPr>
          <w:szCs w:val="20"/>
        </w:rPr>
        <w:t>a</w:t>
      </w:r>
      <w:r w:rsidRPr="00E07B2E">
        <w:rPr>
          <w:szCs w:val="20"/>
        </w:rPr>
        <w:t xml:space="preserve"> nimi, jednak nie zawsze były one systemowe (opisane były w Politykach i regulacjach, jednak zarządzanie nimi nie było uregulowane w istniejącej </w:t>
      </w:r>
      <w:r w:rsidRPr="00782DB2">
        <w:rPr>
          <w:i/>
          <w:iCs/>
          <w:szCs w:val="20"/>
        </w:rPr>
        <w:t>Polityce Systemu Zarządzania Ryzykiem</w:t>
      </w:r>
      <w:r w:rsidRPr="00E07B2E">
        <w:rPr>
          <w:szCs w:val="20"/>
        </w:rPr>
        <w:t xml:space="preserve">). </w:t>
      </w:r>
    </w:p>
    <w:p w14:paraId="7A19F66D" w14:textId="77777777" w:rsidR="00724377" w:rsidRDefault="00724377" w:rsidP="00724377">
      <w:pPr>
        <w:rPr>
          <w:szCs w:val="20"/>
        </w:rPr>
      </w:pPr>
      <w:r w:rsidRPr="00E07B2E">
        <w:rPr>
          <w:szCs w:val="20"/>
        </w:rPr>
        <w:t>W 2025 r</w:t>
      </w:r>
      <w:r>
        <w:rPr>
          <w:szCs w:val="20"/>
        </w:rPr>
        <w:t>oku</w:t>
      </w:r>
      <w:r w:rsidRPr="00E07B2E">
        <w:rPr>
          <w:szCs w:val="20"/>
        </w:rPr>
        <w:t xml:space="preserve"> Grupa KRUK planuje</w:t>
      </w:r>
      <w:r>
        <w:rPr>
          <w:szCs w:val="20"/>
        </w:rPr>
        <w:t xml:space="preserve"> dalszą</w:t>
      </w:r>
      <w:r w:rsidRPr="00E07B2E">
        <w:rPr>
          <w:szCs w:val="20"/>
        </w:rPr>
        <w:t xml:space="preserve"> integrację zarządzania ryzykami </w:t>
      </w:r>
      <w:r>
        <w:rPr>
          <w:szCs w:val="20"/>
        </w:rPr>
        <w:t>ESG</w:t>
      </w:r>
      <w:r w:rsidRPr="00E07B2E">
        <w:rPr>
          <w:szCs w:val="20"/>
        </w:rPr>
        <w:t xml:space="preserve"> z istniejącym systemem zarządzania</w:t>
      </w:r>
      <w:r>
        <w:rPr>
          <w:szCs w:val="20"/>
        </w:rPr>
        <w:t xml:space="preserve">. </w:t>
      </w:r>
    </w:p>
    <w:p w14:paraId="3A23F074" w14:textId="77777777" w:rsidR="00B401EE" w:rsidRDefault="00B401EE" w:rsidP="00724377">
      <w:pPr>
        <w:rPr>
          <w:szCs w:val="20"/>
        </w:rPr>
      </w:pPr>
    </w:p>
    <w:p w14:paraId="01FA11FF" w14:textId="531C60BA" w:rsidR="00B401EE" w:rsidRPr="0029224E" w:rsidRDefault="008647BF" w:rsidP="00B401EE">
      <w:pPr>
        <w:pStyle w:val="Heading2"/>
      </w:pPr>
      <w:r>
        <w:t xml:space="preserve"> </w:t>
      </w:r>
      <w:bookmarkStart w:id="6" w:name="_Hlk193131867"/>
      <w:r w:rsidR="00B401EE">
        <w:t>opis procesów identyfikacji i oceny związanych z klimatem istotnych wpływów, ryzyk i szans</w:t>
      </w:r>
      <w:r w:rsidR="002127A3">
        <w:t xml:space="preserve"> (E1-IRo)</w:t>
      </w:r>
      <w:r w:rsidR="00B401EE">
        <w:t>.</w:t>
      </w:r>
    </w:p>
    <w:p w14:paraId="60EE4725" w14:textId="79BC3748" w:rsidR="00E43296" w:rsidRPr="00314B84" w:rsidRDefault="00B401EE" w:rsidP="00314B84">
      <w:pPr>
        <w:pStyle w:val="Naglwek-3"/>
        <w:ind w:left="0"/>
        <w:rPr>
          <w:color w:val="013082"/>
          <w:szCs w:val="20"/>
        </w:rPr>
      </w:pPr>
      <w:r w:rsidRPr="0029224E">
        <w:rPr>
          <w:rFonts w:ascii="Lato" w:hAnsi="Lato"/>
          <w:bCs w:val="0"/>
          <w:color w:val="013082"/>
          <w:sz w:val="20"/>
          <w:szCs w:val="20"/>
        </w:rPr>
        <w:t>[E1 IRO-1 20-a</w:t>
      </w:r>
      <w:r>
        <w:rPr>
          <w:rFonts w:ascii="Lato" w:hAnsi="Lato"/>
          <w:bCs w:val="0"/>
          <w:color w:val="013082"/>
          <w:sz w:val="20"/>
          <w:szCs w:val="20"/>
        </w:rPr>
        <w:t>-b-c</w:t>
      </w:r>
      <w:r w:rsidRPr="0029224E">
        <w:rPr>
          <w:rFonts w:ascii="Lato" w:hAnsi="Lato"/>
          <w:bCs w:val="0"/>
          <w:color w:val="013082"/>
          <w:sz w:val="20"/>
          <w:szCs w:val="20"/>
        </w:rPr>
        <w:t xml:space="preserve">] </w:t>
      </w:r>
    </w:p>
    <w:p w14:paraId="628E90DA" w14:textId="77777777" w:rsidR="009B7408" w:rsidRDefault="009B7408" w:rsidP="009B7408">
      <w:r w:rsidRPr="002127A3">
        <w:lastRenderedPageBreak/>
        <w:t xml:space="preserve">Grupa KRUK analizowała wpływy, ryzyka i szanse w zakresie klimatu zarówno w procesie oceny podwójnej istotności, według kryteriów opisanych w rozdziale 4.1. </w:t>
      </w:r>
      <w:r w:rsidRPr="00E33C81">
        <w:rPr>
          <w:i/>
          <w:iCs/>
        </w:rPr>
        <w:t>Opis procesu służącego do identyfikacji i oceny istotnych wpływów, ryzyk i szans (IRO-1)</w:t>
      </w:r>
      <w:r>
        <w:rPr>
          <w:i/>
          <w:iCs/>
        </w:rPr>
        <w:t xml:space="preserve"> </w:t>
      </w:r>
      <w:r w:rsidRPr="00E33C81">
        <w:t xml:space="preserve">niniejszego </w:t>
      </w:r>
      <w:r>
        <w:t>O</w:t>
      </w:r>
      <w:r w:rsidRPr="00E33C81">
        <w:t>świadczenia</w:t>
      </w:r>
      <w:r>
        <w:t xml:space="preserve">, </w:t>
      </w:r>
      <w:r>
        <w:rPr>
          <w:szCs w:val="20"/>
        </w:rPr>
        <w:t xml:space="preserve">jak i </w:t>
      </w:r>
      <w:r>
        <w:t xml:space="preserve">koncentrowała się na ocenie wpływów na zmianę klimatu poprzez emisje gazów cieplarnianych, a także na ocenie ryzyk fizycznych związanych z klimatem jak i ryzyk i szans przejścia. </w:t>
      </w:r>
    </w:p>
    <w:p w14:paraId="1257EC7D" w14:textId="77777777" w:rsidR="009B7408" w:rsidRPr="004C6DBE" w:rsidRDefault="009B7408" w:rsidP="009B7408">
      <w:pPr>
        <w:rPr>
          <w:szCs w:val="20"/>
        </w:rPr>
      </w:pPr>
      <w:r w:rsidRPr="004C6DBE">
        <w:rPr>
          <w:szCs w:val="20"/>
        </w:rPr>
        <w:t>W zakresie</w:t>
      </w:r>
      <w:r>
        <w:rPr>
          <w:szCs w:val="20"/>
        </w:rPr>
        <w:t xml:space="preserve"> środowiska</w:t>
      </w:r>
      <w:r w:rsidRPr="004C6DBE">
        <w:rPr>
          <w:szCs w:val="20"/>
        </w:rPr>
        <w:t xml:space="preserve">, </w:t>
      </w:r>
      <w:r>
        <w:rPr>
          <w:szCs w:val="20"/>
        </w:rPr>
        <w:t>w prowadzonym procesie</w:t>
      </w:r>
      <w:r w:rsidRPr="004C6DBE">
        <w:rPr>
          <w:szCs w:val="20"/>
        </w:rPr>
        <w:t xml:space="preserve"> oceny podwójnej istotności ustalono następujące istotne </w:t>
      </w:r>
      <w:commentRangeStart w:id="7"/>
      <w:commentRangeStart w:id="8"/>
      <w:r w:rsidRPr="004C6DBE">
        <w:rPr>
          <w:szCs w:val="20"/>
        </w:rPr>
        <w:t>kwesti</w:t>
      </w:r>
      <w:r>
        <w:rPr>
          <w:szCs w:val="20"/>
        </w:rPr>
        <w:t>e</w:t>
      </w:r>
      <w:r w:rsidRPr="004C6DBE">
        <w:rPr>
          <w:szCs w:val="20"/>
        </w:rPr>
        <w:t>:</w:t>
      </w:r>
      <w:commentRangeEnd w:id="7"/>
      <w:r>
        <w:rPr>
          <w:rStyle w:val="CommentReference"/>
        </w:rPr>
        <w:commentReference w:id="7"/>
      </w:r>
      <w:commentRangeEnd w:id="8"/>
      <w:r>
        <w:rPr>
          <w:rStyle w:val="CommentReference"/>
        </w:rPr>
        <w:commentReference w:id="8"/>
      </w:r>
    </w:p>
    <w:p w14:paraId="52184376" w14:textId="77777777" w:rsidR="009B7408" w:rsidRDefault="009B7408" w:rsidP="009B7408">
      <w:pPr>
        <w:pStyle w:val="Akapit-gwny-pierwszy-wciecie"/>
        <w:ind w:firstLine="0"/>
      </w:pPr>
      <w:r>
        <w:t xml:space="preserve">1. </w:t>
      </w:r>
      <w:r w:rsidRPr="00963BE9">
        <w:t xml:space="preserve">Korporacyjne działania Grupy KRUK na rzecz klimatu ograniczające negatywny wpływ Grupy na środowisko </w:t>
      </w:r>
      <w:r>
        <w:br/>
      </w:r>
      <w:r w:rsidRPr="00963BE9">
        <w:t>i przeciwdziałające zmianom klimatycznym.</w:t>
      </w:r>
    </w:p>
    <w:p w14:paraId="07E0EDB9" w14:textId="77777777" w:rsidR="009B7408" w:rsidRPr="00846DB2" w:rsidRDefault="009B7408" w:rsidP="009B7408">
      <w:pPr>
        <w:pStyle w:val="Akapit-gwny"/>
      </w:pPr>
      <w:r>
        <w:t xml:space="preserve">2. </w:t>
      </w:r>
      <w:r w:rsidRPr="00963BE9">
        <w:t>Efektywność energetyczna biur i budynków, z których korzysta Grupa KRUK</w:t>
      </w:r>
      <w:r>
        <w:t xml:space="preserve">. </w:t>
      </w:r>
    </w:p>
    <w:p w14:paraId="5B0C7C3E" w14:textId="77777777" w:rsidR="009B7408" w:rsidRDefault="009B7408" w:rsidP="009B7408">
      <w:pPr>
        <w:spacing w:after="160" w:line="278" w:lineRule="auto"/>
        <w:rPr>
          <w:szCs w:val="20"/>
        </w:rPr>
      </w:pPr>
      <w:r w:rsidRPr="00D7267C">
        <w:rPr>
          <w:szCs w:val="20"/>
        </w:rPr>
        <w:t>W ramach powyższych istotnych kwestii Grupa zidentyfikowała wpływy</w:t>
      </w:r>
      <w:r>
        <w:rPr>
          <w:szCs w:val="20"/>
        </w:rPr>
        <w:t xml:space="preserve">, </w:t>
      </w:r>
      <w:r>
        <w:t>nie zidentyfikowano natomiast istotnych ryzyk i szans związanych z klimatem</w:t>
      </w:r>
      <w:r>
        <w:rPr>
          <w:szCs w:val="20"/>
        </w:rPr>
        <w:t xml:space="preserve">, co </w:t>
      </w:r>
      <w:r w:rsidRPr="00D7267C">
        <w:rPr>
          <w:szCs w:val="20"/>
        </w:rPr>
        <w:t>szczegółowo został</w:t>
      </w:r>
      <w:r>
        <w:rPr>
          <w:szCs w:val="20"/>
        </w:rPr>
        <w:t>o</w:t>
      </w:r>
      <w:r w:rsidRPr="00D7267C">
        <w:rPr>
          <w:szCs w:val="20"/>
        </w:rPr>
        <w:t xml:space="preserve"> opisane w rozdziale </w:t>
      </w:r>
      <w:r w:rsidRPr="00DC35B5">
        <w:rPr>
          <w:szCs w:val="20"/>
        </w:rPr>
        <w:t xml:space="preserve">3.3. </w:t>
      </w:r>
      <w:r w:rsidRPr="00D7267C">
        <w:rPr>
          <w:i/>
          <w:iCs/>
          <w:szCs w:val="20"/>
        </w:rPr>
        <w:t>Istotne wpływy, ryzyka i szanse oraz ich wzajemne związki ze strategia i modelem biznesowym (SBM-3)</w:t>
      </w:r>
      <w:r w:rsidRPr="00DC35B5">
        <w:rPr>
          <w:szCs w:val="20"/>
        </w:rPr>
        <w:t xml:space="preserve"> niniejszego Oświadczenia</w:t>
      </w:r>
      <w:r>
        <w:rPr>
          <w:szCs w:val="20"/>
        </w:rPr>
        <w:t>.</w:t>
      </w:r>
      <w:r>
        <w:rPr>
          <w:rFonts w:cs="Times New Roman"/>
          <w:color w:val="101827"/>
          <w:szCs w:val="20"/>
        </w:rPr>
        <w:t xml:space="preserve"> </w:t>
      </w:r>
    </w:p>
    <w:p w14:paraId="09072C8B" w14:textId="77777777" w:rsidR="009B7408" w:rsidRPr="00E33C81" w:rsidRDefault="009B7408" w:rsidP="009B7408">
      <w:pPr>
        <w:spacing w:after="160" w:line="278" w:lineRule="auto"/>
        <w:rPr>
          <w:szCs w:val="20"/>
        </w:rPr>
      </w:pPr>
      <w:r w:rsidRPr="009D4549">
        <w:rPr>
          <w:szCs w:val="20"/>
        </w:rPr>
        <w:t>W zakresie oceny ryzyk klimatycznych</w:t>
      </w:r>
      <w:r>
        <w:rPr>
          <w:szCs w:val="20"/>
        </w:rPr>
        <w:t xml:space="preserve"> (fizycznych i transformacyjnych)  i szans związanych z transformacją w kierunku gospodarki niskoemisyjnej</w:t>
      </w:r>
      <w:r w:rsidRPr="009D4549">
        <w:rPr>
          <w:szCs w:val="20"/>
        </w:rPr>
        <w:t xml:space="preserve"> również nie zidentyfikowano </w:t>
      </w:r>
      <w:r w:rsidRPr="00E33C81">
        <w:rPr>
          <w:szCs w:val="20"/>
        </w:rPr>
        <w:t xml:space="preserve">ryzyk </w:t>
      </w:r>
      <w:r>
        <w:rPr>
          <w:szCs w:val="20"/>
        </w:rPr>
        <w:t xml:space="preserve">i szans </w:t>
      </w:r>
      <w:r w:rsidRPr="00E33C81">
        <w:rPr>
          <w:szCs w:val="20"/>
        </w:rPr>
        <w:t>dla Grupy KRUK.</w:t>
      </w:r>
    </w:p>
    <w:p w14:paraId="7344980D" w14:textId="77777777" w:rsidR="009B7408" w:rsidRPr="00781C63" w:rsidRDefault="009B7408" w:rsidP="009B7408">
      <w:pPr>
        <w:spacing w:after="160" w:line="278" w:lineRule="auto"/>
        <w:rPr>
          <w:szCs w:val="20"/>
        </w:rPr>
      </w:pPr>
      <w:r w:rsidRPr="009D4549">
        <w:rPr>
          <w:szCs w:val="20"/>
        </w:rPr>
        <w:t xml:space="preserve">Poniżej przedstawiono proces </w:t>
      </w:r>
      <w:r w:rsidRPr="00E33C81">
        <w:rPr>
          <w:szCs w:val="20"/>
        </w:rPr>
        <w:t>analizy</w:t>
      </w:r>
      <w:r w:rsidRPr="009D4549">
        <w:rPr>
          <w:szCs w:val="20"/>
        </w:rPr>
        <w:t xml:space="preserve"> emisji gazów cieplarnianych i </w:t>
      </w:r>
      <w:r>
        <w:rPr>
          <w:szCs w:val="20"/>
        </w:rPr>
        <w:t>ocenę</w:t>
      </w:r>
      <w:r w:rsidRPr="00E33C81">
        <w:rPr>
          <w:szCs w:val="20"/>
        </w:rPr>
        <w:t xml:space="preserve"> </w:t>
      </w:r>
      <w:r w:rsidRPr="009D4549">
        <w:rPr>
          <w:szCs w:val="20"/>
        </w:rPr>
        <w:t>ryzyk</w:t>
      </w:r>
      <w:r>
        <w:rPr>
          <w:szCs w:val="20"/>
        </w:rPr>
        <w:t xml:space="preserve"> fizycznych i ryzyk i szans związanych z przejściem. </w:t>
      </w:r>
    </w:p>
    <w:p w14:paraId="03D64765" w14:textId="77777777" w:rsidR="00846DB2" w:rsidRPr="009D4549" w:rsidRDefault="00846DB2" w:rsidP="008C4F85"/>
    <w:p w14:paraId="13E79DEB" w14:textId="5EDF6335" w:rsidR="00393BE5" w:rsidRPr="00314B84" w:rsidRDefault="00846DB2" w:rsidP="00314B84">
      <w:pPr>
        <w:pStyle w:val="Naglwek-3"/>
        <w:rPr>
          <w:color w:val="0052D9" w:themeColor="accent3" w:themeShade="80"/>
        </w:rPr>
      </w:pPr>
      <w:r w:rsidRPr="009D4549">
        <w:rPr>
          <w:color w:val="0052D9" w:themeColor="accent3" w:themeShade="80"/>
        </w:rPr>
        <w:t>Emisje gazów cieplarnianych</w:t>
      </w:r>
    </w:p>
    <w:p w14:paraId="539DA635" w14:textId="17732426" w:rsidR="00167BC7" w:rsidRPr="009D4549" w:rsidRDefault="00167BC7" w:rsidP="00167BC7">
      <w:pPr>
        <w:pStyle w:val="Akapit-gwny"/>
      </w:pPr>
      <w:r w:rsidRPr="00314B84">
        <w:t xml:space="preserve">Badając emisje gazów cieplarnianych oparto się na  wytycznych GHG (Greenhouse Gas Protocol). </w:t>
      </w:r>
      <w:r w:rsidR="00393BE5" w:rsidRPr="009D4549">
        <w:t xml:space="preserve"> </w:t>
      </w:r>
      <w:r w:rsidRPr="009D4549">
        <w:t>S</w:t>
      </w:r>
      <w:commentRangeStart w:id="9"/>
      <w:commentRangeStart w:id="10"/>
      <w:r w:rsidRPr="009D4549">
        <w:t>zczegółowa ocena emisji została wykonana w ramach trzech zakresów:</w:t>
      </w:r>
      <w:commentRangeEnd w:id="9"/>
      <w:r w:rsidRPr="009D4549">
        <w:rPr>
          <w:rStyle w:val="CommentReference"/>
          <w:rFonts w:eastAsiaTheme="minorHAnsi" w:cstheme="minorBidi"/>
          <w:bCs w:val="0"/>
          <w:color w:val="auto"/>
        </w:rPr>
        <w:commentReference w:id="9"/>
      </w:r>
      <w:commentRangeEnd w:id="10"/>
      <w:r w:rsidRPr="009D4549">
        <w:rPr>
          <w:rStyle w:val="CommentReference"/>
          <w:rFonts w:eastAsiaTheme="minorHAnsi" w:cstheme="minorBidi"/>
          <w:bCs w:val="0"/>
          <w:color w:val="auto"/>
        </w:rPr>
        <w:commentReference w:id="10"/>
      </w:r>
    </w:p>
    <w:p w14:paraId="61FE2DEC" w14:textId="77777777" w:rsidR="00167BC7" w:rsidRPr="009D4549" w:rsidRDefault="00167BC7" w:rsidP="00167BC7">
      <w:pPr>
        <w:pStyle w:val="Akapit-punktor-lista-tab"/>
      </w:pPr>
      <w:r w:rsidRPr="009D4549">
        <w:t>Zakres 1: Emisje bezpośrednie, które pochodzą z własnych źródeł Grupy, takich jak spalanie paliw w firmowych pojazdach czy kotłach grzewczych.</w:t>
      </w:r>
    </w:p>
    <w:p w14:paraId="6F349B6F" w14:textId="77777777" w:rsidR="00167BC7" w:rsidRPr="009D4549" w:rsidRDefault="00167BC7" w:rsidP="00167BC7">
      <w:pPr>
        <w:pStyle w:val="Akapit-punktor-lista-tab"/>
      </w:pPr>
      <w:r w:rsidRPr="009D4549">
        <w:t>Zakres 2: Emisje pośrednie związane z zakupem energii elektrycznej, ciepła lub pary, które są wykorzystywane w działalności operacyjnej Grupy.</w:t>
      </w:r>
    </w:p>
    <w:p w14:paraId="503BF652" w14:textId="77777777" w:rsidR="00167BC7" w:rsidRPr="009D4549" w:rsidRDefault="00167BC7" w:rsidP="00167BC7">
      <w:pPr>
        <w:pStyle w:val="Akapit-punktor-lista-tab"/>
      </w:pPr>
      <w:r w:rsidRPr="009D4549">
        <w:t>Zakres 3: Inne emisje pośrednie, które wynikają z działalności Grupy, ale pochodzą z źródeł, które nie są bezpośrednio kontrolowane przez Grupę, takie jak emisje związane z łańcuchem dostaw czy podróżami służbowymi.</w:t>
      </w:r>
    </w:p>
    <w:p w14:paraId="52F5795A" w14:textId="77777777" w:rsidR="00846DB2" w:rsidRPr="009D4549" w:rsidRDefault="00846DB2" w:rsidP="008C4F85"/>
    <w:p w14:paraId="3704C9E6" w14:textId="11264618" w:rsidR="008C4F85" w:rsidRDefault="00167BC7" w:rsidP="008C4F85">
      <w:r w:rsidRPr="00314B84">
        <w:t>W analizie zostały uwzględniane wymogi regulacyjne, Porozumienie paryskie oraz oczekiwania interesariuszy dotyczące redukcji emisji gazów cieplarnianych, p</w:t>
      </w:r>
      <w:r w:rsidR="008C4F85" w:rsidRPr="009D4549">
        <w:t xml:space="preserve">onadto badano zużycie energii operacyjnej oraz ślad środowiskowy w całym łańcuchu wartości. </w:t>
      </w:r>
    </w:p>
    <w:p w14:paraId="11B792AC" w14:textId="0A9CADC3" w:rsidR="00D77B28" w:rsidRDefault="00D77B28" w:rsidP="008C4F85">
      <w:r>
        <w:t>Badając ślad węglowy wykorzystano</w:t>
      </w:r>
      <w:r w:rsidR="008C4F85" w:rsidRPr="0079618F">
        <w:t xml:space="preserve"> określone </w:t>
      </w:r>
      <w:r>
        <w:t>obszary</w:t>
      </w:r>
      <w:r w:rsidR="008C4F85" w:rsidRPr="0079618F">
        <w:t xml:space="preserve"> emisji do</w:t>
      </w:r>
      <w:r>
        <w:t xml:space="preserve"> jego</w:t>
      </w:r>
      <w:r w:rsidR="008C4F85" w:rsidRPr="0079618F">
        <w:t xml:space="preserve"> ilościowego oszacowania. Źródła danych, takie jak faktury, wewnętrzna dokumentacja oraz bazy danych stron trzecich, </w:t>
      </w:r>
      <w:r>
        <w:t>wspierały</w:t>
      </w:r>
      <w:r w:rsidR="008C4F85" w:rsidRPr="0079618F">
        <w:t xml:space="preserve"> tę analizę.</w:t>
      </w:r>
      <w:r w:rsidRPr="00D77B28">
        <w:t xml:space="preserve"> </w:t>
      </w:r>
      <w:r>
        <w:t xml:space="preserve">Dla lepszego zobrazowania wykonanych analiz w tabeli poniżej znajdują się dane dot. poziomu dokładności przyjętych danych dla poszczególnych zakresów GHG, </w:t>
      </w:r>
      <w:commentRangeStart w:id="11"/>
      <w:commentRangeStart w:id="12"/>
      <w:r>
        <w:t>a także istotność emisji</w:t>
      </w:r>
      <w:commentRangeEnd w:id="11"/>
      <w:r>
        <w:rPr>
          <w:rStyle w:val="CommentReference"/>
        </w:rPr>
        <w:commentReference w:id="11"/>
      </w:r>
      <w:commentRangeEnd w:id="12"/>
      <w:r>
        <w:rPr>
          <w:rStyle w:val="CommentReference"/>
        </w:rPr>
        <w:commentReference w:id="12"/>
      </w:r>
      <w:r w:rsidR="00167BC7">
        <w:t>.</w:t>
      </w:r>
    </w:p>
    <w:p w14:paraId="2DACF61E" w14:textId="5C4B74A9" w:rsidR="00B401EE" w:rsidRPr="00C217C2" w:rsidRDefault="00B401EE" w:rsidP="00314B84"/>
    <w:tbl>
      <w:tblPr>
        <w:tblStyle w:val="GridTable1Light-Accent1"/>
        <w:tblW w:w="0" w:type="auto"/>
        <w:tblLook w:val="04A0" w:firstRow="1" w:lastRow="0" w:firstColumn="1" w:lastColumn="0" w:noHBand="0" w:noVBand="1"/>
      </w:tblPr>
      <w:tblGrid>
        <w:gridCol w:w="770"/>
        <w:gridCol w:w="2133"/>
        <w:gridCol w:w="966"/>
        <w:gridCol w:w="1373"/>
        <w:gridCol w:w="4234"/>
        <w:gridCol w:w="980"/>
      </w:tblGrid>
      <w:tr w:rsidR="00B65916" w:rsidRPr="00D24675" w14:paraId="1151A6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3282"/>
            <w:vAlign w:val="center"/>
            <w:hideMark/>
          </w:tcPr>
          <w:p w14:paraId="5F6AB191" w14:textId="77777777" w:rsidR="00B401EE" w:rsidRPr="0068756E" w:rsidRDefault="00B401EE">
            <w:pPr>
              <w:spacing w:after="0" w:line="278" w:lineRule="auto"/>
              <w:jc w:val="center"/>
              <w:rPr>
                <w:rFonts w:cs="Times New Roman"/>
                <w:color w:val="FFFFFF" w:themeColor="background1"/>
                <w:sz w:val="18"/>
                <w:szCs w:val="18"/>
                <w:lang w:val="pl-PL"/>
              </w:rPr>
            </w:pPr>
            <w:r w:rsidRPr="0068756E">
              <w:rPr>
                <w:rFonts w:cs="Times New Roman"/>
                <w:color w:val="FFFFFF" w:themeColor="background1"/>
                <w:sz w:val="18"/>
                <w:szCs w:val="18"/>
                <w:lang w:val="pl-PL"/>
              </w:rPr>
              <w:t>Zakres GHG</w:t>
            </w:r>
          </w:p>
        </w:tc>
        <w:tc>
          <w:tcPr>
            <w:tcW w:w="0" w:type="auto"/>
            <w:shd w:val="clear" w:color="auto" w:fill="003282"/>
            <w:vAlign w:val="center"/>
            <w:hideMark/>
          </w:tcPr>
          <w:p w14:paraId="1B2AEB42" w14:textId="77777777" w:rsidR="00B401EE" w:rsidRPr="0068756E" w:rsidRDefault="00B401E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val="pl-PL"/>
              </w:rPr>
            </w:pPr>
            <w:r w:rsidRPr="0068756E">
              <w:rPr>
                <w:rFonts w:cs="Times New Roman"/>
                <w:color w:val="FFFFFF" w:themeColor="background1"/>
                <w:sz w:val="18"/>
                <w:szCs w:val="18"/>
                <w:lang w:val="pl-PL"/>
              </w:rPr>
              <w:t>Obszar</w:t>
            </w:r>
          </w:p>
        </w:tc>
        <w:tc>
          <w:tcPr>
            <w:tcW w:w="0" w:type="auto"/>
            <w:shd w:val="clear" w:color="auto" w:fill="003282"/>
            <w:vAlign w:val="center"/>
            <w:hideMark/>
          </w:tcPr>
          <w:p w14:paraId="589005D0" w14:textId="77777777" w:rsidR="00B401EE" w:rsidRPr="0068756E" w:rsidRDefault="00B401EE">
            <w:pPr>
              <w:spacing w:after="0" w:line="278"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val="pl-PL"/>
              </w:rPr>
            </w:pPr>
            <w:r w:rsidRPr="0068756E">
              <w:rPr>
                <w:rFonts w:cs="Times New Roman"/>
                <w:color w:val="FFFFFF" w:themeColor="background1"/>
                <w:sz w:val="18"/>
                <w:szCs w:val="18"/>
                <w:lang w:val="pl-PL"/>
              </w:rPr>
              <w:t xml:space="preserve">Poziom dokładności </w:t>
            </w:r>
            <w:r w:rsidRPr="0068756E">
              <w:rPr>
                <w:rFonts w:cs="Times New Roman"/>
                <w:color w:val="FFFFFF" w:themeColor="background1"/>
                <w:sz w:val="18"/>
                <w:szCs w:val="18"/>
                <w:lang w:val="pl-PL"/>
              </w:rPr>
              <w:br/>
              <w:t>danych</w:t>
            </w:r>
          </w:p>
        </w:tc>
        <w:tc>
          <w:tcPr>
            <w:tcW w:w="0" w:type="auto"/>
            <w:shd w:val="clear" w:color="auto" w:fill="003282"/>
            <w:vAlign w:val="center"/>
            <w:hideMark/>
          </w:tcPr>
          <w:p w14:paraId="283BD74D" w14:textId="77777777" w:rsidR="00B401EE" w:rsidRPr="0068756E" w:rsidRDefault="00B401EE">
            <w:pPr>
              <w:spacing w:after="0" w:line="278"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val="pl-PL"/>
              </w:rPr>
            </w:pPr>
            <w:r w:rsidRPr="0068756E">
              <w:rPr>
                <w:rFonts w:cs="Times New Roman"/>
                <w:color w:val="FFFFFF" w:themeColor="background1"/>
                <w:sz w:val="18"/>
                <w:szCs w:val="18"/>
                <w:lang w:val="pl-PL"/>
              </w:rPr>
              <w:t xml:space="preserve">Poziom dokładności współczynnika </w:t>
            </w:r>
            <w:r w:rsidRPr="0068756E">
              <w:rPr>
                <w:rFonts w:cs="Times New Roman"/>
                <w:color w:val="FFFFFF" w:themeColor="background1"/>
                <w:sz w:val="18"/>
                <w:szCs w:val="18"/>
                <w:lang w:val="pl-PL"/>
              </w:rPr>
              <w:br/>
              <w:t>emisji</w:t>
            </w:r>
          </w:p>
        </w:tc>
        <w:tc>
          <w:tcPr>
            <w:tcW w:w="0" w:type="auto"/>
            <w:shd w:val="clear" w:color="auto" w:fill="003282"/>
            <w:vAlign w:val="center"/>
            <w:hideMark/>
          </w:tcPr>
          <w:p w14:paraId="1ABF7D8A" w14:textId="77777777" w:rsidR="00B401EE" w:rsidRPr="0068756E" w:rsidRDefault="00B401EE">
            <w:pPr>
              <w:spacing w:after="0" w:line="278"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val="pl-PL"/>
              </w:rPr>
            </w:pPr>
            <w:r w:rsidRPr="0068756E">
              <w:rPr>
                <w:rFonts w:cs="Times New Roman"/>
                <w:color w:val="FFFFFF" w:themeColor="background1"/>
                <w:sz w:val="18"/>
                <w:szCs w:val="18"/>
                <w:lang w:val="pl-PL"/>
              </w:rPr>
              <w:t>Dane</w:t>
            </w:r>
          </w:p>
        </w:tc>
        <w:tc>
          <w:tcPr>
            <w:tcW w:w="0" w:type="auto"/>
            <w:shd w:val="clear" w:color="auto" w:fill="003282"/>
            <w:vAlign w:val="center"/>
            <w:hideMark/>
          </w:tcPr>
          <w:p w14:paraId="3F3FE56F" w14:textId="77777777" w:rsidR="00B401EE" w:rsidRPr="0068756E" w:rsidRDefault="00B401EE">
            <w:pPr>
              <w:spacing w:after="0" w:line="278"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val="pl-PL"/>
              </w:rPr>
            </w:pPr>
            <w:r w:rsidRPr="0068756E">
              <w:rPr>
                <w:rFonts w:cs="Times New Roman"/>
                <w:color w:val="FFFFFF" w:themeColor="background1"/>
                <w:sz w:val="18"/>
                <w:szCs w:val="18"/>
                <w:lang w:val="pl-PL"/>
              </w:rPr>
              <w:t>Istotność emisji GHG</w:t>
            </w:r>
          </w:p>
        </w:tc>
      </w:tr>
      <w:tr w:rsidR="00B65916" w:rsidRPr="00D24675" w14:paraId="6E422C27"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5BE238"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1</w:t>
            </w:r>
          </w:p>
        </w:tc>
        <w:tc>
          <w:tcPr>
            <w:tcW w:w="0" w:type="auto"/>
            <w:vAlign w:val="center"/>
            <w:hideMark/>
          </w:tcPr>
          <w:p w14:paraId="5402393D"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1.1. Bezpośrednie emisje z procesów stacjonarnego spalania</w:t>
            </w:r>
          </w:p>
        </w:tc>
        <w:tc>
          <w:tcPr>
            <w:tcW w:w="0" w:type="auto"/>
            <w:vAlign w:val="center"/>
            <w:hideMark/>
          </w:tcPr>
          <w:p w14:paraId="745AAA2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553EA7E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5FBD48C6" w14:textId="5BC74024"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 xml:space="preserve">Emisje z gazu ziemnego w nieruchomościach </w:t>
            </w:r>
            <w:commentRangeStart w:id="13"/>
            <w:commentRangeStart w:id="14"/>
            <w:commentRangeStart w:id="15"/>
            <w:commentRangeStart w:id="16"/>
            <w:r w:rsidRPr="00D24675">
              <w:rPr>
                <w:rFonts w:cs="Times New Roman"/>
                <w:color w:val="101827"/>
                <w:sz w:val="16"/>
                <w:szCs w:val="16"/>
                <w:lang w:val="pl-PL"/>
              </w:rPr>
              <w:t>własnych</w:t>
            </w:r>
            <w:commentRangeEnd w:id="13"/>
            <w:r>
              <w:rPr>
                <w:rStyle w:val="CommentReference"/>
                <w:rFonts w:eastAsiaTheme="minorHAnsi"/>
                <w:kern w:val="0"/>
                <w:lang w:val="pl-PL" w:eastAsia="en-US"/>
                <w14:ligatures w14:val="none"/>
              </w:rPr>
              <w:commentReference w:id="13"/>
            </w:r>
            <w:commentRangeEnd w:id="14"/>
            <w:r>
              <w:rPr>
                <w:rStyle w:val="CommentReference"/>
                <w:rFonts w:eastAsiaTheme="minorHAnsi"/>
                <w:kern w:val="0"/>
                <w:lang w:val="pl-PL" w:eastAsia="en-US"/>
                <w14:ligatures w14:val="none"/>
              </w:rPr>
              <w:commentReference w:id="14"/>
            </w:r>
            <w:commentRangeEnd w:id="15"/>
            <w:r w:rsidR="00C1433F">
              <w:rPr>
                <w:rStyle w:val="CommentReference"/>
                <w:rFonts w:eastAsiaTheme="minorHAnsi"/>
                <w:kern w:val="0"/>
                <w:lang w:val="pl-PL" w:eastAsia="en-US"/>
                <w14:ligatures w14:val="none"/>
              </w:rPr>
              <w:commentReference w:id="15"/>
            </w:r>
            <w:commentRangeEnd w:id="16"/>
            <w:r w:rsidR="00092EFF">
              <w:rPr>
                <w:rStyle w:val="CommentReference"/>
                <w:rFonts w:eastAsiaTheme="minorHAnsi"/>
                <w:kern w:val="0"/>
                <w:lang w:val="pl-PL" w:eastAsia="en-US"/>
                <w14:ligatures w14:val="none"/>
              </w:rPr>
              <w:commentReference w:id="16"/>
            </w:r>
            <w:r w:rsidRPr="00D24675">
              <w:rPr>
                <w:rFonts w:cs="Times New Roman"/>
                <w:color w:val="101827"/>
                <w:sz w:val="16"/>
                <w:szCs w:val="16"/>
                <w:lang w:val="pl-PL"/>
              </w:rPr>
              <w:t xml:space="preserve"> </w:t>
            </w:r>
            <w:ins w:id="17" w:author="Emilia Szkudlarz" w:date="2025-03-20T00:19:00Z">
              <w:r w:rsidR="00B65916">
                <w:rPr>
                  <w:rFonts w:cs="Times New Roman"/>
                  <w:color w:val="101827"/>
                  <w:sz w:val="16"/>
                  <w:szCs w:val="16"/>
                  <w:lang w:val="pl-PL"/>
                </w:rPr>
                <w:t xml:space="preserve">i wynajmowanych </w:t>
              </w:r>
            </w:ins>
            <w:del w:id="18" w:author="Emilia Szkudlarz" w:date="2025-03-20T00:21:00Z">
              <w:r w:rsidRPr="00D24675" w:rsidDel="00B65916">
                <w:rPr>
                  <w:rFonts w:cs="Times New Roman"/>
                  <w:color w:val="101827"/>
                  <w:sz w:val="16"/>
                  <w:szCs w:val="16"/>
                  <w:lang w:val="pl-PL"/>
                </w:rPr>
                <w:delText>firmy</w:delText>
              </w:r>
            </w:del>
            <w:ins w:id="19" w:author="Emilia Szkudlarz" w:date="2025-03-20T00:21:00Z">
              <w:r w:rsidR="00B65916">
                <w:rPr>
                  <w:rFonts w:cs="Times New Roman"/>
                  <w:color w:val="101827"/>
                  <w:sz w:val="16"/>
                  <w:szCs w:val="16"/>
                  <w:lang w:val="pl-PL"/>
                </w:rPr>
                <w:t>przez Grupę</w:t>
              </w:r>
            </w:ins>
          </w:p>
        </w:tc>
        <w:tc>
          <w:tcPr>
            <w:tcW w:w="0" w:type="auto"/>
            <w:vAlign w:val="center"/>
            <w:hideMark/>
          </w:tcPr>
          <w:p w14:paraId="7B9DC2A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55F6E18B"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7BA4D51E"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1</w:t>
            </w:r>
          </w:p>
        </w:tc>
        <w:tc>
          <w:tcPr>
            <w:tcW w:w="0" w:type="auto"/>
            <w:shd w:val="clear" w:color="auto" w:fill="F2F2F2" w:themeFill="background1" w:themeFillShade="F2"/>
            <w:vAlign w:val="center"/>
            <w:hideMark/>
          </w:tcPr>
          <w:p w14:paraId="7D90D0F6"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1.2. Bezpośrednie emisje z procesów spalania mobilnego</w:t>
            </w:r>
          </w:p>
        </w:tc>
        <w:tc>
          <w:tcPr>
            <w:tcW w:w="0" w:type="auto"/>
            <w:shd w:val="clear" w:color="auto" w:fill="F2F2F2" w:themeFill="background1" w:themeFillShade="F2"/>
            <w:vAlign w:val="center"/>
            <w:hideMark/>
          </w:tcPr>
          <w:p w14:paraId="37AD715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13E1055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3A95ECE9" w14:textId="662AE656"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Emisje z pojazdów będących w</w:t>
            </w:r>
            <w:commentRangeStart w:id="20"/>
            <w:commentRangeStart w:id="21"/>
            <w:commentRangeStart w:id="22"/>
            <w:commentRangeStart w:id="23"/>
            <w:r w:rsidRPr="00D24675">
              <w:rPr>
                <w:rFonts w:cs="Times New Roman"/>
                <w:color w:val="101827"/>
                <w:sz w:val="16"/>
                <w:szCs w:val="16"/>
                <w:lang w:val="pl-PL"/>
              </w:rPr>
              <w:t>łasnością</w:t>
            </w:r>
            <w:commentRangeEnd w:id="20"/>
            <w:r>
              <w:rPr>
                <w:rStyle w:val="CommentReference"/>
                <w:rFonts w:eastAsiaTheme="minorHAnsi"/>
                <w:kern w:val="0"/>
                <w:lang w:val="pl-PL" w:eastAsia="en-US"/>
                <w14:ligatures w14:val="none"/>
              </w:rPr>
              <w:commentReference w:id="20"/>
            </w:r>
            <w:commentRangeEnd w:id="21"/>
            <w:r>
              <w:rPr>
                <w:rStyle w:val="CommentReference"/>
                <w:rFonts w:eastAsiaTheme="minorHAnsi"/>
                <w:kern w:val="0"/>
                <w:lang w:val="pl-PL" w:eastAsia="en-US"/>
                <w14:ligatures w14:val="none"/>
              </w:rPr>
              <w:commentReference w:id="21"/>
            </w:r>
            <w:commentRangeEnd w:id="22"/>
            <w:r w:rsidR="00C1433F">
              <w:rPr>
                <w:rStyle w:val="CommentReference"/>
                <w:rFonts w:eastAsiaTheme="minorHAnsi"/>
                <w:kern w:val="0"/>
                <w:lang w:val="pl-PL" w:eastAsia="en-US"/>
                <w14:ligatures w14:val="none"/>
              </w:rPr>
              <w:commentReference w:id="22"/>
            </w:r>
            <w:commentRangeEnd w:id="23"/>
            <w:r w:rsidR="00092EFF">
              <w:rPr>
                <w:rStyle w:val="CommentReference"/>
                <w:rFonts w:eastAsiaTheme="minorHAnsi"/>
                <w:kern w:val="0"/>
                <w:lang w:val="pl-PL" w:eastAsia="en-US"/>
                <w14:ligatures w14:val="none"/>
              </w:rPr>
              <w:commentReference w:id="23"/>
            </w:r>
            <w:ins w:id="24" w:author="Emilia Szkudlarz" w:date="2025-03-20T00:20:00Z">
              <w:r w:rsidR="00B65916">
                <w:rPr>
                  <w:rFonts w:cs="Times New Roman"/>
                  <w:color w:val="101827"/>
                  <w:sz w:val="16"/>
                  <w:szCs w:val="16"/>
                  <w:lang w:val="pl-PL"/>
                </w:rPr>
                <w:t xml:space="preserve"> </w:t>
              </w:r>
            </w:ins>
            <w:ins w:id="25" w:author="Emilia Szkudlarz" w:date="2025-03-20T00:21:00Z">
              <w:r w:rsidR="00B65916">
                <w:rPr>
                  <w:rFonts w:cs="Times New Roman"/>
                  <w:color w:val="101827"/>
                  <w:sz w:val="16"/>
                  <w:szCs w:val="16"/>
                  <w:lang w:val="pl-PL"/>
                </w:rPr>
                <w:t xml:space="preserve"> Grupy i wynajmowanych</w:t>
              </w:r>
            </w:ins>
            <w:r w:rsidRPr="00D24675">
              <w:rPr>
                <w:rFonts w:cs="Times New Roman"/>
                <w:color w:val="101827"/>
                <w:sz w:val="16"/>
                <w:szCs w:val="16"/>
                <w:lang w:val="pl-PL"/>
              </w:rPr>
              <w:t xml:space="preserve"> </w:t>
            </w:r>
            <w:del w:id="26" w:author="Emilia Szkudlarz" w:date="2025-03-20T00:21:00Z">
              <w:r w:rsidRPr="00D24675" w:rsidDel="00B65916">
                <w:rPr>
                  <w:rFonts w:cs="Times New Roman"/>
                  <w:color w:val="101827"/>
                  <w:sz w:val="16"/>
                  <w:szCs w:val="16"/>
                  <w:lang w:val="pl-PL"/>
                </w:rPr>
                <w:delText>firmy</w:delText>
              </w:r>
            </w:del>
            <w:ins w:id="27" w:author="Emilia Szkudlarz" w:date="2025-03-20T00:21:00Z">
              <w:r w:rsidR="00B65916">
                <w:rPr>
                  <w:rFonts w:cs="Times New Roman"/>
                  <w:color w:val="101827"/>
                  <w:sz w:val="16"/>
                  <w:szCs w:val="16"/>
                  <w:lang w:val="pl-PL"/>
                </w:rPr>
                <w:t>przez nią</w:t>
              </w:r>
            </w:ins>
          </w:p>
        </w:tc>
        <w:tc>
          <w:tcPr>
            <w:tcW w:w="0" w:type="auto"/>
            <w:shd w:val="clear" w:color="auto" w:fill="F2F2F2" w:themeFill="background1" w:themeFillShade="F2"/>
            <w:vAlign w:val="center"/>
            <w:hideMark/>
          </w:tcPr>
          <w:p w14:paraId="24AE837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Średnia</w:t>
            </w:r>
          </w:p>
        </w:tc>
      </w:tr>
      <w:tr w:rsidR="00B65916" w:rsidRPr="00D24675" w14:paraId="39D21A53"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3785DB"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1</w:t>
            </w:r>
          </w:p>
        </w:tc>
        <w:tc>
          <w:tcPr>
            <w:tcW w:w="0" w:type="auto"/>
            <w:vAlign w:val="center"/>
            <w:hideMark/>
          </w:tcPr>
          <w:p w14:paraId="1C17262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1.3. Bezpośrednie emisje z procesów przemysłowych</w:t>
            </w:r>
          </w:p>
        </w:tc>
        <w:tc>
          <w:tcPr>
            <w:tcW w:w="0" w:type="auto"/>
            <w:vAlign w:val="center"/>
            <w:hideMark/>
          </w:tcPr>
          <w:p w14:paraId="3F1EBEB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19866C10"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54EC5A8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0A5A008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61F592D4"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4C48A43D"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lastRenderedPageBreak/>
              <w:t>1</w:t>
            </w:r>
          </w:p>
        </w:tc>
        <w:tc>
          <w:tcPr>
            <w:tcW w:w="0" w:type="auto"/>
            <w:shd w:val="clear" w:color="auto" w:fill="F2F2F2" w:themeFill="background1" w:themeFillShade="F2"/>
            <w:vAlign w:val="center"/>
            <w:hideMark/>
          </w:tcPr>
          <w:p w14:paraId="19D199F2"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1.4. Bezpośrednie emisje ulotne z systemów antropogenicznych</w:t>
            </w:r>
          </w:p>
        </w:tc>
        <w:tc>
          <w:tcPr>
            <w:tcW w:w="0" w:type="auto"/>
            <w:shd w:val="clear" w:color="auto" w:fill="F2F2F2" w:themeFill="background1" w:themeFillShade="F2"/>
            <w:vAlign w:val="center"/>
            <w:hideMark/>
          </w:tcPr>
          <w:p w14:paraId="190B8DF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6B52074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44EE4B1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Klimatyzacja</w:t>
            </w:r>
          </w:p>
        </w:tc>
        <w:tc>
          <w:tcPr>
            <w:tcW w:w="0" w:type="auto"/>
            <w:shd w:val="clear" w:color="auto" w:fill="F2F2F2" w:themeFill="background1" w:themeFillShade="F2"/>
            <w:vAlign w:val="center"/>
            <w:hideMark/>
          </w:tcPr>
          <w:p w14:paraId="04C3ADF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053A0111"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0EAE67"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2</w:t>
            </w:r>
          </w:p>
        </w:tc>
        <w:tc>
          <w:tcPr>
            <w:tcW w:w="0" w:type="auto"/>
            <w:vAlign w:val="center"/>
            <w:hideMark/>
          </w:tcPr>
          <w:p w14:paraId="3F4561A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2. Pośrednie emisje z zakupionej energii</w:t>
            </w:r>
          </w:p>
        </w:tc>
        <w:tc>
          <w:tcPr>
            <w:tcW w:w="0" w:type="auto"/>
            <w:vAlign w:val="center"/>
            <w:hideMark/>
          </w:tcPr>
          <w:p w14:paraId="63C06BBB"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67F1CEE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429A87C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Zakup energii elektrycznej, ogrzewania</w:t>
            </w:r>
          </w:p>
        </w:tc>
        <w:tc>
          <w:tcPr>
            <w:tcW w:w="0" w:type="auto"/>
            <w:vAlign w:val="center"/>
            <w:hideMark/>
          </w:tcPr>
          <w:p w14:paraId="3D5872D4"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Wysoka</w:t>
            </w:r>
          </w:p>
        </w:tc>
      </w:tr>
      <w:tr w:rsidR="00B65916" w:rsidRPr="00D24675" w14:paraId="34497884"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1D4798AF"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5EB92B3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 Zakupione towary i usługi</w:t>
            </w:r>
          </w:p>
        </w:tc>
        <w:tc>
          <w:tcPr>
            <w:tcW w:w="0" w:type="auto"/>
            <w:shd w:val="clear" w:color="auto" w:fill="F2F2F2" w:themeFill="background1" w:themeFillShade="F2"/>
            <w:vAlign w:val="center"/>
            <w:hideMark/>
          </w:tcPr>
          <w:p w14:paraId="00BAEACB"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Niski</w:t>
            </w:r>
          </w:p>
        </w:tc>
        <w:tc>
          <w:tcPr>
            <w:tcW w:w="0" w:type="auto"/>
            <w:shd w:val="clear" w:color="auto" w:fill="F2F2F2" w:themeFill="background1" w:themeFillShade="F2"/>
            <w:vAlign w:val="center"/>
            <w:hideMark/>
          </w:tcPr>
          <w:p w14:paraId="1DCE281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w:t>
            </w:r>
          </w:p>
        </w:tc>
        <w:tc>
          <w:tcPr>
            <w:tcW w:w="0" w:type="auto"/>
            <w:shd w:val="clear" w:color="auto" w:fill="F2F2F2" w:themeFill="background1" w:themeFillShade="F2"/>
            <w:vAlign w:val="center"/>
            <w:hideMark/>
          </w:tcPr>
          <w:p w14:paraId="08E5CD7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Wszystkie zakupione materiały i usługi (w oparciu o wydatki)</w:t>
            </w:r>
          </w:p>
        </w:tc>
        <w:tc>
          <w:tcPr>
            <w:tcW w:w="0" w:type="auto"/>
            <w:shd w:val="clear" w:color="auto" w:fill="F2F2F2" w:themeFill="background1" w:themeFillShade="F2"/>
            <w:vAlign w:val="center"/>
            <w:hideMark/>
          </w:tcPr>
          <w:p w14:paraId="7308D11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Wysoka</w:t>
            </w:r>
          </w:p>
        </w:tc>
      </w:tr>
      <w:tr w:rsidR="00B65916" w:rsidRPr="00D24675" w14:paraId="6285B3E2"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A14170"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2258253B"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3.2: Środki trwałe</w:t>
            </w:r>
          </w:p>
        </w:tc>
        <w:tc>
          <w:tcPr>
            <w:tcW w:w="0" w:type="auto"/>
            <w:vAlign w:val="center"/>
            <w:hideMark/>
          </w:tcPr>
          <w:p w14:paraId="2A98FD1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4A32F4C0"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w:t>
            </w:r>
          </w:p>
        </w:tc>
        <w:tc>
          <w:tcPr>
            <w:tcW w:w="0" w:type="auto"/>
            <w:vAlign w:val="center"/>
            <w:hideMark/>
          </w:tcPr>
          <w:p w14:paraId="1FE4363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Wszystkie inwestycje kapitałowe (w oparciu o CAPEX)</w:t>
            </w:r>
          </w:p>
        </w:tc>
        <w:tc>
          <w:tcPr>
            <w:tcW w:w="0" w:type="auto"/>
            <w:vAlign w:val="center"/>
            <w:hideMark/>
          </w:tcPr>
          <w:p w14:paraId="1100B0A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4BDE5D72"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3E52CE4D"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09C13AB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3.3: Działania związane z paliwami i energią, nieujęte w Zakresie 1 i 2</w:t>
            </w:r>
          </w:p>
        </w:tc>
        <w:tc>
          <w:tcPr>
            <w:tcW w:w="0" w:type="auto"/>
            <w:shd w:val="clear" w:color="auto" w:fill="F2F2F2" w:themeFill="background1" w:themeFillShade="F2"/>
            <w:vAlign w:val="center"/>
            <w:hideMark/>
          </w:tcPr>
          <w:p w14:paraId="54F630A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03B677E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0A219F1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Transport i dystrybucja paliw</w:t>
            </w:r>
          </w:p>
        </w:tc>
        <w:tc>
          <w:tcPr>
            <w:tcW w:w="0" w:type="auto"/>
            <w:shd w:val="clear" w:color="auto" w:fill="F2F2F2" w:themeFill="background1" w:themeFillShade="F2"/>
            <w:vAlign w:val="center"/>
            <w:hideMark/>
          </w:tcPr>
          <w:p w14:paraId="46E149F0"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Średnia</w:t>
            </w:r>
          </w:p>
        </w:tc>
      </w:tr>
      <w:tr w:rsidR="00B65916" w:rsidRPr="00D24675" w14:paraId="59495B5E"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B3AF6A"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045D368D"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3.4: Transport i dystrybucja w łańcuchu dostaw (upstream)</w:t>
            </w:r>
          </w:p>
        </w:tc>
        <w:tc>
          <w:tcPr>
            <w:tcW w:w="0" w:type="auto"/>
            <w:vAlign w:val="center"/>
            <w:hideMark/>
          </w:tcPr>
          <w:p w14:paraId="070265D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Niski</w:t>
            </w:r>
          </w:p>
        </w:tc>
        <w:tc>
          <w:tcPr>
            <w:tcW w:w="0" w:type="auto"/>
            <w:vAlign w:val="center"/>
            <w:hideMark/>
          </w:tcPr>
          <w:p w14:paraId="0208A4F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20AC9D3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Transport zasobów wejściowych</w:t>
            </w:r>
          </w:p>
        </w:tc>
        <w:tc>
          <w:tcPr>
            <w:tcW w:w="0" w:type="auto"/>
            <w:vAlign w:val="center"/>
            <w:hideMark/>
          </w:tcPr>
          <w:p w14:paraId="19186E3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3B923D0C"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6E431D1B"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1FC08D9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3.5: Odpady wytwarzane w operacjach</w:t>
            </w:r>
          </w:p>
        </w:tc>
        <w:tc>
          <w:tcPr>
            <w:tcW w:w="0" w:type="auto"/>
            <w:shd w:val="clear" w:color="auto" w:fill="F2F2F2" w:themeFill="background1" w:themeFillShade="F2"/>
            <w:vAlign w:val="center"/>
            <w:hideMark/>
          </w:tcPr>
          <w:p w14:paraId="3904D29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w:t>
            </w:r>
          </w:p>
        </w:tc>
        <w:tc>
          <w:tcPr>
            <w:tcW w:w="0" w:type="auto"/>
            <w:shd w:val="clear" w:color="auto" w:fill="F2F2F2" w:themeFill="background1" w:themeFillShade="F2"/>
            <w:vAlign w:val="center"/>
            <w:hideMark/>
          </w:tcPr>
          <w:p w14:paraId="090ED00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18507896"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Odpady generowane w biurach</w:t>
            </w:r>
          </w:p>
        </w:tc>
        <w:tc>
          <w:tcPr>
            <w:tcW w:w="0" w:type="auto"/>
            <w:shd w:val="clear" w:color="auto" w:fill="F2F2F2" w:themeFill="background1" w:themeFillShade="F2"/>
            <w:vAlign w:val="center"/>
            <w:hideMark/>
          </w:tcPr>
          <w:p w14:paraId="622EE19D"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24417809"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CB63F"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5828744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3.6: Podróże służbowe</w:t>
            </w:r>
          </w:p>
        </w:tc>
        <w:tc>
          <w:tcPr>
            <w:tcW w:w="0" w:type="auto"/>
            <w:vAlign w:val="center"/>
            <w:hideMark/>
          </w:tcPr>
          <w:p w14:paraId="2301256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w:t>
            </w:r>
          </w:p>
        </w:tc>
        <w:tc>
          <w:tcPr>
            <w:tcW w:w="0" w:type="auto"/>
            <w:vAlign w:val="center"/>
            <w:hideMark/>
          </w:tcPr>
          <w:p w14:paraId="7E04ABF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1445405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Podróże i hotele</w:t>
            </w:r>
          </w:p>
        </w:tc>
        <w:tc>
          <w:tcPr>
            <w:tcW w:w="0" w:type="auto"/>
            <w:vAlign w:val="center"/>
            <w:hideMark/>
          </w:tcPr>
          <w:p w14:paraId="3FC283A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Średnia</w:t>
            </w:r>
          </w:p>
        </w:tc>
      </w:tr>
      <w:tr w:rsidR="00B65916" w:rsidRPr="00D24675" w14:paraId="279DD389"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7EA6A6FD"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5A61412D"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3.7: Dojazdy pracowników</w:t>
            </w:r>
          </w:p>
        </w:tc>
        <w:tc>
          <w:tcPr>
            <w:tcW w:w="0" w:type="auto"/>
            <w:shd w:val="clear" w:color="auto" w:fill="F2F2F2" w:themeFill="background1" w:themeFillShade="F2"/>
            <w:vAlign w:val="center"/>
            <w:hideMark/>
          </w:tcPr>
          <w:p w14:paraId="600E528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w:t>
            </w:r>
          </w:p>
        </w:tc>
        <w:tc>
          <w:tcPr>
            <w:tcW w:w="0" w:type="auto"/>
            <w:shd w:val="clear" w:color="auto" w:fill="F2F2F2" w:themeFill="background1" w:themeFillShade="F2"/>
            <w:vAlign w:val="center"/>
            <w:hideMark/>
          </w:tcPr>
          <w:p w14:paraId="2082116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38E2E4B4"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Transport pracowników do biur i na spotkania</w:t>
            </w:r>
          </w:p>
        </w:tc>
        <w:tc>
          <w:tcPr>
            <w:tcW w:w="0" w:type="auto"/>
            <w:shd w:val="clear" w:color="auto" w:fill="F2F2F2" w:themeFill="background1" w:themeFillShade="F2"/>
            <w:vAlign w:val="center"/>
            <w:hideMark/>
          </w:tcPr>
          <w:p w14:paraId="736C9505"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Średnia</w:t>
            </w:r>
          </w:p>
        </w:tc>
      </w:tr>
      <w:tr w:rsidR="00B65916" w:rsidRPr="00D24675" w14:paraId="6677167E"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C8E5D7"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7226565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3.8: Aktywa dzierżawione w łańcuchu dostaw (upstream)</w:t>
            </w:r>
          </w:p>
        </w:tc>
        <w:tc>
          <w:tcPr>
            <w:tcW w:w="0" w:type="auto"/>
            <w:vAlign w:val="center"/>
            <w:hideMark/>
          </w:tcPr>
          <w:p w14:paraId="43CB8E3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731CA860"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vAlign w:val="center"/>
            <w:hideMark/>
          </w:tcPr>
          <w:p w14:paraId="2D74727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Dzierżawione aktywa potrzebne do prowadzenia działalności</w:t>
            </w:r>
          </w:p>
        </w:tc>
        <w:tc>
          <w:tcPr>
            <w:tcW w:w="0" w:type="auto"/>
            <w:vAlign w:val="center"/>
            <w:hideMark/>
          </w:tcPr>
          <w:p w14:paraId="67594348"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6A54EB87"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01A6CADA"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76C0AFF6"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3.9: Transport i dystrybucja w łańcuchu dostaw (downstream)</w:t>
            </w:r>
          </w:p>
        </w:tc>
        <w:tc>
          <w:tcPr>
            <w:tcW w:w="0" w:type="auto"/>
            <w:shd w:val="clear" w:color="auto" w:fill="F2F2F2" w:themeFill="background1" w:themeFillShade="F2"/>
            <w:vAlign w:val="center"/>
            <w:hideMark/>
          </w:tcPr>
          <w:p w14:paraId="592B54F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Niski</w:t>
            </w:r>
          </w:p>
        </w:tc>
        <w:tc>
          <w:tcPr>
            <w:tcW w:w="0" w:type="auto"/>
            <w:shd w:val="clear" w:color="auto" w:fill="F2F2F2" w:themeFill="background1" w:themeFillShade="F2"/>
            <w:vAlign w:val="center"/>
            <w:hideMark/>
          </w:tcPr>
          <w:p w14:paraId="6E689DE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Wysoki</w:t>
            </w:r>
          </w:p>
        </w:tc>
        <w:tc>
          <w:tcPr>
            <w:tcW w:w="0" w:type="auto"/>
            <w:shd w:val="clear" w:color="auto" w:fill="F2F2F2" w:themeFill="background1" w:themeFillShade="F2"/>
            <w:vAlign w:val="center"/>
            <w:hideMark/>
          </w:tcPr>
          <w:p w14:paraId="3E7F0DB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Transport wyjściowy (produktów/usług)</w:t>
            </w:r>
          </w:p>
        </w:tc>
        <w:tc>
          <w:tcPr>
            <w:tcW w:w="0" w:type="auto"/>
            <w:shd w:val="clear" w:color="auto" w:fill="F2F2F2" w:themeFill="background1" w:themeFillShade="F2"/>
            <w:vAlign w:val="center"/>
            <w:hideMark/>
          </w:tcPr>
          <w:p w14:paraId="2B3D50E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Niska</w:t>
            </w:r>
          </w:p>
        </w:tc>
      </w:tr>
      <w:tr w:rsidR="00B65916" w:rsidRPr="00D24675" w14:paraId="142DCDA7"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DC9CCB"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6877F02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3.10: Przetwarzanie sprzedanych produktów</w:t>
            </w:r>
          </w:p>
        </w:tc>
        <w:tc>
          <w:tcPr>
            <w:tcW w:w="0" w:type="auto"/>
            <w:vAlign w:val="center"/>
            <w:hideMark/>
          </w:tcPr>
          <w:p w14:paraId="5C453B9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670D1DB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7D3A2FAD"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3C43E826"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709C6B17"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3C373CF6"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2E2A732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3.11: Użytkowanie sprzedanych produktów</w:t>
            </w:r>
          </w:p>
        </w:tc>
        <w:tc>
          <w:tcPr>
            <w:tcW w:w="0" w:type="auto"/>
            <w:shd w:val="clear" w:color="auto" w:fill="F2F2F2" w:themeFill="background1" w:themeFillShade="F2"/>
            <w:vAlign w:val="center"/>
            <w:hideMark/>
          </w:tcPr>
          <w:p w14:paraId="2D91359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36C22DE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5267283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5A7FB700"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0F2F4449"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C5475E"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1A4FBE4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3.12: Postępowanie z odpadami po zakończeniu użytkowania sprzedanych produktów</w:t>
            </w:r>
          </w:p>
        </w:tc>
        <w:tc>
          <w:tcPr>
            <w:tcW w:w="0" w:type="auto"/>
            <w:vAlign w:val="center"/>
            <w:hideMark/>
          </w:tcPr>
          <w:p w14:paraId="0043C7E5"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435859B5"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2F765377"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696CD4D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43CD0701"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235B4CC2"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009C76B6"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3.13: Dzierżawione aktywa w łańcuchu dostaw (downstream)</w:t>
            </w:r>
          </w:p>
        </w:tc>
        <w:tc>
          <w:tcPr>
            <w:tcW w:w="0" w:type="auto"/>
            <w:shd w:val="clear" w:color="auto" w:fill="F2F2F2" w:themeFill="background1" w:themeFillShade="F2"/>
            <w:vAlign w:val="center"/>
            <w:hideMark/>
          </w:tcPr>
          <w:p w14:paraId="0D82DB7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702B2D2A"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4370990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51ABB85F"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3572BC7E" w14:textId="7777777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9279D2"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vAlign w:val="center"/>
            <w:hideMark/>
          </w:tcPr>
          <w:p w14:paraId="2D583991"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3.14: Franczyzy</w:t>
            </w:r>
          </w:p>
        </w:tc>
        <w:tc>
          <w:tcPr>
            <w:tcW w:w="0" w:type="auto"/>
            <w:vAlign w:val="center"/>
            <w:hideMark/>
          </w:tcPr>
          <w:p w14:paraId="2CA54612"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5B7DE493"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07B6B28C"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vAlign w:val="center"/>
            <w:hideMark/>
          </w:tcPr>
          <w:p w14:paraId="06EC61DB"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r w:rsidR="00B65916" w:rsidRPr="00D24675" w14:paraId="57794CB9" w14:textId="77777777">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0DB5EE84" w14:textId="77777777" w:rsidR="00B401EE" w:rsidRPr="00D24675" w:rsidRDefault="00B401EE">
            <w:pPr>
              <w:spacing w:after="0" w:line="278" w:lineRule="auto"/>
              <w:jc w:val="center"/>
              <w:rPr>
                <w:rFonts w:cs="Times New Roman"/>
                <w:color w:val="003282"/>
                <w:sz w:val="16"/>
                <w:szCs w:val="16"/>
                <w:lang w:val="pl-PL"/>
              </w:rPr>
            </w:pPr>
            <w:r w:rsidRPr="00D24675">
              <w:rPr>
                <w:rFonts w:cs="Times New Roman"/>
                <w:color w:val="003282"/>
                <w:sz w:val="16"/>
                <w:szCs w:val="16"/>
                <w:lang w:val="pl-PL"/>
              </w:rPr>
              <w:t>3</w:t>
            </w:r>
          </w:p>
        </w:tc>
        <w:tc>
          <w:tcPr>
            <w:tcW w:w="0" w:type="auto"/>
            <w:shd w:val="clear" w:color="auto" w:fill="F2F2F2" w:themeFill="background1" w:themeFillShade="F2"/>
            <w:vAlign w:val="center"/>
            <w:hideMark/>
          </w:tcPr>
          <w:p w14:paraId="178BEF09"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3.15: Inwestycje</w:t>
            </w:r>
          </w:p>
        </w:tc>
        <w:tc>
          <w:tcPr>
            <w:tcW w:w="0" w:type="auto"/>
            <w:shd w:val="clear" w:color="auto" w:fill="F2F2F2" w:themeFill="background1" w:themeFillShade="F2"/>
            <w:vAlign w:val="center"/>
            <w:hideMark/>
          </w:tcPr>
          <w:p w14:paraId="6E5DDEC5"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223815BE"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c>
          <w:tcPr>
            <w:tcW w:w="0" w:type="auto"/>
            <w:shd w:val="clear" w:color="auto" w:fill="F2F2F2" w:themeFill="background1" w:themeFillShade="F2"/>
            <w:vAlign w:val="center"/>
            <w:hideMark/>
          </w:tcPr>
          <w:p w14:paraId="5CA6DC55" w14:textId="5227B21B" w:rsidR="00B401EE" w:rsidRPr="00D24675" w:rsidRDefault="00D869B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ins w:id="28" w:author="Vit Navratil" w:date="2025-03-20T10:56:00Z" w16du:dateUtc="2025-03-20T09:56:00Z">
              <w:r>
                <w:rPr>
                  <w:rFonts w:cs="Times New Roman"/>
                  <w:color w:val="101827"/>
                  <w:sz w:val="16"/>
                  <w:szCs w:val="16"/>
                  <w:lang w:val="pl-PL"/>
                </w:rPr>
                <w:t xml:space="preserve">n/d - </w:t>
              </w:r>
            </w:ins>
            <w:commentRangeStart w:id="29"/>
            <w:commentRangeStart w:id="30"/>
            <w:commentRangeStart w:id="31"/>
            <w:commentRangeStart w:id="32"/>
            <w:commentRangeStart w:id="33"/>
            <w:r w:rsidR="00B401EE" w:rsidRPr="00D24675">
              <w:rPr>
                <w:rFonts w:cs="Times New Roman"/>
                <w:color w:val="101827"/>
                <w:sz w:val="16"/>
                <w:szCs w:val="16"/>
                <w:lang w:val="pl-PL"/>
              </w:rPr>
              <w:t>Nie uwzględniane ze względu na krótki okres posiadania</w:t>
            </w:r>
            <w:commentRangeEnd w:id="29"/>
            <w:r w:rsidR="00B401EE">
              <w:rPr>
                <w:rStyle w:val="CommentReference"/>
                <w:rFonts w:eastAsiaTheme="minorHAnsi"/>
                <w:kern w:val="0"/>
                <w:lang w:val="pl-PL" w:eastAsia="en-US"/>
                <w14:ligatures w14:val="none"/>
              </w:rPr>
              <w:commentReference w:id="29"/>
            </w:r>
            <w:commentRangeEnd w:id="30"/>
            <w:r w:rsidR="00B401EE">
              <w:rPr>
                <w:rStyle w:val="CommentReference"/>
                <w:rFonts w:eastAsiaTheme="minorHAnsi"/>
                <w:kern w:val="0"/>
                <w:lang w:val="pl-PL" w:eastAsia="en-US"/>
                <w14:ligatures w14:val="none"/>
              </w:rPr>
              <w:commentReference w:id="30"/>
            </w:r>
            <w:commentRangeEnd w:id="31"/>
            <w:r w:rsidR="00226A20">
              <w:rPr>
                <w:rStyle w:val="CommentReference"/>
                <w:rFonts w:eastAsiaTheme="minorHAnsi"/>
                <w:kern w:val="0"/>
                <w:lang w:val="pl-PL" w:eastAsia="en-US"/>
                <w14:ligatures w14:val="none"/>
              </w:rPr>
              <w:commentReference w:id="31"/>
            </w:r>
            <w:commentRangeEnd w:id="32"/>
            <w:r w:rsidR="00092EFF">
              <w:rPr>
                <w:rStyle w:val="CommentReference"/>
                <w:rFonts w:eastAsiaTheme="minorHAnsi"/>
                <w:kern w:val="0"/>
                <w:lang w:val="pl-PL" w:eastAsia="en-US"/>
                <w14:ligatures w14:val="none"/>
              </w:rPr>
              <w:commentReference w:id="32"/>
            </w:r>
            <w:commentRangeEnd w:id="33"/>
            <w:r>
              <w:rPr>
                <w:rStyle w:val="CommentReference"/>
                <w:rFonts w:eastAsiaTheme="minorHAnsi"/>
                <w:kern w:val="0"/>
                <w:lang w:val="pl-PL" w:eastAsia="en-US"/>
                <w14:ligatures w14:val="none"/>
              </w:rPr>
              <w:commentReference w:id="33"/>
            </w:r>
          </w:p>
        </w:tc>
        <w:tc>
          <w:tcPr>
            <w:tcW w:w="0" w:type="auto"/>
            <w:shd w:val="clear" w:color="auto" w:fill="F2F2F2" w:themeFill="background1" w:themeFillShade="F2"/>
            <w:vAlign w:val="center"/>
            <w:hideMark/>
          </w:tcPr>
          <w:p w14:paraId="085F9F92" w14:textId="77777777" w:rsidR="00B401EE" w:rsidRPr="00D24675" w:rsidRDefault="00B401EE">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6"/>
                <w:szCs w:val="16"/>
                <w:lang w:val="pl-PL"/>
              </w:rPr>
            </w:pPr>
            <w:r w:rsidRPr="00D24675">
              <w:rPr>
                <w:rFonts w:cs="Times New Roman"/>
                <w:color w:val="101827"/>
                <w:sz w:val="16"/>
                <w:szCs w:val="16"/>
                <w:lang w:val="pl-PL"/>
              </w:rPr>
              <w:t>n/d</w:t>
            </w:r>
          </w:p>
        </w:tc>
      </w:tr>
    </w:tbl>
    <w:p w14:paraId="7FE69D26" w14:textId="77777777" w:rsidR="00D23E8C" w:rsidRDefault="00D23E8C" w:rsidP="00D77B28">
      <w:pPr>
        <w:rPr>
          <w:rFonts w:cs="Times New Roman"/>
          <w:color w:val="101827"/>
          <w:szCs w:val="20"/>
        </w:rPr>
      </w:pPr>
    </w:p>
    <w:p w14:paraId="435C799C" w14:textId="77777777" w:rsidR="00D77B28" w:rsidRDefault="00D77B28" w:rsidP="00B401EE">
      <w:pPr>
        <w:rPr>
          <w:rFonts w:cs="Times New Roman"/>
          <w:strike/>
          <w:color w:val="101827"/>
          <w:szCs w:val="20"/>
        </w:rPr>
      </w:pPr>
    </w:p>
    <w:p w14:paraId="71972742" w14:textId="2E59BAB5" w:rsidR="00B401EE" w:rsidRPr="00314B84" w:rsidRDefault="00B401EE" w:rsidP="00B401EE">
      <w:pPr>
        <w:rPr>
          <w:rFonts w:cs="Times New Roman"/>
          <w:strike/>
          <w:color w:val="101827"/>
          <w:szCs w:val="20"/>
        </w:rPr>
      </w:pPr>
      <w:commentRangeStart w:id="34"/>
      <w:commentRangeStart w:id="35"/>
      <w:r w:rsidRPr="00314B84">
        <w:rPr>
          <w:rFonts w:cs="Times New Roman"/>
          <w:strike/>
          <w:color w:val="101827"/>
          <w:szCs w:val="20"/>
        </w:rPr>
        <w:t>Krótkoterminowe cele koncentrują się na bieżących działaniach operacyjnych i zarządzaniu aktywami, zwłaszcza tymi o określonej żywotności. Inicjatywy te są ściśle powiązane z możliwościami korporacyjnymi i wymaganiami rynku, co umożliwia podejmowanie trafnych decyzji.</w:t>
      </w:r>
    </w:p>
    <w:p w14:paraId="4EC9F3FB" w14:textId="77777777" w:rsidR="00B401EE" w:rsidRPr="00314B84" w:rsidRDefault="00B401EE" w:rsidP="00B401EE">
      <w:pPr>
        <w:rPr>
          <w:rFonts w:cs="Times New Roman"/>
          <w:strike/>
          <w:color w:val="101827"/>
          <w:szCs w:val="20"/>
        </w:rPr>
      </w:pPr>
      <w:r w:rsidRPr="00314B84">
        <w:rPr>
          <w:rFonts w:cs="Times New Roman"/>
          <w:strike/>
          <w:color w:val="101827"/>
          <w:szCs w:val="20"/>
        </w:rPr>
        <w:t>Cele średnioterminowe łączą bieżące działania z długoterminowymi zamierzeniami, integrując strategiczne planowanie, które uwzględnia przewidywane zmiany rynkowe, regulacyjne oraz oczekiwania interesariuszy.</w:t>
      </w:r>
    </w:p>
    <w:p w14:paraId="34A1B854" w14:textId="77777777" w:rsidR="00B401EE" w:rsidRPr="00314B84" w:rsidRDefault="00B401EE" w:rsidP="00B401EE">
      <w:pPr>
        <w:rPr>
          <w:rFonts w:cs="Times New Roman"/>
          <w:strike/>
          <w:color w:val="101827"/>
          <w:szCs w:val="20"/>
        </w:rPr>
      </w:pPr>
      <w:r w:rsidRPr="00314B84">
        <w:rPr>
          <w:rFonts w:cs="Times New Roman"/>
          <w:strike/>
          <w:color w:val="101827"/>
          <w:szCs w:val="20"/>
        </w:rPr>
        <w:t>Długoterminowe cele wymagają wizjonerskiego podejścia do zrównoważonego rozwoju i inwestycji, koncentrując się na strategiach zgodnych z globalnymi zobowiązaniami klimatycznymi oraz Celami Zrównoważonego Rozwoju ONZ.</w:t>
      </w:r>
      <w:commentRangeEnd w:id="34"/>
      <w:r w:rsidRPr="00314B84">
        <w:rPr>
          <w:rStyle w:val="CommentReference"/>
          <w:strike/>
        </w:rPr>
        <w:commentReference w:id="34"/>
      </w:r>
      <w:commentRangeEnd w:id="35"/>
      <w:r w:rsidR="009A7955">
        <w:rPr>
          <w:rStyle w:val="CommentReference"/>
        </w:rPr>
        <w:commentReference w:id="35"/>
      </w:r>
    </w:p>
    <w:p w14:paraId="3B2947AE" w14:textId="0FB83B2C" w:rsidR="00B401EE" w:rsidRPr="00C217C2" w:rsidRDefault="00B401EE" w:rsidP="00B401EE">
      <w:pPr>
        <w:pStyle w:val="Naglwek-3"/>
        <w:rPr>
          <w:color w:val="0052D9" w:themeColor="accent3" w:themeShade="80"/>
        </w:rPr>
      </w:pPr>
      <w:r w:rsidRPr="00235FB0">
        <w:rPr>
          <w:color w:val="0052D9" w:themeColor="accent3" w:themeShade="80"/>
        </w:rPr>
        <w:t xml:space="preserve">Ryzyka fizyczne </w:t>
      </w:r>
      <w:r w:rsidR="003E6630">
        <w:rPr>
          <w:color w:val="0052D9" w:themeColor="accent3" w:themeShade="80"/>
        </w:rPr>
        <w:t xml:space="preserve">oraz </w:t>
      </w:r>
      <w:r w:rsidRPr="00235FB0">
        <w:rPr>
          <w:color w:val="0052D9" w:themeColor="accent3" w:themeShade="80"/>
        </w:rPr>
        <w:t xml:space="preserve">ryzyka </w:t>
      </w:r>
      <w:r w:rsidR="003E6630">
        <w:rPr>
          <w:color w:val="0052D9" w:themeColor="accent3" w:themeShade="80"/>
        </w:rPr>
        <w:t xml:space="preserve">przejścia lub szanse związane z przejściem </w:t>
      </w:r>
    </w:p>
    <w:p w14:paraId="62503EA0" w14:textId="77777777" w:rsidR="009B7408" w:rsidRPr="00872574" w:rsidRDefault="009B7408" w:rsidP="009B7408">
      <w:pPr>
        <w:rPr>
          <w:rFonts w:cs="Times New Roman"/>
          <w:color w:val="101827"/>
          <w:szCs w:val="20"/>
        </w:rPr>
      </w:pPr>
      <w:r w:rsidRPr="00C217C2">
        <w:rPr>
          <w:rFonts w:cs="Times New Roman"/>
          <w:color w:val="000000" w:themeColor="text1"/>
          <w:szCs w:val="20"/>
        </w:rPr>
        <w:lastRenderedPageBreak/>
        <w:t>W</w:t>
      </w:r>
      <w:commentRangeStart w:id="36"/>
      <w:commentRangeEnd w:id="36"/>
      <w:r>
        <w:rPr>
          <w:rStyle w:val="CommentReference"/>
        </w:rPr>
        <w:commentReference w:id="36"/>
      </w:r>
      <w:commentRangeStart w:id="37"/>
      <w:commentRangeEnd w:id="37"/>
      <w:r>
        <w:rPr>
          <w:rStyle w:val="CommentReference"/>
        </w:rPr>
        <w:commentReference w:id="37"/>
      </w:r>
      <w:r w:rsidRPr="00C217C2">
        <w:rPr>
          <w:rFonts w:cs="Times New Roman"/>
          <w:color w:val="000000" w:themeColor="text1"/>
          <w:szCs w:val="20"/>
        </w:rPr>
        <w:t xml:space="preserve"> celu określenia ryzyk</w:t>
      </w:r>
      <w:r>
        <w:rPr>
          <w:rFonts w:cs="Times New Roman"/>
          <w:color w:val="000000" w:themeColor="text1"/>
          <w:szCs w:val="20"/>
        </w:rPr>
        <w:t xml:space="preserve"> fizycznych </w:t>
      </w:r>
      <w:r w:rsidRPr="00872574">
        <w:rPr>
          <w:rFonts w:cs="Times New Roman"/>
          <w:color w:val="101827"/>
          <w:szCs w:val="20"/>
        </w:rPr>
        <w:t xml:space="preserve">Grupa KRUK </w:t>
      </w:r>
      <w:r>
        <w:rPr>
          <w:rFonts w:cs="Times New Roman"/>
          <w:color w:val="101827"/>
          <w:szCs w:val="20"/>
        </w:rPr>
        <w:t xml:space="preserve">analizowała </w:t>
      </w:r>
      <w:r w:rsidRPr="00872574">
        <w:rPr>
          <w:rFonts w:cs="Times New Roman"/>
          <w:color w:val="101827"/>
          <w:szCs w:val="20"/>
        </w:rPr>
        <w:t xml:space="preserve">różne scenariusze emisji </w:t>
      </w:r>
      <w:hyperlink r:id="rId15" w:history="1">
        <w:r w:rsidRPr="00C217C2">
          <w:rPr>
            <w:rStyle w:val="Hyperlink"/>
            <w:rFonts w:cs="Times New Roman"/>
            <w:szCs w:val="20"/>
          </w:rPr>
          <w:t>IPCC</w:t>
        </w:r>
      </w:hyperlink>
      <w:r w:rsidRPr="00872574">
        <w:rPr>
          <w:rFonts w:cs="Times New Roman"/>
          <w:color w:val="101827"/>
          <w:szCs w:val="20"/>
        </w:rPr>
        <w:t>, w tym te o wysokiej intensywności, aby ocenić skutki zmian klimatycznych. Szczegółowa analiza ryzyka fizycznego opiera się na scenariuszu RCP 2.6, zgodnym z Porozumieniem paryskim i celem U</w:t>
      </w:r>
      <w:r>
        <w:rPr>
          <w:rFonts w:cs="Times New Roman"/>
          <w:color w:val="101827"/>
          <w:szCs w:val="20"/>
        </w:rPr>
        <w:t xml:space="preserve">nii </w:t>
      </w:r>
      <w:r w:rsidRPr="00872574">
        <w:rPr>
          <w:rFonts w:cs="Times New Roman"/>
          <w:color w:val="101827"/>
          <w:szCs w:val="20"/>
        </w:rPr>
        <w:t>E</w:t>
      </w:r>
      <w:r>
        <w:rPr>
          <w:rFonts w:cs="Times New Roman"/>
          <w:color w:val="101827"/>
          <w:szCs w:val="20"/>
        </w:rPr>
        <w:t>uropejskiej</w:t>
      </w:r>
      <w:r w:rsidRPr="00872574">
        <w:rPr>
          <w:rFonts w:cs="Times New Roman"/>
          <w:color w:val="101827"/>
          <w:szCs w:val="20"/>
        </w:rPr>
        <w:t xml:space="preserve"> ograniczenia globalnego ocieplenia do 1,5°C. Scenariusz RCP 2.6 zakłada znaczną redukcję emisji, aby ograniczyć ocieplenie do mniej niż 2°C. Kluczowe dane obejmują przewidywania wzrostu stężenia CO2 do około 450 ppm oraz wzrost temperatury do 0,3-1,7°C do 2100 rok</w:t>
      </w:r>
      <w:r>
        <w:rPr>
          <w:rFonts w:cs="Times New Roman"/>
          <w:color w:val="101827"/>
          <w:szCs w:val="20"/>
        </w:rPr>
        <w:t xml:space="preserve">u. </w:t>
      </w:r>
    </w:p>
    <w:p w14:paraId="3B7F777D" w14:textId="77777777" w:rsidR="009B7408" w:rsidRDefault="009B7408" w:rsidP="009B7408">
      <w:pPr>
        <w:rPr>
          <w:rFonts w:cs="Times New Roman"/>
          <w:color w:val="101827"/>
          <w:szCs w:val="20"/>
        </w:rPr>
      </w:pPr>
      <w:r w:rsidRPr="00872574">
        <w:rPr>
          <w:rFonts w:cs="Times New Roman"/>
          <w:color w:val="101827"/>
          <w:szCs w:val="20"/>
        </w:rPr>
        <w:t xml:space="preserve">Analiza ryzyk </w:t>
      </w:r>
      <w:r w:rsidRPr="00C217C2">
        <w:rPr>
          <w:rFonts w:cs="Times New Roman"/>
          <w:color w:val="000000" w:themeColor="text1"/>
          <w:szCs w:val="20"/>
        </w:rPr>
        <w:t xml:space="preserve">fizycznych </w:t>
      </w:r>
      <w:r w:rsidRPr="00872574">
        <w:rPr>
          <w:rFonts w:cs="Times New Roman"/>
          <w:color w:val="101827"/>
          <w:szCs w:val="20"/>
        </w:rPr>
        <w:t>uwzględni</w:t>
      </w:r>
      <w:r>
        <w:rPr>
          <w:rFonts w:cs="Times New Roman"/>
          <w:color w:val="101827"/>
          <w:szCs w:val="20"/>
        </w:rPr>
        <w:t>ł</w:t>
      </w:r>
      <w:r w:rsidRPr="00872574">
        <w:rPr>
          <w:rFonts w:cs="Times New Roman"/>
          <w:color w:val="101827"/>
          <w:szCs w:val="20"/>
        </w:rPr>
        <w:t>a</w:t>
      </w:r>
      <w:r>
        <w:rPr>
          <w:rFonts w:cs="Times New Roman"/>
          <w:color w:val="101827"/>
          <w:szCs w:val="20"/>
        </w:rPr>
        <w:t xml:space="preserve"> także</w:t>
      </w:r>
      <w:r w:rsidRPr="00872574">
        <w:rPr>
          <w:rFonts w:cs="Times New Roman"/>
          <w:color w:val="101827"/>
          <w:szCs w:val="20"/>
        </w:rPr>
        <w:t xml:space="preserve"> lokalne współrzędne geograficzne </w:t>
      </w:r>
      <w:r>
        <w:rPr>
          <w:rFonts w:cs="Times New Roman"/>
          <w:color w:val="101827"/>
          <w:szCs w:val="20"/>
        </w:rPr>
        <w:t xml:space="preserve">aktywów </w:t>
      </w:r>
      <w:r w:rsidRPr="00872574">
        <w:rPr>
          <w:rFonts w:cs="Times New Roman"/>
          <w:color w:val="101827"/>
          <w:szCs w:val="20"/>
        </w:rPr>
        <w:t xml:space="preserve">oraz dane krajowe i regionalne, co </w:t>
      </w:r>
      <w:r>
        <w:rPr>
          <w:rFonts w:cs="Times New Roman"/>
          <w:color w:val="101827"/>
          <w:szCs w:val="20"/>
        </w:rPr>
        <w:t>pozwoliło</w:t>
      </w:r>
      <w:r w:rsidRPr="00872574">
        <w:rPr>
          <w:rFonts w:cs="Times New Roman"/>
          <w:color w:val="101827"/>
          <w:szCs w:val="20"/>
        </w:rPr>
        <w:t xml:space="preserve"> dokładniej ocenić wpływ zmian klimatycznych na działalność Grup</w:t>
      </w:r>
      <w:r>
        <w:rPr>
          <w:rFonts w:cs="Times New Roman"/>
          <w:color w:val="101827"/>
          <w:szCs w:val="20"/>
        </w:rPr>
        <w:t>y</w:t>
      </w:r>
      <w:r w:rsidRPr="00872574">
        <w:rPr>
          <w:rFonts w:cs="Times New Roman"/>
          <w:color w:val="101827"/>
          <w:szCs w:val="20"/>
        </w:rPr>
        <w:t xml:space="preserve">. </w:t>
      </w:r>
    </w:p>
    <w:p w14:paraId="2417B773" w14:textId="77777777" w:rsidR="009B7408" w:rsidRDefault="009B7408" w:rsidP="009B7408">
      <w:pPr>
        <w:rPr>
          <w:rFonts w:cs="Times New Roman"/>
          <w:color w:val="101827"/>
          <w:szCs w:val="20"/>
        </w:rPr>
      </w:pPr>
      <w:r>
        <w:rPr>
          <w:rFonts w:cs="Times New Roman"/>
          <w:color w:val="101827"/>
          <w:szCs w:val="20"/>
        </w:rPr>
        <w:t>W efekcie Grupa KRUK</w:t>
      </w:r>
      <w:r w:rsidRPr="00BA1806">
        <w:rPr>
          <w:rFonts w:cs="Times New Roman"/>
          <w:color w:val="101827"/>
          <w:szCs w:val="20"/>
        </w:rPr>
        <w:t xml:space="preserve"> nie zidentyfikował</w:t>
      </w:r>
      <w:r>
        <w:rPr>
          <w:rFonts w:cs="Times New Roman"/>
          <w:color w:val="101827"/>
          <w:szCs w:val="20"/>
        </w:rPr>
        <w:t>a istotnych</w:t>
      </w:r>
      <w:r w:rsidRPr="00BA1806">
        <w:rPr>
          <w:rFonts w:cs="Times New Roman"/>
          <w:color w:val="101827"/>
          <w:szCs w:val="20"/>
        </w:rPr>
        <w:t xml:space="preserve"> ryzyk </w:t>
      </w:r>
      <w:r>
        <w:rPr>
          <w:rFonts w:cs="Times New Roman"/>
          <w:color w:val="101827"/>
          <w:szCs w:val="20"/>
        </w:rPr>
        <w:t>fizycznych i w związku z tym nie weryfikowała</w:t>
      </w:r>
      <w:r w:rsidRPr="00BA1806">
        <w:rPr>
          <w:rFonts w:cs="Times New Roman"/>
          <w:color w:val="101827"/>
          <w:szCs w:val="20"/>
        </w:rPr>
        <w:t xml:space="preserve">, czy </w:t>
      </w:r>
      <w:r>
        <w:rPr>
          <w:rFonts w:cs="Times New Roman"/>
          <w:color w:val="101827"/>
          <w:szCs w:val="20"/>
        </w:rPr>
        <w:t>jej</w:t>
      </w:r>
      <w:r w:rsidRPr="00BA1806">
        <w:rPr>
          <w:rFonts w:cs="Times New Roman"/>
          <w:color w:val="101827"/>
          <w:szCs w:val="20"/>
        </w:rPr>
        <w:t xml:space="preserve"> aktywa i działalność biznesowa mogą być narażone na takie ryzyka.</w:t>
      </w:r>
      <w:r>
        <w:rPr>
          <w:rFonts w:cs="Times New Roman"/>
          <w:color w:val="101827"/>
          <w:szCs w:val="20"/>
        </w:rPr>
        <w:t xml:space="preserve"> </w:t>
      </w:r>
    </w:p>
    <w:p w14:paraId="3CE583BB" w14:textId="77777777" w:rsidR="009B7408" w:rsidRDefault="009B7408" w:rsidP="009B7408">
      <w:pPr>
        <w:rPr>
          <w:rFonts w:cs="Times New Roman"/>
          <w:color w:val="101827"/>
          <w:szCs w:val="20"/>
        </w:rPr>
      </w:pPr>
      <w:r w:rsidRPr="005565B4">
        <w:rPr>
          <w:rFonts w:cs="Times New Roman"/>
          <w:color w:val="101827"/>
          <w:szCs w:val="20"/>
        </w:rPr>
        <w:t>Grupa analizowała</w:t>
      </w:r>
      <w:r>
        <w:rPr>
          <w:rFonts w:cs="Times New Roman"/>
          <w:color w:val="101827"/>
          <w:szCs w:val="20"/>
        </w:rPr>
        <w:t xml:space="preserve"> także potencjalne</w:t>
      </w:r>
      <w:r w:rsidRPr="005565B4">
        <w:rPr>
          <w:rFonts w:cs="Times New Roman"/>
          <w:color w:val="101827"/>
          <w:szCs w:val="20"/>
        </w:rPr>
        <w:t xml:space="preserve"> ryzyka i szanse wynikające z transformacji w kierunku gospodarki niskoemisyjnej, takie jak nowe regulacje prawne</w:t>
      </w:r>
      <w:r>
        <w:rPr>
          <w:rFonts w:cs="Times New Roman"/>
          <w:color w:val="101827"/>
          <w:szCs w:val="20"/>
        </w:rPr>
        <w:t xml:space="preserve"> (głównie dot. ograniczenia emisji gazów cieplarnianych)</w:t>
      </w:r>
      <w:r w:rsidRPr="005565B4">
        <w:rPr>
          <w:rFonts w:cs="Times New Roman"/>
          <w:color w:val="101827"/>
          <w:szCs w:val="20"/>
        </w:rPr>
        <w:t>, zmiany technologiczne (związane mi</w:t>
      </w:r>
      <w:r>
        <w:rPr>
          <w:rFonts w:cs="Times New Roman"/>
          <w:color w:val="101827"/>
          <w:szCs w:val="20"/>
        </w:rPr>
        <w:t>n</w:t>
      </w:r>
      <w:r w:rsidRPr="005565B4">
        <w:rPr>
          <w:rFonts w:cs="Times New Roman"/>
          <w:color w:val="101827"/>
          <w:szCs w:val="20"/>
        </w:rPr>
        <w:t>. z niskoemisyjnym transportem i energooszczędnością), czy wpływ na reputację Grupy oraz preferencje interesariuszy i ich oczekiwania w odniesieniu do zmian klimatycznych. </w:t>
      </w:r>
    </w:p>
    <w:p w14:paraId="4BFB6550" w14:textId="77777777" w:rsidR="009B7408" w:rsidRDefault="009B7408" w:rsidP="009B7408">
      <w:pPr>
        <w:rPr>
          <w:rFonts w:cs="Times New Roman"/>
          <w:color w:val="101827"/>
          <w:szCs w:val="20"/>
        </w:rPr>
      </w:pPr>
      <w:r>
        <w:rPr>
          <w:rFonts w:cs="Times New Roman"/>
          <w:color w:val="101827"/>
          <w:szCs w:val="20"/>
        </w:rPr>
        <w:t xml:space="preserve">Nie zidentyfikowano ryzyk </w:t>
      </w:r>
      <w:r w:rsidRPr="00BA1806">
        <w:rPr>
          <w:rFonts w:cs="Times New Roman"/>
          <w:color w:val="101827"/>
          <w:szCs w:val="20"/>
        </w:rPr>
        <w:t xml:space="preserve">i </w:t>
      </w:r>
      <w:r>
        <w:rPr>
          <w:rFonts w:cs="Times New Roman"/>
          <w:color w:val="101827"/>
          <w:szCs w:val="20"/>
        </w:rPr>
        <w:t>szans</w:t>
      </w:r>
      <w:r w:rsidRPr="00BA1806">
        <w:rPr>
          <w:rFonts w:cs="Times New Roman"/>
          <w:color w:val="101827"/>
          <w:szCs w:val="20"/>
        </w:rPr>
        <w:t xml:space="preserve"> związanych z transformacją dla krótko-, średnio- i długoterminowych horyzontów czasowych</w:t>
      </w:r>
      <w:r>
        <w:rPr>
          <w:rFonts w:cs="Times New Roman"/>
          <w:color w:val="101827"/>
          <w:szCs w:val="20"/>
        </w:rPr>
        <w:t xml:space="preserve">, dlatego nie oceniano w jakim stopniu </w:t>
      </w:r>
      <w:r w:rsidRPr="00BA1806">
        <w:rPr>
          <w:rFonts w:cs="Times New Roman"/>
          <w:color w:val="101827"/>
          <w:szCs w:val="20"/>
        </w:rPr>
        <w:t>akty</w:t>
      </w:r>
      <w:r>
        <w:rPr>
          <w:rFonts w:cs="Times New Roman"/>
          <w:color w:val="101827"/>
          <w:szCs w:val="20"/>
        </w:rPr>
        <w:t>wa</w:t>
      </w:r>
      <w:r w:rsidRPr="00BA1806">
        <w:rPr>
          <w:rFonts w:cs="Times New Roman"/>
          <w:color w:val="101827"/>
          <w:szCs w:val="20"/>
        </w:rPr>
        <w:t xml:space="preserve"> </w:t>
      </w:r>
      <w:r>
        <w:rPr>
          <w:rFonts w:cs="Times New Roman"/>
          <w:color w:val="101827"/>
          <w:szCs w:val="20"/>
        </w:rPr>
        <w:t>i</w:t>
      </w:r>
      <w:r w:rsidRPr="00BA1806">
        <w:rPr>
          <w:rFonts w:cs="Times New Roman"/>
          <w:color w:val="101827"/>
          <w:szCs w:val="20"/>
        </w:rPr>
        <w:t xml:space="preserve"> działalnoś</w:t>
      </w:r>
      <w:r>
        <w:rPr>
          <w:rFonts w:cs="Times New Roman"/>
          <w:color w:val="101827"/>
          <w:szCs w:val="20"/>
        </w:rPr>
        <w:t xml:space="preserve">ć </w:t>
      </w:r>
      <w:r w:rsidRPr="00BA1806">
        <w:rPr>
          <w:rFonts w:cs="Times New Roman"/>
          <w:color w:val="101827"/>
          <w:szCs w:val="20"/>
        </w:rPr>
        <w:t>biznesow</w:t>
      </w:r>
      <w:r>
        <w:rPr>
          <w:rFonts w:cs="Times New Roman"/>
          <w:color w:val="101827"/>
          <w:szCs w:val="20"/>
        </w:rPr>
        <w:t xml:space="preserve">a mogą być narażone na ryzyka lub powodować szanse związane z przejściem. </w:t>
      </w:r>
    </w:p>
    <w:p w14:paraId="29172B28" w14:textId="352A8287" w:rsidR="00B401EE" w:rsidRPr="00314B84" w:rsidRDefault="009B7408" w:rsidP="00724377">
      <w:pPr>
        <w:rPr>
          <w:rFonts w:cs="Times New Roman"/>
          <w:color w:val="101827"/>
          <w:szCs w:val="20"/>
        </w:rPr>
      </w:pPr>
      <w:r w:rsidRPr="00BA1806">
        <w:rPr>
          <w:rFonts w:cs="Times New Roman"/>
          <w:color w:val="101827"/>
          <w:szCs w:val="20"/>
        </w:rPr>
        <w:t xml:space="preserve">Grupa bierze pod uwagę w swoich </w:t>
      </w:r>
      <w:r>
        <w:rPr>
          <w:rFonts w:cs="Times New Roman"/>
          <w:color w:val="101827"/>
          <w:szCs w:val="20"/>
        </w:rPr>
        <w:t xml:space="preserve">krótkoterminowych </w:t>
      </w:r>
      <w:r w:rsidRPr="00BA1806">
        <w:rPr>
          <w:rFonts w:cs="Times New Roman"/>
          <w:color w:val="101827"/>
          <w:szCs w:val="20"/>
        </w:rPr>
        <w:t xml:space="preserve">prognozach finansowych ewentualne założenia dot. zmian klimatycznych i dostosowanie się do nich. </w:t>
      </w:r>
      <w:r>
        <w:rPr>
          <w:rFonts w:cs="Times New Roman"/>
          <w:color w:val="101827"/>
          <w:szCs w:val="20"/>
        </w:rPr>
        <w:t>J</w:t>
      </w:r>
      <w:r w:rsidRPr="00BA1806">
        <w:rPr>
          <w:rFonts w:cs="Times New Roman"/>
          <w:color w:val="101827"/>
          <w:szCs w:val="20"/>
        </w:rPr>
        <w:t>ednak nie uwzględnia czynników klimatycznych w stosowanych modelach.</w:t>
      </w:r>
    </w:p>
    <w:bookmarkEnd w:id="6"/>
    <w:p w14:paraId="510F9D05" w14:textId="77777777" w:rsidR="00724377" w:rsidRDefault="00724377" w:rsidP="0095061A">
      <w:pPr>
        <w:pStyle w:val="Nagwek2-odstp18-przed"/>
      </w:pPr>
      <w:r w:rsidRPr="00F2502A">
        <w:t>Wymogi dotyczące ujawniania informacji w ramach ESRS objęte oświadczeniem jednostki dotyczącym zrównoważonego rozwoju</w:t>
      </w:r>
      <w:r>
        <w:t xml:space="preserve"> (</w:t>
      </w:r>
      <w:r w:rsidRPr="00F2502A">
        <w:t>IRO-2</w:t>
      </w:r>
      <w:r>
        <w:t>)</w:t>
      </w:r>
    </w:p>
    <w:p w14:paraId="5F07B888" w14:textId="77777777" w:rsidR="00724377" w:rsidRPr="00DE43A6" w:rsidRDefault="00724377" w:rsidP="00724377">
      <w:pPr>
        <w:pStyle w:val="Akapit-gwny-pierwszy-wciecie"/>
        <w:ind w:firstLine="0"/>
        <w:rPr>
          <w:bCs w:val="0"/>
          <w:color w:val="013082"/>
          <w:szCs w:val="20"/>
        </w:rPr>
      </w:pPr>
      <w:r w:rsidRPr="00DE43A6">
        <w:rPr>
          <w:bCs w:val="0"/>
          <w:color w:val="013082"/>
          <w:szCs w:val="20"/>
        </w:rPr>
        <w:t>[IRO-2-56-1] [IRO-2-56-2]</w:t>
      </w:r>
    </w:p>
    <w:p w14:paraId="463F32F1" w14:textId="77777777" w:rsidR="00724377" w:rsidRDefault="00724377" w:rsidP="00724377">
      <w:pPr>
        <w:pStyle w:val="Akapit-gwny"/>
      </w:pPr>
      <w:r>
        <w:t>W procesie oceny podwójnej istotności zidentyfikowano istotność obszarów ESRS dla Grupy KRUK. Poniższe tematy zostały uznane za nieistotne:</w:t>
      </w:r>
    </w:p>
    <w:p w14:paraId="019212DC" w14:textId="77777777" w:rsidR="00724377" w:rsidRDefault="00724377" w:rsidP="00396106">
      <w:pPr>
        <w:pStyle w:val="Akapit-gwny"/>
        <w:numPr>
          <w:ilvl w:val="0"/>
          <w:numId w:val="40"/>
        </w:numPr>
      </w:pPr>
      <w:r>
        <w:t>E2 – Zanieczyszczenie</w:t>
      </w:r>
    </w:p>
    <w:p w14:paraId="5BEA2416" w14:textId="77777777" w:rsidR="00724377" w:rsidRDefault="00724377" w:rsidP="00396106">
      <w:pPr>
        <w:pStyle w:val="Akapit-gwny"/>
        <w:numPr>
          <w:ilvl w:val="0"/>
          <w:numId w:val="40"/>
        </w:numPr>
      </w:pPr>
      <w:r>
        <w:t>E3 – Woda i zasoby morskie</w:t>
      </w:r>
    </w:p>
    <w:p w14:paraId="4077599A" w14:textId="77777777" w:rsidR="00724377" w:rsidRDefault="00724377" w:rsidP="00396106">
      <w:pPr>
        <w:pStyle w:val="Akapit-gwny"/>
        <w:numPr>
          <w:ilvl w:val="0"/>
          <w:numId w:val="40"/>
        </w:numPr>
      </w:pPr>
      <w:r>
        <w:t>E4 – Różnorodność biologiczna i ekosystemy</w:t>
      </w:r>
    </w:p>
    <w:p w14:paraId="3DB546AE" w14:textId="77777777" w:rsidR="00724377" w:rsidRDefault="00724377" w:rsidP="00396106">
      <w:pPr>
        <w:pStyle w:val="Akapit-gwny"/>
        <w:numPr>
          <w:ilvl w:val="0"/>
          <w:numId w:val="40"/>
        </w:numPr>
      </w:pPr>
      <w:r>
        <w:t xml:space="preserve">E5 – </w:t>
      </w:r>
      <w:r w:rsidRPr="001F2DAF">
        <w:t>Wykorzystanie zasobów oraz gospodarka o obiegu zamkniętym</w:t>
      </w:r>
    </w:p>
    <w:p w14:paraId="6E6563F7" w14:textId="77777777" w:rsidR="00724377" w:rsidRDefault="00724377" w:rsidP="00396106">
      <w:pPr>
        <w:pStyle w:val="Akapit-gwny"/>
        <w:numPr>
          <w:ilvl w:val="0"/>
          <w:numId w:val="40"/>
        </w:numPr>
      </w:pPr>
      <w:r>
        <w:t>S2 – Pracownicy w łańcuchu wartości</w:t>
      </w:r>
    </w:p>
    <w:p w14:paraId="42B8E401" w14:textId="77777777" w:rsidR="00724377" w:rsidRDefault="00724377" w:rsidP="00724377">
      <w:pPr>
        <w:pStyle w:val="Akapit-gwny"/>
      </w:pPr>
      <w:r w:rsidRPr="001F2DAF">
        <w:t xml:space="preserve">W niniejszym raporcie nie wykorzystano żadnych innych danych pochodzących z innych przepisów UE, z wyjątkiem </w:t>
      </w:r>
      <w:r>
        <w:br/>
      </w:r>
      <w:r w:rsidRPr="001F2DAF">
        <w:t xml:space="preserve">Taksonomii UE, </w:t>
      </w:r>
      <w:r w:rsidRPr="00782DB2">
        <w:t xml:space="preserve">która została omówiona w rozdziale </w:t>
      </w:r>
      <w:r w:rsidRPr="00782DB2">
        <w:rPr>
          <w:i/>
          <w:iCs/>
        </w:rPr>
        <w:t>6. Taksonomia</w:t>
      </w:r>
      <w:r w:rsidRPr="00782DB2">
        <w:t xml:space="preserve"> w niniejszym oświadczeniu. </w:t>
      </w:r>
      <w:bookmarkStart w:id="38" w:name="_Toc365054730"/>
      <w:bookmarkStart w:id="39" w:name="_Toc509560418"/>
      <w:bookmarkStart w:id="40" w:name="_Toc132812280"/>
      <w:bookmarkStart w:id="41" w:name="_Toc132812668"/>
      <w:bookmarkStart w:id="42" w:name="_Toc132812722"/>
      <w:bookmarkStart w:id="43" w:name="_Toc66084850"/>
      <w:bookmarkStart w:id="44" w:name="_Toc66104314"/>
      <w:bookmarkStart w:id="45" w:name="_Toc66365756"/>
      <w:bookmarkStart w:id="46" w:name="_Toc66711035"/>
      <w:bookmarkEnd w:id="38"/>
      <w:bookmarkEnd w:id="39"/>
      <w:bookmarkEnd w:id="40"/>
      <w:bookmarkEnd w:id="41"/>
      <w:bookmarkEnd w:id="42"/>
    </w:p>
    <w:p w14:paraId="4A0FDC25" w14:textId="77777777" w:rsidR="00724377" w:rsidRPr="00E85D0C" w:rsidRDefault="00724377" w:rsidP="00724377">
      <w:pPr>
        <w:pStyle w:val="Nagwek-5-numer"/>
        <w:rPr>
          <w:color w:val="013082"/>
        </w:rPr>
      </w:pPr>
      <w:r w:rsidRPr="00E85D0C">
        <w:rPr>
          <w:color w:val="013082"/>
        </w:rPr>
        <w:t>Wyjaśnienie negatywnej oceny istotności</w:t>
      </w:r>
    </w:p>
    <w:p w14:paraId="5D7D52DA" w14:textId="77777777" w:rsidR="00724377" w:rsidRPr="00DE43A6" w:rsidRDefault="00724377" w:rsidP="00724377">
      <w:pPr>
        <w:pStyle w:val="Akapit-gwny-pierwszy-wciecie"/>
        <w:rPr>
          <w:color w:val="013082"/>
          <w:lang w:eastAsia="pl-PL"/>
        </w:rPr>
      </w:pPr>
      <w:r w:rsidRPr="00DE43A6">
        <w:rPr>
          <w:color w:val="013082"/>
          <w:lang w:eastAsia="pl-PL"/>
        </w:rPr>
        <w:t>[IRO-2-59-a]</w:t>
      </w:r>
    </w:p>
    <w:bookmarkEnd w:id="43"/>
    <w:bookmarkEnd w:id="44"/>
    <w:bookmarkEnd w:id="45"/>
    <w:bookmarkEnd w:id="46"/>
    <w:p w14:paraId="2BE0661D" w14:textId="77777777" w:rsidR="00724377" w:rsidRPr="00E85D0C" w:rsidRDefault="00724377" w:rsidP="00724377">
      <w:pPr>
        <w:pStyle w:val="Naglwek-3"/>
        <w:rPr>
          <w:rFonts w:ascii="Lato" w:hAnsi="Lato"/>
          <w:b/>
          <w:color w:val="0052D9" w:themeColor="accent3" w:themeShade="80"/>
          <w:sz w:val="20"/>
          <w:szCs w:val="20"/>
        </w:rPr>
      </w:pPr>
      <w:r w:rsidRPr="00E85D0C">
        <w:rPr>
          <w:rFonts w:ascii="Lato" w:hAnsi="Lato"/>
          <w:b/>
          <w:color w:val="0052D9" w:themeColor="accent3" w:themeShade="80"/>
          <w:sz w:val="20"/>
          <w:szCs w:val="20"/>
        </w:rPr>
        <w:t>E2 – Zanieczyszczenie</w:t>
      </w:r>
    </w:p>
    <w:p w14:paraId="5ABA361C" w14:textId="77777777" w:rsidR="00724377" w:rsidRPr="00DE43A6" w:rsidRDefault="00724377" w:rsidP="00724377">
      <w:pPr>
        <w:pStyle w:val="Akapit-gwny-pierwszy-wciecie"/>
        <w:rPr>
          <w:color w:val="013082"/>
        </w:rPr>
      </w:pPr>
      <w:r w:rsidRPr="00DE43A6">
        <w:rPr>
          <w:color w:val="013082"/>
        </w:rPr>
        <w:t>[IRO-2-58]</w:t>
      </w:r>
    </w:p>
    <w:p w14:paraId="34BAA644" w14:textId="77777777" w:rsidR="00724377" w:rsidRPr="001F2DAF" w:rsidRDefault="00724377" w:rsidP="00724377">
      <w:pPr>
        <w:pStyle w:val="Akapit-gwny"/>
      </w:pPr>
      <w:r>
        <w:t xml:space="preserve">Grupa KRUK prowadzi działalność w zakresie usług finansowych, ograniczając się do obsługi biurowej i użytkowania samochodów osobowych. Firma nie prowadzi produkcji ani nie wykorzystuje urządzeń, które generują emisje typowe dla przemysłu (np. powodujące zanieczyszczenie gleby i powietrza, emisje pyłów i hałasu). Porównanie danych w raportach dostępnych publicznie z danymi dot. Grupy KRUK wskazują na znikomy poziom jej emisji i brak wytwarzania źródeł organicznych. Monitoring zużycia paliwa w użytkowanej flocie samochodów służbowych pokazuje, że stanowi ono również marginalne źródło emisji. Użytkowanie materiałów biurowych jest ograniczone do minimum, bez rzeczywistego wpływu na środowisko poza standardowymi praktykami segregacji odpadów. Interesariusze (przede wszystkim klienci i </w:t>
      </w:r>
      <w:r>
        <w:lastRenderedPageBreak/>
        <w:t>inwestorzy) skupiają się przede wszystkim na kwestiach finansowych, etyce biznesu oraz społecznej odpowiedzialności w relacjach z klientami.</w:t>
      </w:r>
    </w:p>
    <w:p w14:paraId="77894D3A" w14:textId="77777777" w:rsidR="00724377" w:rsidRPr="00E85D0C" w:rsidRDefault="00724377" w:rsidP="00724377">
      <w:pPr>
        <w:pStyle w:val="Naglwek-3"/>
        <w:rPr>
          <w:rFonts w:ascii="Lato" w:hAnsi="Lato"/>
          <w:b/>
          <w:color w:val="0052D9" w:themeColor="accent3" w:themeShade="80"/>
          <w:sz w:val="20"/>
          <w:szCs w:val="20"/>
        </w:rPr>
      </w:pPr>
      <w:r w:rsidRPr="00E85D0C">
        <w:rPr>
          <w:rFonts w:ascii="Lato" w:hAnsi="Lato"/>
          <w:b/>
          <w:color w:val="0052D9" w:themeColor="accent3" w:themeShade="80"/>
          <w:sz w:val="20"/>
          <w:szCs w:val="20"/>
        </w:rPr>
        <w:t>E3 – Woda i zasoby morskie</w:t>
      </w:r>
    </w:p>
    <w:p w14:paraId="696491B2" w14:textId="77777777" w:rsidR="00724377" w:rsidRPr="00DE43A6" w:rsidRDefault="00724377" w:rsidP="00724377">
      <w:pPr>
        <w:pStyle w:val="Akapit-gwny-pierwszy-wciecie"/>
        <w:rPr>
          <w:color w:val="013082"/>
        </w:rPr>
      </w:pPr>
      <w:r w:rsidRPr="00DE43A6">
        <w:rPr>
          <w:color w:val="013082"/>
        </w:rPr>
        <w:t>[IRO-2-58-1]</w:t>
      </w:r>
    </w:p>
    <w:p w14:paraId="52363B98" w14:textId="77777777" w:rsidR="00724377" w:rsidRPr="001F2DAF" w:rsidRDefault="00724377" w:rsidP="00724377">
      <w:pPr>
        <w:pStyle w:val="Akapit-gwny"/>
      </w:pPr>
      <w:r w:rsidRPr="001F2DAF">
        <w:t>Grupa KRUK nie prowadzi działalności przemysłowej ani nie korzysta z instalacji wykorzystujących ponadprzeciętne ilości wody. Zużycie wody ogranicza się do zapotrzebowania biurowego (cele sanitarne i socjalne pracowników), co powoduje minimalny wpływ na zasoby wodne.</w:t>
      </w:r>
      <w:r>
        <w:t xml:space="preserve"> </w:t>
      </w:r>
      <w:r w:rsidRPr="001F2DAF">
        <w:t xml:space="preserve">Spółka nie wykorzystuje </w:t>
      </w:r>
      <w:r>
        <w:t>wody</w:t>
      </w:r>
      <w:r w:rsidRPr="001F2DAF">
        <w:t xml:space="preserve"> w sposób ingerujący w lokalne ekosystemy i nie zrzuca ścieków technologicznych do wód powierzchniowych. Brak konieczności składania raportów do organów nadzorczych</w:t>
      </w:r>
      <w:r>
        <w:t>,</w:t>
      </w:r>
      <w:r w:rsidRPr="001F2DAF">
        <w:t xml:space="preserve"> jak również analizy śladu węglowego</w:t>
      </w:r>
      <w:r>
        <w:t>,</w:t>
      </w:r>
      <w:r w:rsidRPr="001F2DAF">
        <w:t xml:space="preserve"> potwierdzają brak istotnych powiązań z gospodarką wodną czy potencjalnym zagrożeniem dla wód podziemnych, rzek i jezior.</w:t>
      </w:r>
      <w:r>
        <w:t xml:space="preserve"> </w:t>
      </w:r>
      <w:r w:rsidRPr="001F2DAF">
        <w:t>Interesariusze (klienci, inwestorzy, społeczności lokalne) nie postrzegają kwestii wodnych jako kluczowych w działalności instytucji finansowej pozbawionej produkcji czy procesów przemysłowych.</w:t>
      </w:r>
      <w:r>
        <w:t xml:space="preserve"> </w:t>
      </w:r>
      <w:r w:rsidRPr="001F2DAF">
        <w:t>Nie odnotowano żądań czy pytań dotyczących nadmiernego zużycia wody lub wpływu na ekosystemy morskie.</w:t>
      </w:r>
    </w:p>
    <w:p w14:paraId="05991F92" w14:textId="77777777" w:rsidR="00724377" w:rsidRPr="00E85D0C" w:rsidRDefault="00724377" w:rsidP="00724377">
      <w:pPr>
        <w:pStyle w:val="Naglwek-3"/>
        <w:rPr>
          <w:rFonts w:ascii="Lato" w:hAnsi="Lato"/>
          <w:b/>
          <w:color w:val="0052D9" w:themeColor="accent3" w:themeShade="80"/>
          <w:sz w:val="20"/>
          <w:szCs w:val="20"/>
        </w:rPr>
      </w:pPr>
      <w:r w:rsidRPr="00E85D0C">
        <w:rPr>
          <w:rFonts w:ascii="Lato" w:hAnsi="Lato"/>
          <w:b/>
          <w:color w:val="0052D9" w:themeColor="accent3" w:themeShade="80"/>
          <w:sz w:val="20"/>
          <w:szCs w:val="20"/>
        </w:rPr>
        <w:t>E4 – Różnorodność biologiczna i ekosystemy</w:t>
      </w:r>
    </w:p>
    <w:p w14:paraId="5E5CE659" w14:textId="77777777" w:rsidR="00724377" w:rsidRPr="00782DB2" w:rsidRDefault="00724377" w:rsidP="00724377">
      <w:pPr>
        <w:pStyle w:val="Akapit-gwny-pierwszy-wciecie"/>
        <w:rPr>
          <w:b/>
          <w:bCs w:val="0"/>
          <w:color w:val="013082"/>
        </w:rPr>
      </w:pPr>
      <w:r w:rsidRPr="00782DB2">
        <w:rPr>
          <w:b/>
          <w:bCs w:val="0"/>
          <w:color w:val="013082"/>
        </w:rPr>
        <w:t>[IRO-2-58-2]</w:t>
      </w:r>
    </w:p>
    <w:p w14:paraId="2CFDDB05" w14:textId="77777777" w:rsidR="00724377" w:rsidRPr="001F2DAF" w:rsidRDefault="00724377" w:rsidP="00724377">
      <w:pPr>
        <w:pStyle w:val="Akapit-gwny"/>
      </w:pPr>
      <w:r w:rsidRPr="001F2DAF">
        <w:t xml:space="preserve">Grupa KRUK nie prowadzi działalności wytwórczej ani wydobywczej, nie eksploatuje zasobów naturalnych ani nie prowadzi prac ziemnych mogących wpływać na bioróżnorodność. Funkcjonowanie spółki ogranicza się do użytkowania powierzchni biurowych, co nie skutkuje przekształcaniem siedlisk naturalnych czy wycinką terenów leśnych. Przeprowadzane analizy i sprawozdania nie wykazują bezpośrednich czy pośrednich skutków dla bioróżnorodności, takich jak zaburzenia w lokalnych łańcuchach pokarmowych, niszczenie habitatów czy fragmentacja ekosystemów. Ani organy regulacyjne, ani inwestorzy czy organizacje ekologiczne nie zgłaszają obaw co do wpływu Grupy na środowisko naturalne </w:t>
      </w:r>
      <w:r>
        <w:br/>
      </w:r>
      <w:r w:rsidRPr="001F2DAF">
        <w:t>w zakresie bioróżnorodności. Nie istnieją też naciski społeczne lub regulacyjne w tym obszarze, co potwierdza jego marginalne znaczenie dla Grupy.</w:t>
      </w:r>
    </w:p>
    <w:p w14:paraId="21C81DDE" w14:textId="77777777" w:rsidR="00724377" w:rsidRPr="00E85D0C" w:rsidRDefault="00724377" w:rsidP="00724377">
      <w:pPr>
        <w:pStyle w:val="Naglwek-3"/>
        <w:rPr>
          <w:rFonts w:ascii="Lato" w:hAnsi="Lato"/>
          <w:b/>
          <w:color w:val="0052D9" w:themeColor="accent3" w:themeShade="80"/>
          <w:sz w:val="20"/>
          <w:szCs w:val="20"/>
        </w:rPr>
      </w:pPr>
      <w:r w:rsidRPr="00E85D0C">
        <w:rPr>
          <w:rFonts w:ascii="Lato" w:hAnsi="Lato"/>
          <w:b/>
          <w:color w:val="0052D9" w:themeColor="accent3" w:themeShade="80"/>
          <w:sz w:val="20"/>
          <w:szCs w:val="20"/>
        </w:rPr>
        <w:t>E5 – Wykorzystanie zasobów oraz gospodarka o obiegu zamkniętym</w:t>
      </w:r>
    </w:p>
    <w:p w14:paraId="152E9954" w14:textId="77777777" w:rsidR="00724377" w:rsidRPr="00DE43A6" w:rsidRDefault="00724377" w:rsidP="00724377">
      <w:pPr>
        <w:pStyle w:val="Akapit-gwny-pierwszy-wciecie"/>
        <w:rPr>
          <w:color w:val="013082"/>
        </w:rPr>
      </w:pPr>
      <w:r w:rsidRPr="00DE43A6">
        <w:rPr>
          <w:color w:val="013082"/>
        </w:rPr>
        <w:t>[IRO-2-58-3]</w:t>
      </w:r>
    </w:p>
    <w:p w14:paraId="37BCF087" w14:textId="77777777" w:rsidR="00724377" w:rsidRPr="001F2DAF" w:rsidRDefault="00724377" w:rsidP="00724377">
      <w:pPr>
        <w:pStyle w:val="Akapit-gwny"/>
      </w:pPr>
      <w:r w:rsidRPr="001F2DAF">
        <w:t xml:space="preserve">Grupa KRUK nie prowadzi działalności produkcyjnej, handlowej i dystrybucyjnej, co oznacza brak istotnego wpływu </w:t>
      </w:r>
      <w:r>
        <w:br/>
      </w:r>
      <w:r w:rsidRPr="001F2DAF">
        <w:t>na cykl życia produktów i związaną z tym gospodarkę odpadami.</w:t>
      </w:r>
      <w:r>
        <w:t xml:space="preserve"> </w:t>
      </w:r>
      <w:r w:rsidRPr="001F2DAF">
        <w:t>W ramach</w:t>
      </w:r>
      <w:r>
        <w:t xml:space="preserve"> jej</w:t>
      </w:r>
      <w:r w:rsidRPr="001F2DAF">
        <w:t xml:space="preserve"> działalności finansowej nie dochodzi </w:t>
      </w:r>
      <w:r>
        <w:br/>
      </w:r>
      <w:r w:rsidRPr="001F2DAF">
        <w:t>do procesów wytwarzania czy przetwarzania materiałów, które mogłyby generować znaczące ilości odpadów lub wpływać na model cyrkularny. Jedynym źródłem odpadów są głównie pozostałości biurowe (papier, tonery, drobne odpady komunalne), które podlegają segregacji i utylizacji w ramach standardowych procedur. Analiza śladu węglowego oraz porównanie danych w raportach dostępnych publicznie z danymi dot. Grupy KRUK potwierdzają brak wpływu na cyrkulację zasobów w skali przemysłowej czy wykraczającej poza codzienną działalność biurową. Interesariusze (w tym klienci, kontrahenci i inwestorzy) nie wskazują obszaru gospodarki cyrkularnej jako kluczowego w przypadku usług finansowych. Nie zgłoszono żadnych istotnych oczekiwań czy postulatów związanych z przetwarzaniem odpadów czy recyklingiem materiałów poza biurowymi.</w:t>
      </w:r>
    </w:p>
    <w:p w14:paraId="666429AE" w14:textId="77777777" w:rsidR="00724377" w:rsidRPr="00E85D0C" w:rsidRDefault="00724377" w:rsidP="00724377">
      <w:pPr>
        <w:pStyle w:val="Naglwek-3"/>
        <w:rPr>
          <w:rFonts w:ascii="Lato" w:hAnsi="Lato"/>
          <w:b/>
          <w:color w:val="0052D9" w:themeColor="accent3" w:themeShade="80"/>
          <w:sz w:val="20"/>
          <w:szCs w:val="20"/>
        </w:rPr>
      </w:pPr>
      <w:r w:rsidRPr="00E85D0C">
        <w:rPr>
          <w:rFonts w:ascii="Lato" w:hAnsi="Lato"/>
          <w:b/>
          <w:color w:val="0052D9" w:themeColor="accent3" w:themeShade="80"/>
          <w:sz w:val="20"/>
          <w:szCs w:val="20"/>
        </w:rPr>
        <w:t>S2 – Pracownicy w łańcuchu wartości</w:t>
      </w:r>
    </w:p>
    <w:p w14:paraId="2B9FF2B8" w14:textId="77777777" w:rsidR="00724377" w:rsidRPr="00DE43A6" w:rsidRDefault="00724377" w:rsidP="00724377">
      <w:pPr>
        <w:pStyle w:val="Akapit-gwny-pierwszy-wciecie"/>
        <w:rPr>
          <w:color w:val="013082"/>
        </w:rPr>
      </w:pPr>
      <w:r w:rsidRPr="00DE43A6">
        <w:rPr>
          <w:color w:val="013082"/>
        </w:rPr>
        <w:t>[IRO-2-58-5]</w:t>
      </w:r>
    </w:p>
    <w:p w14:paraId="783CFB91" w14:textId="12CA7E56" w:rsidR="00724377" w:rsidRDefault="00724377" w:rsidP="00724377">
      <w:pPr>
        <w:pStyle w:val="Akapit-gwny"/>
      </w:pPr>
      <w:r w:rsidRPr="001F2DAF">
        <w:t xml:space="preserve">Głównymi partnerami Grupy KRUK w łańcuchu wartości są banki i duże instytucje finansowe </w:t>
      </w:r>
      <w:r>
        <w:t>oraz</w:t>
      </w:r>
      <w:r w:rsidRPr="001F2DAF">
        <w:t xml:space="preserve"> usługowe zlokalizowane w Unii Europejskiej, działające w stabilnych warunkach rynkowych i zgodnie z europejskimi normami pracy. Grupa nie współpracuje z dostawcami działającymi w krajach wysokiego ryzyka pod względem naruszeń praw pracowniczych lub występowania nielegalnych form zatrudnienia (np. praca przymusowa, praca dzieci). Jako firma świadcząca usługi finansowe, Grupa KRUK nie zleca prac produkcyjnych intensywnie wykorzystujących zasoby ludzkie, co wyklucza nieprawidłowości w zakresie praw pracowniczych w łańcuchu dostaw. Wpływ Grupy na warunki pracy w łańcuchu wartości jest znikomy, ponieważ głównymi usługami świadczonymi na </w:t>
      </w:r>
      <w:r>
        <w:t xml:space="preserve">jej </w:t>
      </w:r>
      <w:r w:rsidRPr="001F2DAF">
        <w:t xml:space="preserve">rzecz są usługi administracyjne, prawne i informatyczne, charakteryzujące się wysokim poziomem regulacji i kontroli jakości. Raporty publiczne i opinie interesariuszy nie wskazują </w:t>
      </w:r>
      <w:r>
        <w:br/>
      </w:r>
      <w:r w:rsidRPr="001F2DAF">
        <w:t xml:space="preserve">na żadne problemy z naruszeniami praw pracowniczych przez dostawców. Do tej pory nie zgłoszono nieprawidłowości przez organizacje pozarządowe ani związki zawodowe w tym obszarze. Ponadto wartość spraw obsługiwanych przez </w:t>
      </w:r>
      <w:r w:rsidRPr="001F2DAF">
        <w:lastRenderedPageBreak/>
        <w:t xml:space="preserve">firmy zewnętrzne (Contact Center, zewnętrzni serwiserzy) w całej Grupie KRUK stanowi ok. 3,5%-4,3% całkowitej wartości </w:t>
      </w:r>
      <w:r>
        <w:t xml:space="preserve">jej </w:t>
      </w:r>
      <w:r w:rsidRPr="001F2DAF">
        <w:t>portfela.</w:t>
      </w:r>
    </w:p>
    <w:p w14:paraId="57128DFC" w14:textId="67D88AB3" w:rsidR="00724377" w:rsidRDefault="00165B74" w:rsidP="00396106">
      <w:pPr>
        <w:pStyle w:val="Heading2"/>
        <w:numPr>
          <w:ilvl w:val="1"/>
          <w:numId w:val="47"/>
        </w:numPr>
      </w:pPr>
      <w:r w:rsidRPr="00165B74">
        <w:t xml:space="preserve">Indeks wymogów raportowych i punktów danych </w:t>
      </w:r>
      <w:commentRangeStart w:id="47"/>
      <w:r w:rsidRPr="00165B74">
        <w:t>pokrytych</w:t>
      </w:r>
      <w:commentRangeEnd w:id="47"/>
      <w:r>
        <w:rPr>
          <w:rStyle w:val="CommentReference"/>
          <w:rFonts w:ascii="Lato" w:eastAsiaTheme="minorHAnsi" w:hAnsi="Lato" w:cstheme="minorBidi"/>
          <w:bCs w:val="0"/>
          <w:caps w:val="0"/>
          <w:color w:val="auto"/>
          <w:lang w:eastAsia="en-US"/>
        </w:rPr>
        <w:commentReference w:id="47"/>
      </w:r>
      <w:r w:rsidRPr="00165B74">
        <w:t xml:space="preserve"> w niniejszym oświadczeniu wraz z odniesieniem do odpowiedniej sekcji ujawnienia. </w:t>
      </w:r>
    </w:p>
    <w:p w14:paraId="7DDDD7CE" w14:textId="77777777" w:rsidR="00724377" w:rsidRPr="00394BFB" w:rsidRDefault="00724377" w:rsidP="00724377">
      <w:pPr>
        <w:pStyle w:val="Akapit-gwny-pierwszy-wciecie"/>
        <w:rPr>
          <w:lang w:eastAsia="pl-PL"/>
        </w:rPr>
      </w:pPr>
    </w:p>
    <w:tbl>
      <w:tblPr>
        <w:tblStyle w:val="Tabela-Siatka1"/>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543"/>
        <w:gridCol w:w="4220"/>
        <w:gridCol w:w="4693"/>
      </w:tblGrid>
      <w:tr w:rsidR="00724377" w:rsidRPr="00724377" w14:paraId="55C8906D" w14:textId="77777777" w:rsidTr="00724377">
        <w:trPr>
          <w:trHeight w:val="54"/>
        </w:trPr>
        <w:tc>
          <w:tcPr>
            <w:tcW w:w="738" w:type="pct"/>
            <w:shd w:val="clear" w:color="auto" w:fill="023282"/>
            <w:vAlign w:val="center"/>
          </w:tcPr>
          <w:p w14:paraId="42AD032E" w14:textId="77777777" w:rsidR="00724377" w:rsidRPr="00724377" w:rsidRDefault="00724377" w:rsidP="00724377">
            <w:pPr>
              <w:pStyle w:val="Akapit-gwny-pierwszy-wciecie"/>
              <w:spacing w:line="240" w:lineRule="auto"/>
              <w:ind w:firstLine="0"/>
              <w:jc w:val="left"/>
              <w:rPr>
                <w:b/>
                <w:bCs w:val="0"/>
                <w:color w:val="FFFFFF" w:themeColor="background1"/>
                <w:sz w:val="15"/>
                <w:szCs w:val="15"/>
                <w:lang w:eastAsia="pl-PL"/>
              </w:rPr>
            </w:pPr>
            <w:r w:rsidRPr="00724377">
              <w:rPr>
                <w:b/>
                <w:bCs w:val="0"/>
                <w:color w:val="FFFFFF" w:themeColor="background1"/>
                <w:sz w:val="15"/>
                <w:szCs w:val="15"/>
                <w:lang w:eastAsia="pl-PL"/>
              </w:rPr>
              <w:t>Kod wskaźnika</w:t>
            </w:r>
          </w:p>
        </w:tc>
        <w:tc>
          <w:tcPr>
            <w:tcW w:w="2018" w:type="pct"/>
            <w:shd w:val="clear" w:color="auto" w:fill="023282"/>
            <w:vAlign w:val="center"/>
          </w:tcPr>
          <w:p w14:paraId="025FD39B" w14:textId="77777777" w:rsidR="00724377" w:rsidRPr="00724377" w:rsidRDefault="00724377" w:rsidP="00724377">
            <w:pPr>
              <w:pStyle w:val="Akapit-gwny-pierwszy-wciecie"/>
              <w:spacing w:line="240" w:lineRule="auto"/>
              <w:ind w:firstLine="0"/>
              <w:jc w:val="left"/>
              <w:rPr>
                <w:b/>
                <w:bCs w:val="0"/>
                <w:color w:val="FFFFFF" w:themeColor="background1"/>
                <w:sz w:val="15"/>
                <w:szCs w:val="15"/>
                <w:lang w:eastAsia="pl-PL"/>
              </w:rPr>
            </w:pPr>
            <w:r w:rsidRPr="00724377">
              <w:rPr>
                <w:b/>
                <w:bCs w:val="0"/>
                <w:color w:val="FFFFFF" w:themeColor="background1"/>
                <w:sz w:val="15"/>
                <w:szCs w:val="15"/>
                <w:lang w:eastAsia="pl-PL"/>
              </w:rPr>
              <w:t>Nazwa</w:t>
            </w:r>
          </w:p>
        </w:tc>
        <w:tc>
          <w:tcPr>
            <w:tcW w:w="2244" w:type="pct"/>
            <w:shd w:val="clear" w:color="auto" w:fill="023282"/>
            <w:vAlign w:val="center"/>
          </w:tcPr>
          <w:p w14:paraId="31459742" w14:textId="77777777" w:rsidR="00724377" w:rsidRPr="00724377" w:rsidRDefault="00724377" w:rsidP="00724377">
            <w:pPr>
              <w:pStyle w:val="Akapit-gwny-pierwszy-wciecie"/>
              <w:spacing w:line="240" w:lineRule="auto"/>
              <w:ind w:firstLine="0"/>
              <w:jc w:val="left"/>
              <w:rPr>
                <w:b/>
                <w:bCs w:val="0"/>
                <w:color w:val="FFFFFF" w:themeColor="background1"/>
                <w:sz w:val="15"/>
                <w:szCs w:val="15"/>
                <w:lang w:eastAsia="pl-PL"/>
              </w:rPr>
            </w:pPr>
            <w:r w:rsidRPr="00724377">
              <w:rPr>
                <w:b/>
                <w:bCs w:val="0"/>
                <w:color w:val="FFFFFF" w:themeColor="background1"/>
                <w:sz w:val="15"/>
                <w:szCs w:val="15"/>
                <w:lang w:eastAsia="pl-PL"/>
              </w:rPr>
              <w:t>Miejsce w raporcie</w:t>
            </w:r>
          </w:p>
        </w:tc>
      </w:tr>
      <w:tr w:rsidR="00724377" w:rsidRPr="00724377" w14:paraId="075B1D41" w14:textId="77777777" w:rsidTr="00724377">
        <w:trPr>
          <w:trHeight w:val="433"/>
        </w:trPr>
        <w:tc>
          <w:tcPr>
            <w:tcW w:w="738" w:type="pct"/>
            <w:vAlign w:val="center"/>
          </w:tcPr>
          <w:p w14:paraId="0A59811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ESRS 2</w:t>
            </w:r>
          </w:p>
        </w:tc>
        <w:tc>
          <w:tcPr>
            <w:tcW w:w="2018" w:type="pct"/>
            <w:vAlign w:val="center"/>
          </w:tcPr>
          <w:p w14:paraId="26B9FA8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Ogólne ujawnianie informacji</w:t>
            </w:r>
          </w:p>
        </w:tc>
        <w:tc>
          <w:tcPr>
            <w:tcW w:w="2244" w:type="pct"/>
            <w:vAlign w:val="center"/>
          </w:tcPr>
          <w:p w14:paraId="47CC6568"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CF40DF9" w14:textId="77777777" w:rsidTr="00724377">
        <w:tc>
          <w:tcPr>
            <w:tcW w:w="738" w:type="pct"/>
            <w:vAlign w:val="center"/>
          </w:tcPr>
          <w:p w14:paraId="4D7DEB4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BP-1</w:t>
            </w:r>
          </w:p>
        </w:tc>
        <w:tc>
          <w:tcPr>
            <w:tcW w:w="2018" w:type="pct"/>
            <w:vAlign w:val="center"/>
          </w:tcPr>
          <w:p w14:paraId="72B6EFA2" w14:textId="77777777" w:rsidR="00724377" w:rsidRPr="00724377" w:rsidRDefault="00724377" w:rsidP="00724377">
            <w:pPr>
              <w:pStyle w:val="Akapit-gwny-pierwszy-wciecie"/>
              <w:tabs>
                <w:tab w:val="left" w:pos="919"/>
              </w:tabs>
              <w:spacing w:line="240" w:lineRule="auto"/>
              <w:ind w:firstLine="0"/>
              <w:jc w:val="left"/>
              <w:rPr>
                <w:sz w:val="15"/>
                <w:szCs w:val="15"/>
                <w:lang w:eastAsia="pl-PL"/>
              </w:rPr>
            </w:pPr>
            <w:r w:rsidRPr="00724377">
              <w:rPr>
                <w:sz w:val="15"/>
                <w:szCs w:val="15"/>
                <w:lang w:eastAsia="pl-PL"/>
              </w:rPr>
              <w:t>Ogólna podstawa sporządzenia oświadczenia dotyczącego zrównoważonego rozwoju</w:t>
            </w:r>
          </w:p>
        </w:tc>
        <w:tc>
          <w:tcPr>
            <w:tcW w:w="2244" w:type="pct"/>
            <w:vAlign w:val="center"/>
          </w:tcPr>
          <w:p w14:paraId="6F13FD94"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A069CFB" w14:textId="77777777" w:rsidTr="00724377">
        <w:tc>
          <w:tcPr>
            <w:tcW w:w="738" w:type="pct"/>
            <w:vAlign w:val="center"/>
          </w:tcPr>
          <w:p w14:paraId="69C9095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BP-2</w:t>
            </w:r>
          </w:p>
        </w:tc>
        <w:tc>
          <w:tcPr>
            <w:tcW w:w="2018" w:type="pct"/>
            <w:vAlign w:val="center"/>
          </w:tcPr>
          <w:p w14:paraId="6078EAA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Ujawnianie informacji w odniesieniu do szczególnych okoliczności</w:t>
            </w:r>
          </w:p>
        </w:tc>
        <w:tc>
          <w:tcPr>
            <w:tcW w:w="2244" w:type="pct"/>
            <w:vAlign w:val="center"/>
          </w:tcPr>
          <w:p w14:paraId="19CF1FE0"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5BF2BBB" w14:textId="77777777" w:rsidTr="00724377">
        <w:tc>
          <w:tcPr>
            <w:tcW w:w="738" w:type="pct"/>
            <w:vAlign w:val="center"/>
          </w:tcPr>
          <w:p w14:paraId="2AC1236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GOV-1</w:t>
            </w:r>
          </w:p>
        </w:tc>
        <w:tc>
          <w:tcPr>
            <w:tcW w:w="2018" w:type="pct"/>
            <w:vAlign w:val="center"/>
          </w:tcPr>
          <w:p w14:paraId="4E77CE3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Rola organów administrujących, zarządzających i nadzorczych</w:t>
            </w:r>
          </w:p>
        </w:tc>
        <w:tc>
          <w:tcPr>
            <w:tcW w:w="2244" w:type="pct"/>
            <w:vAlign w:val="center"/>
          </w:tcPr>
          <w:p w14:paraId="652E8C0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5E54783" w14:textId="77777777" w:rsidTr="00724377">
        <w:tc>
          <w:tcPr>
            <w:tcW w:w="738" w:type="pct"/>
            <w:vAlign w:val="center"/>
          </w:tcPr>
          <w:p w14:paraId="51FD857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GOV-2</w:t>
            </w:r>
          </w:p>
        </w:tc>
        <w:tc>
          <w:tcPr>
            <w:tcW w:w="2018" w:type="pct"/>
            <w:vAlign w:val="center"/>
          </w:tcPr>
          <w:p w14:paraId="05F5181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Informacje przekazywane organom administrującym, zarządzającym i nadzorczym jednostki oraz podejmowane przez nie kwestie związane ze zrównoważonym rozwojem</w:t>
            </w:r>
          </w:p>
        </w:tc>
        <w:tc>
          <w:tcPr>
            <w:tcW w:w="2244" w:type="pct"/>
            <w:vAlign w:val="center"/>
          </w:tcPr>
          <w:p w14:paraId="26AA149B"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7F4DCBCD" w14:textId="77777777" w:rsidTr="00724377">
        <w:tc>
          <w:tcPr>
            <w:tcW w:w="738" w:type="pct"/>
            <w:vAlign w:val="center"/>
          </w:tcPr>
          <w:p w14:paraId="27F55830"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GOV-3</w:t>
            </w:r>
          </w:p>
        </w:tc>
        <w:tc>
          <w:tcPr>
            <w:tcW w:w="2018" w:type="pct"/>
            <w:vAlign w:val="center"/>
          </w:tcPr>
          <w:p w14:paraId="0A44FCF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Uwzględnianie wyników związanych ze zrównoważonym rozwojem w systemach zachęt</w:t>
            </w:r>
          </w:p>
        </w:tc>
        <w:tc>
          <w:tcPr>
            <w:tcW w:w="2244" w:type="pct"/>
            <w:vAlign w:val="center"/>
          </w:tcPr>
          <w:p w14:paraId="13AA1755"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44DFD35" w14:textId="77777777" w:rsidTr="00724377">
        <w:tc>
          <w:tcPr>
            <w:tcW w:w="738" w:type="pct"/>
            <w:vAlign w:val="center"/>
          </w:tcPr>
          <w:p w14:paraId="669072F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GOV-4</w:t>
            </w:r>
          </w:p>
        </w:tc>
        <w:tc>
          <w:tcPr>
            <w:tcW w:w="2018" w:type="pct"/>
            <w:vAlign w:val="center"/>
          </w:tcPr>
          <w:p w14:paraId="4E96E1A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Oświadczenie dotyczące należytej staranności</w:t>
            </w:r>
          </w:p>
        </w:tc>
        <w:tc>
          <w:tcPr>
            <w:tcW w:w="2244" w:type="pct"/>
            <w:vAlign w:val="center"/>
          </w:tcPr>
          <w:p w14:paraId="0D5C2D9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B5CD370" w14:textId="77777777" w:rsidTr="00724377">
        <w:tc>
          <w:tcPr>
            <w:tcW w:w="738" w:type="pct"/>
            <w:vAlign w:val="center"/>
          </w:tcPr>
          <w:p w14:paraId="5EF79DB0"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GOV-5</w:t>
            </w:r>
          </w:p>
        </w:tc>
        <w:tc>
          <w:tcPr>
            <w:tcW w:w="2018" w:type="pct"/>
            <w:vAlign w:val="center"/>
          </w:tcPr>
          <w:p w14:paraId="5C69550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Zarządzanie ryzykiem i kontrole wewnętrzne nad sprawozdawczością w zakresie zrównoważonego rozwoju</w:t>
            </w:r>
          </w:p>
        </w:tc>
        <w:tc>
          <w:tcPr>
            <w:tcW w:w="2244" w:type="pct"/>
            <w:vAlign w:val="center"/>
          </w:tcPr>
          <w:p w14:paraId="4FF0FE6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D86635E" w14:textId="77777777" w:rsidTr="00724377">
        <w:tc>
          <w:tcPr>
            <w:tcW w:w="738" w:type="pct"/>
            <w:vAlign w:val="center"/>
          </w:tcPr>
          <w:p w14:paraId="632872F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SBM-1</w:t>
            </w:r>
          </w:p>
        </w:tc>
        <w:tc>
          <w:tcPr>
            <w:tcW w:w="2018" w:type="pct"/>
            <w:vAlign w:val="center"/>
          </w:tcPr>
          <w:p w14:paraId="21CF2A33"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Strategia, model biznesowy i łańcuch wartości</w:t>
            </w:r>
          </w:p>
        </w:tc>
        <w:tc>
          <w:tcPr>
            <w:tcW w:w="2244" w:type="pct"/>
            <w:vAlign w:val="center"/>
          </w:tcPr>
          <w:p w14:paraId="2392B06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724B68F4" w14:textId="77777777" w:rsidTr="00724377">
        <w:tc>
          <w:tcPr>
            <w:tcW w:w="738" w:type="pct"/>
            <w:vAlign w:val="center"/>
          </w:tcPr>
          <w:p w14:paraId="379EE1F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SBM-2</w:t>
            </w:r>
          </w:p>
        </w:tc>
        <w:tc>
          <w:tcPr>
            <w:tcW w:w="2018" w:type="pct"/>
            <w:vAlign w:val="center"/>
          </w:tcPr>
          <w:p w14:paraId="654FB23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Interesy i opinie zainteresowanych stron</w:t>
            </w:r>
          </w:p>
        </w:tc>
        <w:tc>
          <w:tcPr>
            <w:tcW w:w="2244" w:type="pct"/>
            <w:vAlign w:val="center"/>
          </w:tcPr>
          <w:p w14:paraId="3D75FBD8"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1A6F150" w14:textId="77777777" w:rsidTr="00724377">
        <w:tc>
          <w:tcPr>
            <w:tcW w:w="738" w:type="pct"/>
            <w:vAlign w:val="center"/>
          </w:tcPr>
          <w:p w14:paraId="5206508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SBM-3</w:t>
            </w:r>
          </w:p>
        </w:tc>
        <w:tc>
          <w:tcPr>
            <w:tcW w:w="2018" w:type="pct"/>
            <w:vAlign w:val="center"/>
          </w:tcPr>
          <w:p w14:paraId="574C167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Istotne wpływy, ryzyka i szanse oraz ich wzajemne związki ze strategią i z modelem biznesowym</w:t>
            </w:r>
          </w:p>
        </w:tc>
        <w:tc>
          <w:tcPr>
            <w:tcW w:w="2244" w:type="pct"/>
            <w:vAlign w:val="center"/>
          </w:tcPr>
          <w:p w14:paraId="1D07DC9B"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21424AA" w14:textId="77777777" w:rsidTr="00724377">
        <w:tc>
          <w:tcPr>
            <w:tcW w:w="738" w:type="pct"/>
            <w:vAlign w:val="center"/>
          </w:tcPr>
          <w:p w14:paraId="0C845D1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IRO-1</w:t>
            </w:r>
          </w:p>
        </w:tc>
        <w:tc>
          <w:tcPr>
            <w:tcW w:w="2018" w:type="pct"/>
            <w:vAlign w:val="center"/>
          </w:tcPr>
          <w:p w14:paraId="4CF3D25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Opis procesu służącego do identyfikacji i oceny istotnych wpływów, ryzyk i szans</w:t>
            </w:r>
          </w:p>
        </w:tc>
        <w:tc>
          <w:tcPr>
            <w:tcW w:w="2244" w:type="pct"/>
            <w:vAlign w:val="center"/>
          </w:tcPr>
          <w:p w14:paraId="40D9E432"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300A8BB" w14:textId="77777777" w:rsidTr="00724377">
        <w:tc>
          <w:tcPr>
            <w:tcW w:w="738" w:type="pct"/>
            <w:vAlign w:val="center"/>
          </w:tcPr>
          <w:p w14:paraId="59CF40B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IRO-2</w:t>
            </w:r>
          </w:p>
        </w:tc>
        <w:tc>
          <w:tcPr>
            <w:tcW w:w="2018" w:type="pct"/>
            <w:vAlign w:val="center"/>
          </w:tcPr>
          <w:p w14:paraId="7EF24D5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Wymogi dotyczące ujawniania informacji w ramach ESRS objęte oświadczeniem jednostki dotyczącym zrównoważonego rozwoju</w:t>
            </w:r>
          </w:p>
        </w:tc>
        <w:tc>
          <w:tcPr>
            <w:tcW w:w="2244" w:type="pct"/>
            <w:vAlign w:val="center"/>
          </w:tcPr>
          <w:p w14:paraId="308F42C1"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659DCCF" w14:textId="77777777" w:rsidTr="00724377">
        <w:tc>
          <w:tcPr>
            <w:tcW w:w="738" w:type="pct"/>
            <w:vAlign w:val="center"/>
          </w:tcPr>
          <w:p w14:paraId="4B55AD6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E1-1</w:t>
            </w:r>
          </w:p>
        </w:tc>
        <w:tc>
          <w:tcPr>
            <w:tcW w:w="2018" w:type="pct"/>
            <w:vAlign w:val="center"/>
          </w:tcPr>
          <w:p w14:paraId="30EA2D5A"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Plan przejścia na potrzeby łagodzenia zmiany klimatu</w:t>
            </w:r>
          </w:p>
        </w:tc>
        <w:tc>
          <w:tcPr>
            <w:tcW w:w="2244" w:type="pct"/>
            <w:vAlign w:val="center"/>
          </w:tcPr>
          <w:p w14:paraId="22DA9383"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D7153D5" w14:textId="77777777" w:rsidTr="00724377">
        <w:tc>
          <w:tcPr>
            <w:tcW w:w="738" w:type="pct"/>
            <w:vAlign w:val="center"/>
          </w:tcPr>
          <w:p w14:paraId="3078D15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E1-2</w:t>
            </w:r>
          </w:p>
        </w:tc>
        <w:tc>
          <w:tcPr>
            <w:tcW w:w="2018" w:type="pct"/>
            <w:vAlign w:val="center"/>
          </w:tcPr>
          <w:p w14:paraId="2603857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Polityki związane z łagodzeniem zmiany klimatu i przystosowaniem się do niej</w:t>
            </w:r>
          </w:p>
        </w:tc>
        <w:tc>
          <w:tcPr>
            <w:tcW w:w="2244" w:type="pct"/>
            <w:vAlign w:val="center"/>
          </w:tcPr>
          <w:p w14:paraId="7023188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AA5A8C4" w14:textId="77777777" w:rsidTr="00724377">
        <w:tc>
          <w:tcPr>
            <w:tcW w:w="738" w:type="pct"/>
            <w:vAlign w:val="center"/>
          </w:tcPr>
          <w:p w14:paraId="4FA9C2D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E1-3</w:t>
            </w:r>
          </w:p>
        </w:tc>
        <w:tc>
          <w:tcPr>
            <w:tcW w:w="2018" w:type="pct"/>
            <w:vAlign w:val="center"/>
          </w:tcPr>
          <w:p w14:paraId="3EA5396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Działania i zasoby w odniesieniu do polityki klimatycznej</w:t>
            </w:r>
          </w:p>
        </w:tc>
        <w:tc>
          <w:tcPr>
            <w:tcW w:w="2244" w:type="pct"/>
            <w:vAlign w:val="center"/>
          </w:tcPr>
          <w:p w14:paraId="63980932"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CF8F873" w14:textId="77777777" w:rsidTr="00724377">
        <w:tc>
          <w:tcPr>
            <w:tcW w:w="738" w:type="pct"/>
            <w:vAlign w:val="center"/>
          </w:tcPr>
          <w:p w14:paraId="20484CB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lastRenderedPageBreak/>
              <w:t>E1-4</w:t>
            </w:r>
          </w:p>
        </w:tc>
        <w:tc>
          <w:tcPr>
            <w:tcW w:w="2018" w:type="pct"/>
            <w:vAlign w:val="center"/>
          </w:tcPr>
          <w:p w14:paraId="10B4807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Cele związane z łagodzeniem zmiany klimatu i przystosowaniem się do niej</w:t>
            </w:r>
          </w:p>
        </w:tc>
        <w:tc>
          <w:tcPr>
            <w:tcW w:w="2244" w:type="pct"/>
            <w:vAlign w:val="center"/>
          </w:tcPr>
          <w:p w14:paraId="77B24473"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1FD4863" w14:textId="77777777" w:rsidTr="00724377">
        <w:tc>
          <w:tcPr>
            <w:tcW w:w="738" w:type="pct"/>
            <w:vAlign w:val="center"/>
          </w:tcPr>
          <w:p w14:paraId="4660133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E1-5</w:t>
            </w:r>
          </w:p>
        </w:tc>
        <w:tc>
          <w:tcPr>
            <w:tcW w:w="2018" w:type="pct"/>
            <w:vAlign w:val="center"/>
          </w:tcPr>
          <w:p w14:paraId="6ECF059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Zużycie energii i koszyk energetyczny</w:t>
            </w:r>
          </w:p>
        </w:tc>
        <w:tc>
          <w:tcPr>
            <w:tcW w:w="2244" w:type="pct"/>
            <w:vAlign w:val="center"/>
          </w:tcPr>
          <w:p w14:paraId="17166A6B"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BFD9FAD" w14:textId="77777777" w:rsidTr="00724377">
        <w:tc>
          <w:tcPr>
            <w:tcW w:w="738" w:type="pct"/>
            <w:vAlign w:val="center"/>
          </w:tcPr>
          <w:p w14:paraId="7CCEDCA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E1-6</w:t>
            </w:r>
          </w:p>
        </w:tc>
        <w:tc>
          <w:tcPr>
            <w:tcW w:w="2018" w:type="pct"/>
            <w:vAlign w:val="center"/>
          </w:tcPr>
          <w:p w14:paraId="26F4A31A"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Emisje gazów cieplarnianych zakresów 1, 2 i 3 brutto oraz całkowite emisje gazów cieplarnianych</w:t>
            </w:r>
          </w:p>
        </w:tc>
        <w:tc>
          <w:tcPr>
            <w:tcW w:w="2244" w:type="pct"/>
            <w:vAlign w:val="center"/>
          </w:tcPr>
          <w:p w14:paraId="1221F696"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7E19E37" w14:textId="77777777" w:rsidTr="00724377">
        <w:tc>
          <w:tcPr>
            <w:tcW w:w="738" w:type="pct"/>
            <w:vAlign w:val="center"/>
          </w:tcPr>
          <w:p w14:paraId="0BE378C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E1-7</w:t>
            </w:r>
          </w:p>
        </w:tc>
        <w:tc>
          <w:tcPr>
            <w:tcW w:w="2018" w:type="pct"/>
            <w:vAlign w:val="center"/>
          </w:tcPr>
          <w:p w14:paraId="309C53D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Projekty usuwania gazów cieplarnianych i ograniczania emisji gazów cieplarnianych finansowane za pomocą jednostek emisji dwutlenku węgla</w:t>
            </w:r>
          </w:p>
        </w:tc>
        <w:tc>
          <w:tcPr>
            <w:tcW w:w="2244" w:type="pct"/>
            <w:vAlign w:val="center"/>
          </w:tcPr>
          <w:p w14:paraId="78491CC5"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5D9C0A0" w14:textId="77777777" w:rsidTr="00724377">
        <w:tc>
          <w:tcPr>
            <w:tcW w:w="738" w:type="pct"/>
            <w:vAlign w:val="center"/>
          </w:tcPr>
          <w:p w14:paraId="157F662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E1-8</w:t>
            </w:r>
          </w:p>
        </w:tc>
        <w:tc>
          <w:tcPr>
            <w:tcW w:w="2018" w:type="pct"/>
            <w:vAlign w:val="center"/>
          </w:tcPr>
          <w:p w14:paraId="537E5BD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Ustalanie wewnętrznych cen emisji dwutlenku węgla</w:t>
            </w:r>
          </w:p>
        </w:tc>
        <w:tc>
          <w:tcPr>
            <w:tcW w:w="2244" w:type="pct"/>
            <w:vAlign w:val="center"/>
          </w:tcPr>
          <w:p w14:paraId="3195AB4F"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8DFD9EE" w14:textId="77777777" w:rsidTr="00724377">
        <w:tc>
          <w:tcPr>
            <w:tcW w:w="738" w:type="pct"/>
            <w:vAlign w:val="center"/>
          </w:tcPr>
          <w:p w14:paraId="1DBFAC8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E1-9</w:t>
            </w:r>
          </w:p>
        </w:tc>
        <w:tc>
          <w:tcPr>
            <w:tcW w:w="2018" w:type="pct"/>
            <w:vAlign w:val="center"/>
          </w:tcPr>
          <w:p w14:paraId="5D4B11F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Przewidywane skutki finansowe wynikające z istotnych ryzyk fizycznych i ryzyk przejścia oraz potencjalnych szans związanych z klimatem</w:t>
            </w:r>
          </w:p>
        </w:tc>
        <w:tc>
          <w:tcPr>
            <w:tcW w:w="2244" w:type="pct"/>
            <w:vAlign w:val="center"/>
          </w:tcPr>
          <w:p w14:paraId="23FDC0F2"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FE61873" w14:textId="77777777" w:rsidTr="00724377">
        <w:tc>
          <w:tcPr>
            <w:tcW w:w="738" w:type="pct"/>
            <w:vAlign w:val="center"/>
          </w:tcPr>
          <w:p w14:paraId="1EB86D6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E1-GOV-3</w:t>
            </w:r>
          </w:p>
        </w:tc>
        <w:tc>
          <w:tcPr>
            <w:tcW w:w="2018" w:type="pct"/>
            <w:vAlign w:val="center"/>
          </w:tcPr>
          <w:p w14:paraId="24490DFD"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Uwzględnianie wyników związanych ze zrównoważonym rozwojem w systemach zachęt</w:t>
            </w:r>
          </w:p>
        </w:tc>
        <w:tc>
          <w:tcPr>
            <w:tcW w:w="2244" w:type="pct"/>
            <w:vAlign w:val="center"/>
          </w:tcPr>
          <w:p w14:paraId="21AA5E08"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2874B1D" w14:textId="77777777" w:rsidTr="00724377">
        <w:tc>
          <w:tcPr>
            <w:tcW w:w="738" w:type="pct"/>
            <w:vAlign w:val="center"/>
          </w:tcPr>
          <w:p w14:paraId="5944A873" w14:textId="77777777" w:rsidR="00724377" w:rsidRPr="00724377" w:rsidRDefault="00724377" w:rsidP="00724377">
            <w:pPr>
              <w:pStyle w:val="Akapit-gwny-pierwszy-wciecie"/>
              <w:tabs>
                <w:tab w:val="left" w:pos="886"/>
              </w:tabs>
              <w:spacing w:line="240" w:lineRule="auto"/>
              <w:ind w:firstLine="0"/>
              <w:jc w:val="left"/>
              <w:rPr>
                <w:sz w:val="15"/>
                <w:szCs w:val="15"/>
                <w:lang w:eastAsia="pl-PL"/>
              </w:rPr>
            </w:pPr>
            <w:r w:rsidRPr="00724377">
              <w:rPr>
                <w:sz w:val="15"/>
                <w:szCs w:val="15"/>
                <w:lang w:eastAsia="pl-PL"/>
              </w:rPr>
              <w:t>E1-SBM-3</w:t>
            </w:r>
          </w:p>
        </w:tc>
        <w:tc>
          <w:tcPr>
            <w:tcW w:w="2018" w:type="pct"/>
            <w:vAlign w:val="center"/>
          </w:tcPr>
          <w:p w14:paraId="39FF383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Istotne wpływy, ryzyka i szanse oraz ich wzajemne związki ze strategią i z modelem biznesowym</w:t>
            </w:r>
          </w:p>
        </w:tc>
        <w:tc>
          <w:tcPr>
            <w:tcW w:w="2244" w:type="pct"/>
            <w:vAlign w:val="center"/>
          </w:tcPr>
          <w:p w14:paraId="0F1C7A2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6A9C383" w14:textId="77777777" w:rsidTr="00724377">
        <w:tc>
          <w:tcPr>
            <w:tcW w:w="738" w:type="pct"/>
            <w:vAlign w:val="center"/>
          </w:tcPr>
          <w:p w14:paraId="2B5977A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E1-IRO-1</w:t>
            </w:r>
          </w:p>
        </w:tc>
        <w:tc>
          <w:tcPr>
            <w:tcW w:w="2018" w:type="pct"/>
            <w:vAlign w:val="center"/>
          </w:tcPr>
          <w:p w14:paraId="2250B6B0"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Opis procesu służącego do identyfikacji i oceny istotnych wpływów, ryzyk i szans</w:t>
            </w:r>
          </w:p>
        </w:tc>
        <w:tc>
          <w:tcPr>
            <w:tcW w:w="2244" w:type="pct"/>
            <w:vAlign w:val="center"/>
          </w:tcPr>
          <w:p w14:paraId="0D7D3011"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367D7D3" w14:textId="77777777" w:rsidTr="00724377">
        <w:tc>
          <w:tcPr>
            <w:tcW w:w="738" w:type="pct"/>
            <w:vAlign w:val="center"/>
          </w:tcPr>
          <w:p w14:paraId="09BE291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S1-SBM-3</w:t>
            </w:r>
          </w:p>
        </w:tc>
        <w:tc>
          <w:tcPr>
            <w:tcW w:w="2018" w:type="pct"/>
            <w:vAlign w:val="center"/>
          </w:tcPr>
          <w:p w14:paraId="5F3A5F0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Istotne wpływy, ryzyka i szanse oraz ich wzajemne związki ze strategią i z modelem biznesowym</w:t>
            </w:r>
          </w:p>
        </w:tc>
        <w:tc>
          <w:tcPr>
            <w:tcW w:w="2244" w:type="pct"/>
            <w:vAlign w:val="center"/>
          </w:tcPr>
          <w:p w14:paraId="5D5C2798"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D3004F3" w14:textId="77777777" w:rsidTr="00724377">
        <w:tc>
          <w:tcPr>
            <w:tcW w:w="738" w:type="pct"/>
            <w:vAlign w:val="center"/>
          </w:tcPr>
          <w:p w14:paraId="31CF78D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w:t>
            </w:r>
          </w:p>
        </w:tc>
        <w:tc>
          <w:tcPr>
            <w:tcW w:w="2018" w:type="pct"/>
            <w:vAlign w:val="center"/>
          </w:tcPr>
          <w:p w14:paraId="7F5AC87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Polityki związane z własnymi zasobami pracowniczymi</w:t>
            </w:r>
          </w:p>
        </w:tc>
        <w:tc>
          <w:tcPr>
            <w:tcW w:w="2244" w:type="pct"/>
            <w:vAlign w:val="center"/>
          </w:tcPr>
          <w:p w14:paraId="58CA1FB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04F877D" w14:textId="77777777" w:rsidTr="00724377">
        <w:tc>
          <w:tcPr>
            <w:tcW w:w="738" w:type="pct"/>
            <w:vAlign w:val="center"/>
          </w:tcPr>
          <w:p w14:paraId="163ACB13"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S1-2</w:t>
            </w:r>
          </w:p>
        </w:tc>
        <w:tc>
          <w:tcPr>
            <w:tcW w:w="2018" w:type="pct"/>
            <w:vAlign w:val="center"/>
          </w:tcPr>
          <w:p w14:paraId="688D67D9"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Procedury współpracy z własnymi zasobami pracowniczymi i przedstawicielami pracowników w kwestiach wpływów</w:t>
            </w:r>
          </w:p>
        </w:tc>
        <w:tc>
          <w:tcPr>
            <w:tcW w:w="2244" w:type="pct"/>
            <w:vAlign w:val="center"/>
          </w:tcPr>
          <w:p w14:paraId="13D5E8C5"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7106F69" w14:textId="77777777" w:rsidTr="00724377">
        <w:tc>
          <w:tcPr>
            <w:tcW w:w="738" w:type="pct"/>
            <w:vAlign w:val="center"/>
          </w:tcPr>
          <w:p w14:paraId="560D898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S1-3</w:t>
            </w:r>
          </w:p>
        </w:tc>
        <w:tc>
          <w:tcPr>
            <w:tcW w:w="2018" w:type="pct"/>
            <w:vAlign w:val="center"/>
          </w:tcPr>
          <w:p w14:paraId="6062901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Procesy naprawy skutków negatywnych wpływów i kanały zgłaszania wątpliwości przez własne zasoby pracownicze</w:t>
            </w:r>
          </w:p>
        </w:tc>
        <w:tc>
          <w:tcPr>
            <w:tcW w:w="2244" w:type="pct"/>
            <w:vAlign w:val="center"/>
          </w:tcPr>
          <w:p w14:paraId="403F4A41"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5F466F5" w14:textId="77777777" w:rsidTr="00724377">
        <w:tc>
          <w:tcPr>
            <w:tcW w:w="738" w:type="pct"/>
            <w:vAlign w:val="center"/>
          </w:tcPr>
          <w:p w14:paraId="2C8EFA2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S1-4</w:t>
            </w:r>
          </w:p>
        </w:tc>
        <w:tc>
          <w:tcPr>
            <w:tcW w:w="2018" w:type="pct"/>
            <w:vAlign w:val="center"/>
          </w:tcPr>
          <w:p w14:paraId="041F1F9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Podejmowanie działań dotyczących istotnych wpływów na własne zasoby pracownicze oraz stosowanie podejść służących zarządzaniu istotnymi ryzykami i wykorzystywaniu istotnych szans związanych z własnymi zasobami pracowniczymi oraz skuteczność tych działań</w:t>
            </w:r>
          </w:p>
        </w:tc>
        <w:tc>
          <w:tcPr>
            <w:tcW w:w="2244" w:type="pct"/>
            <w:vAlign w:val="center"/>
          </w:tcPr>
          <w:p w14:paraId="390C3FB2"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A94BD79" w14:textId="77777777" w:rsidTr="00724377">
        <w:tc>
          <w:tcPr>
            <w:tcW w:w="738" w:type="pct"/>
            <w:vAlign w:val="center"/>
          </w:tcPr>
          <w:p w14:paraId="2C1E8FE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S1-5</w:t>
            </w:r>
          </w:p>
        </w:tc>
        <w:tc>
          <w:tcPr>
            <w:tcW w:w="2018" w:type="pct"/>
            <w:vAlign w:val="center"/>
          </w:tcPr>
          <w:p w14:paraId="2B848FE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Cele dotyczące zarządzania istotnymi negatywnymi wpływami, zwiększania pozytywnych wpływów i zarządzania istotnymi ryzykami i szansami</w:t>
            </w:r>
          </w:p>
        </w:tc>
        <w:tc>
          <w:tcPr>
            <w:tcW w:w="2244" w:type="pct"/>
            <w:vAlign w:val="center"/>
          </w:tcPr>
          <w:p w14:paraId="17906C3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648716E" w14:textId="77777777" w:rsidTr="00724377">
        <w:tc>
          <w:tcPr>
            <w:tcW w:w="738" w:type="pct"/>
            <w:vAlign w:val="center"/>
          </w:tcPr>
          <w:p w14:paraId="57357A9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S1-6</w:t>
            </w:r>
          </w:p>
        </w:tc>
        <w:tc>
          <w:tcPr>
            <w:tcW w:w="2018" w:type="pct"/>
            <w:vAlign w:val="center"/>
          </w:tcPr>
          <w:p w14:paraId="39ADA09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Charakterystyka pracowników jednostki</w:t>
            </w:r>
          </w:p>
        </w:tc>
        <w:tc>
          <w:tcPr>
            <w:tcW w:w="2244" w:type="pct"/>
            <w:vAlign w:val="center"/>
          </w:tcPr>
          <w:p w14:paraId="54F6AC9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DBB3A4F" w14:textId="77777777" w:rsidTr="00724377">
        <w:tc>
          <w:tcPr>
            <w:tcW w:w="738" w:type="pct"/>
            <w:vAlign w:val="center"/>
          </w:tcPr>
          <w:p w14:paraId="7434487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S1-7</w:t>
            </w:r>
          </w:p>
        </w:tc>
        <w:tc>
          <w:tcPr>
            <w:tcW w:w="2018" w:type="pct"/>
            <w:vAlign w:val="center"/>
          </w:tcPr>
          <w:p w14:paraId="14CE318A"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Charakterystyka osób niebędących pracownikami stanowiących własne zasoby pracownicze jednostki</w:t>
            </w:r>
          </w:p>
        </w:tc>
        <w:tc>
          <w:tcPr>
            <w:tcW w:w="2244" w:type="pct"/>
            <w:vAlign w:val="center"/>
          </w:tcPr>
          <w:p w14:paraId="454F4948"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621B61F" w14:textId="77777777" w:rsidTr="00724377">
        <w:tc>
          <w:tcPr>
            <w:tcW w:w="738" w:type="pct"/>
            <w:vAlign w:val="center"/>
          </w:tcPr>
          <w:p w14:paraId="62B8926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S1-8</w:t>
            </w:r>
          </w:p>
        </w:tc>
        <w:tc>
          <w:tcPr>
            <w:tcW w:w="2018" w:type="pct"/>
            <w:vAlign w:val="center"/>
          </w:tcPr>
          <w:p w14:paraId="5DD68CD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Zakres rokowań zbiorowych i dialogu społecznego</w:t>
            </w:r>
          </w:p>
        </w:tc>
        <w:tc>
          <w:tcPr>
            <w:tcW w:w="2244" w:type="pct"/>
            <w:vAlign w:val="center"/>
          </w:tcPr>
          <w:p w14:paraId="0AE59F6C"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8D11019" w14:textId="77777777" w:rsidTr="00724377">
        <w:tc>
          <w:tcPr>
            <w:tcW w:w="738" w:type="pct"/>
            <w:vAlign w:val="center"/>
          </w:tcPr>
          <w:p w14:paraId="76548C7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lastRenderedPageBreak/>
              <w:t>S1-9</w:t>
            </w:r>
          </w:p>
        </w:tc>
        <w:tc>
          <w:tcPr>
            <w:tcW w:w="2018" w:type="pct"/>
            <w:vAlign w:val="center"/>
          </w:tcPr>
          <w:p w14:paraId="249D9CD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Mierniki różnorodności</w:t>
            </w:r>
          </w:p>
        </w:tc>
        <w:tc>
          <w:tcPr>
            <w:tcW w:w="2244" w:type="pct"/>
            <w:vAlign w:val="center"/>
          </w:tcPr>
          <w:p w14:paraId="4D96448F"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AC4219C" w14:textId="77777777" w:rsidTr="00724377">
        <w:tc>
          <w:tcPr>
            <w:tcW w:w="738" w:type="pct"/>
            <w:vAlign w:val="center"/>
          </w:tcPr>
          <w:p w14:paraId="2763430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S1-10</w:t>
            </w:r>
          </w:p>
        </w:tc>
        <w:tc>
          <w:tcPr>
            <w:tcW w:w="2018" w:type="pct"/>
            <w:vAlign w:val="center"/>
          </w:tcPr>
          <w:p w14:paraId="260E78D9"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Adekwatna płaca</w:t>
            </w:r>
          </w:p>
        </w:tc>
        <w:tc>
          <w:tcPr>
            <w:tcW w:w="2244" w:type="pct"/>
            <w:vAlign w:val="center"/>
          </w:tcPr>
          <w:p w14:paraId="143EDD80"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77CD1C0" w14:textId="77777777" w:rsidTr="00724377">
        <w:tc>
          <w:tcPr>
            <w:tcW w:w="738" w:type="pct"/>
            <w:vAlign w:val="center"/>
          </w:tcPr>
          <w:p w14:paraId="614A3AA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S1-11</w:t>
            </w:r>
          </w:p>
        </w:tc>
        <w:tc>
          <w:tcPr>
            <w:tcW w:w="2018" w:type="pct"/>
            <w:vAlign w:val="center"/>
          </w:tcPr>
          <w:p w14:paraId="77B928D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Ochrona socjalna</w:t>
            </w:r>
          </w:p>
        </w:tc>
        <w:tc>
          <w:tcPr>
            <w:tcW w:w="2244" w:type="pct"/>
            <w:vAlign w:val="center"/>
          </w:tcPr>
          <w:p w14:paraId="15603924" w14:textId="77777777" w:rsidR="00724377" w:rsidRPr="00724377" w:rsidRDefault="00724377" w:rsidP="00724377">
            <w:pPr>
              <w:pStyle w:val="Akapit-gwny-pierwszy-wciecie"/>
              <w:tabs>
                <w:tab w:val="left" w:pos="753"/>
              </w:tabs>
              <w:spacing w:line="240" w:lineRule="auto"/>
              <w:ind w:firstLine="0"/>
              <w:jc w:val="left"/>
              <w:rPr>
                <w:sz w:val="15"/>
                <w:szCs w:val="15"/>
                <w:lang w:eastAsia="pl-PL"/>
              </w:rPr>
            </w:pPr>
          </w:p>
        </w:tc>
      </w:tr>
      <w:tr w:rsidR="00724377" w:rsidRPr="00724377" w14:paraId="4FDE3E29" w14:textId="77777777" w:rsidTr="00724377">
        <w:tc>
          <w:tcPr>
            <w:tcW w:w="738" w:type="pct"/>
            <w:vAlign w:val="center"/>
          </w:tcPr>
          <w:p w14:paraId="7A878B03" w14:textId="77777777" w:rsidR="00724377" w:rsidRPr="00724377" w:rsidRDefault="00724377" w:rsidP="00724377">
            <w:pPr>
              <w:pStyle w:val="Akapit-gwny-pierwszy-wciecie"/>
              <w:spacing w:line="240" w:lineRule="auto"/>
              <w:ind w:firstLine="0"/>
              <w:jc w:val="left"/>
              <w:rPr>
                <w:b/>
                <w:bCs w:val="0"/>
                <w:sz w:val="15"/>
                <w:szCs w:val="15"/>
                <w:lang w:eastAsia="pl-PL"/>
              </w:rPr>
            </w:pPr>
            <w:r w:rsidRPr="00724377">
              <w:rPr>
                <w:sz w:val="15"/>
                <w:szCs w:val="15"/>
                <w:lang w:eastAsia="pl-PL"/>
              </w:rPr>
              <w:t>S1-12</w:t>
            </w:r>
          </w:p>
        </w:tc>
        <w:tc>
          <w:tcPr>
            <w:tcW w:w="2018" w:type="pct"/>
            <w:vAlign w:val="center"/>
          </w:tcPr>
          <w:p w14:paraId="3CECF13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Osoby z niepełnosprawnościami</w:t>
            </w:r>
          </w:p>
        </w:tc>
        <w:tc>
          <w:tcPr>
            <w:tcW w:w="2244" w:type="pct"/>
            <w:vAlign w:val="center"/>
          </w:tcPr>
          <w:p w14:paraId="68EFBACD"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60E6250" w14:textId="77777777" w:rsidTr="00724377">
        <w:tc>
          <w:tcPr>
            <w:tcW w:w="738" w:type="pct"/>
            <w:vAlign w:val="center"/>
          </w:tcPr>
          <w:p w14:paraId="1C03961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S1-14</w:t>
            </w:r>
          </w:p>
        </w:tc>
        <w:tc>
          <w:tcPr>
            <w:tcW w:w="2018" w:type="pct"/>
            <w:vAlign w:val="center"/>
          </w:tcPr>
          <w:p w14:paraId="50A2D3F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Mierniki bezpieczeństwa i higieny pracy</w:t>
            </w:r>
          </w:p>
        </w:tc>
        <w:tc>
          <w:tcPr>
            <w:tcW w:w="2244" w:type="pct"/>
            <w:vAlign w:val="center"/>
          </w:tcPr>
          <w:p w14:paraId="11AA871F"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C64D69A" w14:textId="77777777" w:rsidTr="00724377">
        <w:tc>
          <w:tcPr>
            <w:tcW w:w="738" w:type="pct"/>
            <w:vAlign w:val="center"/>
          </w:tcPr>
          <w:p w14:paraId="00DE7DC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S1-15</w:t>
            </w:r>
          </w:p>
        </w:tc>
        <w:tc>
          <w:tcPr>
            <w:tcW w:w="2018" w:type="pct"/>
            <w:vAlign w:val="center"/>
          </w:tcPr>
          <w:p w14:paraId="728C895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Mierniki równowagi między życiem zawodowym a prywatnym</w:t>
            </w:r>
          </w:p>
        </w:tc>
        <w:tc>
          <w:tcPr>
            <w:tcW w:w="2244" w:type="pct"/>
            <w:vAlign w:val="center"/>
          </w:tcPr>
          <w:p w14:paraId="147DE271"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75714E52" w14:textId="77777777" w:rsidTr="00724377">
        <w:tc>
          <w:tcPr>
            <w:tcW w:w="738" w:type="pct"/>
            <w:vAlign w:val="center"/>
          </w:tcPr>
          <w:p w14:paraId="0389ABB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S1-16</w:t>
            </w:r>
          </w:p>
        </w:tc>
        <w:tc>
          <w:tcPr>
            <w:tcW w:w="2018" w:type="pct"/>
            <w:vAlign w:val="center"/>
          </w:tcPr>
          <w:p w14:paraId="538D2FD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Mierniki wynagrodzeń (luka płacowa i całkowite wynagrodzenie)</w:t>
            </w:r>
          </w:p>
        </w:tc>
        <w:tc>
          <w:tcPr>
            <w:tcW w:w="2244" w:type="pct"/>
            <w:vAlign w:val="center"/>
          </w:tcPr>
          <w:p w14:paraId="6A7068CC"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73B72C1" w14:textId="77777777" w:rsidTr="00724377">
        <w:tc>
          <w:tcPr>
            <w:tcW w:w="738" w:type="pct"/>
            <w:vAlign w:val="center"/>
          </w:tcPr>
          <w:p w14:paraId="16D6956E" w14:textId="77777777" w:rsidR="00724377" w:rsidRPr="00724377" w:rsidRDefault="00724377" w:rsidP="00724377">
            <w:pPr>
              <w:pStyle w:val="Akapit-gwny-pierwszy-wciecie"/>
              <w:spacing w:line="240" w:lineRule="auto"/>
              <w:ind w:firstLine="0"/>
              <w:jc w:val="left"/>
              <w:rPr>
                <w:b/>
                <w:bCs w:val="0"/>
                <w:sz w:val="15"/>
                <w:szCs w:val="15"/>
                <w:lang w:eastAsia="pl-PL"/>
              </w:rPr>
            </w:pPr>
            <w:r w:rsidRPr="00724377">
              <w:rPr>
                <w:sz w:val="15"/>
                <w:szCs w:val="15"/>
                <w:lang w:eastAsia="pl-PL"/>
              </w:rPr>
              <w:t>S1-17</w:t>
            </w:r>
          </w:p>
        </w:tc>
        <w:tc>
          <w:tcPr>
            <w:tcW w:w="2018" w:type="pct"/>
            <w:vAlign w:val="center"/>
          </w:tcPr>
          <w:p w14:paraId="412F575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Incydenty, skargi i poważne wpływy na przestrzeganie praw człowieka</w:t>
            </w:r>
          </w:p>
        </w:tc>
        <w:tc>
          <w:tcPr>
            <w:tcW w:w="2244" w:type="pct"/>
            <w:vAlign w:val="center"/>
          </w:tcPr>
          <w:p w14:paraId="50361E76"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071F165" w14:textId="77777777" w:rsidTr="00724377">
        <w:tc>
          <w:tcPr>
            <w:tcW w:w="738" w:type="pct"/>
            <w:vAlign w:val="center"/>
          </w:tcPr>
          <w:p w14:paraId="4EAE207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S3-SBM-3</w:t>
            </w:r>
          </w:p>
        </w:tc>
        <w:tc>
          <w:tcPr>
            <w:tcW w:w="2018" w:type="pct"/>
            <w:vAlign w:val="center"/>
          </w:tcPr>
          <w:p w14:paraId="091F701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Istotne wpływy, ryzyka i szanse oraz ich wzajemne związki ze strategią i z modelem biznesowym</w:t>
            </w:r>
          </w:p>
        </w:tc>
        <w:tc>
          <w:tcPr>
            <w:tcW w:w="2244" w:type="pct"/>
            <w:vAlign w:val="center"/>
          </w:tcPr>
          <w:p w14:paraId="161BB816"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B5C7535" w14:textId="77777777" w:rsidTr="00724377">
        <w:tc>
          <w:tcPr>
            <w:tcW w:w="738" w:type="pct"/>
            <w:vAlign w:val="center"/>
          </w:tcPr>
          <w:p w14:paraId="6E467B8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S3-1</w:t>
            </w:r>
          </w:p>
        </w:tc>
        <w:tc>
          <w:tcPr>
            <w:tcW w:w="2018" w:type="pct"/>
            <w:vAlign w:val="center"/>
          </w:tcPr>
          <w:p w14:paraId="20FD704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Polityki związane z dotkniętymi społecznościami</w:t>
            </w:r>
          </w:p>
        </w:tc>
        <w:tc>
          <w:tcPr>
            <w:tcW w:w="2244" w:type="pct"/>
            <w:vAlign w:val="center"/>
          </w:tcPr>
          <w:p w14:paraId="35C8972D"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863C9BE" w14:textId="77777777" w:rsidTr="00724377">
        <w:tc>
          <w:tcPr>
            <w:tcW w:w="738" w:type="pct"/>
            <w:vAlign w:val="center"/>
          </w:tcPr>
          <w:p w14:paraId="5509669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S3-2</w:t>
            </w:r>
          </w:p>
        </w:tc>
        <w:tc>
          <w:tcPr>
            <w:tcW w:w="2018" w:type="pct"/>
            <w:vAlign w:val="center"/>
          </w:tcPr>
          <w:p w14:paraId="64B298A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Procesy współpracy w zakresie wpływów z dotkniętymi społecznościami</w:t>
            </w:r>
          </w:p>
        </w:tc>
        <w:tc>
          <w:tcPr>
            <w:tcW w:w="2244" w:type="pct"/>
            <w:vAlign w:val="center"/>
          </w:tcPr>
          <w:p w14:paraId="329850E2"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CF0B24E" w14:textId="77777777" w:rsidTr="00724377">
        <w:tc>
          <w:tcPr>
            <w:tcW w:w="738" w:type="pct"/>
            <w:vAlign w:val="center"/>
          </w:tcPr>
          <w:p w14:paraId="473F371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S3-3</w:t>
            </w:r>
          </w:p>
        </w:tc>
        <w:tc>
          <w:tcPr>
            <w:tcW w:w="2018" w:type="pct"/>
            <w:vAlign w:val="center"/>
          </w:tcPr>
          <w:p w14:paraId="5F326379"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Procesy naprawy skutków negatywnych wpływów i kanały zgłaszania wątpliwości przez dotknięte społeczności</w:t>
            </w:r>
          </w:p>
        </w:tc>
        <w:tc>
          <w:tcPr>
            <w:tcW w:w="2244" w:type="pct"/>
            <w:vAlign w:val="center"/>
          </w:tcPr>
          <w:p w14:paraId="2B1EF02D"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FFD6623" w14:textId="77777777" w:rsidTr="00724377">
        <w:tc>
          <w:tcPr>
            <w:tcW w:w="738" w:type="pct"/>
            <w:vAlign w:val="center"/>
          </w:tcPr>
          <w:p w14:paraId="18F550E0"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S3-4</w:t>
            </w:r>
          </w:p>
        </w:tc>
        <w:tc>
          <w:tcPr>
            <w:tcW w:w="2018" w:type="pct"/>
            <w:vAlign w:val="center"/>
          </w:tcPr>
          <w:p w14:paraId="162C627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Podejmowanie działań dotyczących istotnych wpływów na dotknięte społeczności oraz stosowanie podejść służących zarządzaniu istotnymi ryzykami i wykorzystywaniu istotnych szans związanych z tymi społecznościami oraz skuteczność tych działań</w:t>
            </w:r>
          </w:p>
        </w:tc>
        <w:tc>
          <w:tcPr>
            <w:tcW w:w="2244" w:type="pct"/>
            <w:vAlign w:val="center"/>
          </w:tcPr>
          <w:p w14:paraId="3FCB2955"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5A7E16E" w14:textId="77777777" w:rsidTr="00724377">
        <w:tc>
          <w:tcPr>
            <w:tcW w:w="738" w:type="pct"/>
            <w:vAlign w:val="center"/>
          </w:tcPr>
          <w:p w14:paraId="674438C2"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S3-5</w:t>
            </w:r>
          </w:p>
        </w:tc>
        <w:tc>
          <w:tcPr>
            <w:tcW w:w="2018" w:type="pct"/>
            <w:vAlign w:val="center"/>
          </w:tcPr>
          <w:p w14:paraId="3F4267F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Cele dotyczące zarządzania istotnymi negatywnymi wpływami, zwiększania pozytywnych wpływów i zarządzania istotnymi ryzykami i szansami</w:t>
            </w:r>
          </w:p>
        </w:tc>
        <w:tc>
          <w:tcPr>
            <w:tcW w:w="2244" w:type="pct"/>
            <w:vAlign w:val="center"/>
          </w:tcPr>
          <w:p w14:paraId="719BEB8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8C41DE2" w14:textId="77777777" w:rsidTr="00724377">
        <w:tc>
          <w:tcPr>
            <w:tcW w:w="738" w:type="pct"/>
            <w:vAlign w:val="center"/>
          </w:tcPr>
          <w:p w14:paraId="147FF9C7"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S4-SBM-3</w:t>
            </w:r>
          </w:p>
        </w:tc>
        <w:tc>
          <w:tcPr>
            <w:tcW w:w="2018" w:type="pct"/>
            <w:vAlign w:val="center"/>
          </w:tcPr>
          <w:p w14:paraId="0C9DFF5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Istotne wpływy, ryzyka i szanse oraz ich wzajemne związki ze strategią i z modelem biznesowym</w:t>
            </w:r>
          </w:p>
        </w:tc>
        <w:tc>
          <w:tcPr>
            <w:tcW w:w="2244" w:type="pct"/>
            <w:vAlign w:val="center"/>
          </w:tcPr>
          <w:p w14:paraId="2459815A"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B4B5EE8" w14:textId="77777777" w:rsidTr="00724377">
        <w:tc>
          <w:tcPr>
            <w:tcW w:w="738" w:type="pct"/>
            <w:vAlign w:val="center"/>
          </w:tcPr>
          <w:p w14:paraId="36BB25D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S4-1</w:t>
            </w:r>
          </w:p>
        </w:tc>
        <w:tc>
          <w:tcPr>
            <w:tcW w:w="2018" w:type="pct"/>
            <w:vAlign w:val="center"/>
          </w:tcPr>
          <w:p w14:paraId="44A69E0A"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Polityki związane z konsumentami i użytkownikami końcowymi</w:t>
            </w:r>
          </w:p>
        </w:tc>
        <w:tc>
          <w:tcPr>
            <w:tcW w:w="2244" w:type="pct"/>
            <w:vAlign w:val="center"/>
          </w:tcPr>
          <w:p w14:paraId="4709BAAD"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0DAC5A04" w14:textId="77777777" w:rsidTr="00724377">
        <w:tc>
          <w:tcPr>
            <w:tcW w:w="738" w:type="pct"/>
            <w:vAlign w:val="center"/>
          </w:tcPr>
          <w:p w14:paraId="7584BEDF"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S4-2</w:t>
            </w:r>
          </w:p>
        </w:tc>
        <w:tc>
          <w:tcPr>
            <w:tcW w:w="2018" w:type="pct"/>
            <w:vAlign w:val="center"/>
          </w:tcPr>
          <w:p w14:paraId="009B73F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Procesy współpracy w zakresie wpływów z konsumentami i użytkownikami końcowymi</w:t>
            </w:r>
          </w:p>
        </w:tc>
        <w:tc>
          <w:tcPr>
            <w:tcW w:w="2244" w:type="pct"/>
            <w:vAlign w:val="center"/>
          </w:tcPr>
          <w:p w14:paraId="66BD77DD"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6F2C7B5A" w14:textId="77777777" w:rsidTr="00724377">
        <w:tc>
          <w:tcPr>
            <w:tcW w:w="738" w:type="pct"/>
            <w:vAlign w:val="center"/>
          </w:tcPr>
          <w:p w14:paraId="28060CA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S4-3</w:t>
            </w:r>
          </w:p>
        </w:tc>
        <w:tc>
          <w:tcPr>
            <w:tcW w:w="2018" w:type="pct"/>
            <w:vAlign w:val="center"/>
          </w:tcPr>
          <w:p w14:paraId="0B1FCA7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Procesy naprawy skutków negatywnych wpływów i kanały zgłaszania wątpliwości przez konsumentów i użytkowników końcowych</w:t>
            </w:r>
          </w:p>
        </w:tc>
        <w:tc>
          <w:tcPr>
            <w:tcW w:w="2244" w:type="pct"/>
            <w:vAlign w:val="center"/>
          </w:tcPr>
          <w:p w14:paraId="5DA71DBB"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5DAF9A4" w14:textId="77777777" w:rsidTr="00724377">
        <w:tc>
          <w:tcPr>
            <w:tcW w:w="738" w:type="pct"/>
            <w:vAlign w:val="center"/>
          </w:tcPr>
          <w:p w14:paraId="1885258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S4-4</w:t>
            </w:r>
          </w:p>
        </w:tc>
        <w:tc>
          <w:tcPr>
            <w:tcW w:w="2018" w:type="pct"/>
            <w:vAlign w:val="center"/>
          </w:tcPr>
          <w:p w14:paraId="46FD935E"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 xml:space="preserve">Podejmowanie działań dotyczących istotnych wpływów na konsumentów i użytkowników końcowych oraz stosowanie podejść służących zarządzaniu istotnymi ryzykami i </w:t>
            </w:r>
            <w:r w:rsidRPr="00724377">
              <w:rPr>
                <w:sz w:val="15"/>
                <w:szCs w:val="15"/>
                <w:lang w:eastAsia="pl-PL"/>
              </w:rPr>
              <w:lastRenderedPageBreak/>
              <w:t>wykorzystywaniu istotnych szans związanych z konsumentami i użytkownikami końcowymi oraz skuteczność tych działań</w:t>
            </w:r>
          </w:p>
        </w:tc>
        <w:tc>
          <w:tcPr>
            <w:tcW w:w="2244" w:type="pct"/>
            <w:vAlign w:val="center"/>
          </w:tcPr>
          <w:p w14:paraId="090B6980"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485DD71E" w14:textId="77777777" w:rsidTr="00724377">
        <w:tc>
          <w:tcPr>
            <w:tcW w:w="738" w:type="pct"/>
            <w:vAlign w:val="center"/>
          </w:tcPr>
          <w:p w14:paraId="0CA7CD8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S4-5</w:t>
            </w:r>
          </w:p>
        </w:tc>
        <w:tc>
          <w:tcPr>
            <w:tcW w:w="2018" w:type="pct"/>
            <w:vAlign w:val="center"/>
          </w:tcPr>
          <w:p w14:paraId="1C83F8A1"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Cele dotyczące zarządzania istotnymi negatywnymi wpływami, zwiększania pozytywnych wpływów i zarządzania istotnymi ryzykami i szansami</w:t>
            </w:r>
          </w:p>
        </w:tc>
        <w:tc>
          <w:tcPr>
            <w:tcW w:w="2244" w:type="pct"/>
            <w:vAlign w:val="center"/>
          </w:tcPr>
          <w:p w14:paraId="0DE5EA65"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CFF4FA3" w14:textId="77777777" w:rsidTr="00724377">
        <w:tc>
          <w:tcPr>
            <w:tcW w:w="738" w:type="pct"/>
            <w:vAlign w:val="center"/>
          </w:tcPr>
          <w:p w14:paraId="53127D1A"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G1-GOV-1</w:t>
            </w:r>
          </w:p>
        </w:tc>
        <w:tc>
          <w:tcPr>
            <w:tcW w:w="2018" w:type="pct"/>
            <w:vAlign w:val="center"/>
          </w:tcPr>
          <w:p w14:paraId="07563B2C"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Rola organów administrujących, zarządzających i nadzorczych</w:t>
            </w:r>
          </w:p>
        </w:tc>
        <w:tc>
          <w:tcPr>
            <w:tcW w:w="2244" w:type="pct"/>
            <w:vAlign w:val="center"/>
          </w:tcPr>
          <w:p w14:paraId="1228A99B"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26526E4D" w14:textId="77777777" w:rsidTr="00724377">
        <w:tc>
          <w:tcPr>
            <w:tcW w:w="738" w:type="pct"/>
            <w:vAlign w:val="center"/>
          </w:tcPr>
          <w:p w14:paraId="299F0020"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G1-1</w:t>
            </w:r>
          </w:p>
        </w:tc>
        <w:tc>
          <w:tcPr>
            <w:tcW w:w="2018" w:type="pct"/>
            <w:vAlign w:val="center"/>
          </w:tcPr>
          <w:p w14:paraId="53D49248"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Polityki postępowania w biznesie i kultura korporacyjna</w:t>
            </w:r>
          </w:p>
        </w:tc>
        <w:tc>
          <w:tcPr>
            <w:tcW w:w="2244" w:type="pct"/>
            <w:vAlign w:val="center"/>
          </w:tcPr>
          <w:p w14:paraId="1CFCB903"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81AB953" w14:textId="77777777" w:rsidTr="00724377">
        <w:tc>
          <w:tcPr>
            <w:tcW w:w="738" w:type="pct"/>
            <w:vAlign w:val="center"/>
          </w:tcPr>
          <w:p w14:paraId="435E3B0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G1-2</w:t>
            </w:r>
          </w:p>
        </w:tc>
        <w:tc>
          <w:tcPr>
            <w:tcW w:w="2018" w:type="pct"/>
            <w:vAlign w:val="center"/>
          </w:tcPr>
          <w:p w14:paraId="110AE764"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Zarządzanie relacjami z dostawcami</w:t>
            </w:r>
          </w:p>
        </w:tc>
        <w:tc>
          <w:tcPr>
            <w:tcW w:w="2244" w:type="pct"/>
            <w:vAlign w:val="center"/>
          </w:tcPr>
          <w:p w14:paraId="6A5BA01F"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343A1C13" w14:textId="77777777" w:rsidTr="00724377">
        <w:tc>
          <w:tcPr>
            <w:tcW w:w="738" w:type="pct"/>
            <w:vAlign w:val="center"/>
          </w:tcPr>
          <w:p w14:paraId="14448CD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G1-3</w:t>
            </w:r>
          </w:p>
        </w:tc>
        <w:tc>
          <w:tcPr>
            <w:tcW w:w="2018" w:type="pct"/>
            <w:vAlign w:val="center"/>
          </w:tcPr>
          <w:p w14:paraId="24DC700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Zapobieganie korupcji i przekupstwu oraz ich wykrywanie</w:t>
            </w:r>
          </w:p>
        </w:tc>
        <w:tc>
          <w:tcPr>
            <w:tcW w:w="2244" w:type="pct"/>
            <w:vAlign w:val="center"/>
          </w:tcPr>
          <w:p w14:paraId="37C24E14"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1212F105" w14:textId="77777777" w:rsidTr="00724377">
        <w:tc>
          <w:tcPr>
            <w:tcW w:w="738" w:type="pct"/>
            <w:vAlign w:val="center"/>
          </w:tcPr>
          <w:p w14:paraId="3453D15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G1-4</w:t>
            </w:r>
          </w:p>
        </w:tc>
        <w:tc>
          <w:tcPr>
            <w:tcW w:w="2018" w:type="pct"/>
            <w:vAlign w:val="center"/>
          </w:tcPr>
          <w:p w14:paraId="0E9267D9"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Incydenty korupcji lub przekupstwa</w:t>
            </w:r>
          </w:p>
        </w:tc>
        <w:tc>
          <w:tcPr>
            <w:tcW w:w="2244" w:type="pct"/>
            <w:vAlign w:val="center"/>
          </w:tcPr>
          <w:p w14:paraId="21A6ABA1"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579B0BA0" w14:textId="77777777" w:rsidTr="00724377">
        <w:tc>
          <w:tcPr>
            <w:tcW w:w="738" w:type="pct"/>
            <w:vAlign w:val="center"/>
          </w:tcPr>
          <w:p w14:paraId="7BB502C3"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G1-5</w:t>
            </w:r>
          </w:p>
        </w:tc>
        <w:tc>
          <w:tcPr>
            <w:tcW w:w="2018" w:type="pct"/>
            <w:vAlign w:val="center"/>
          </w:tcPr>
          <w:p w14:paraId="6A37EAA6"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Wpływ polityczny i działalność lobbingowa</w:t>
            </w:r>
          </w:p>
        </w:tc>
        <w:tc>
          <w:tcPr>
            <w:tcW w:w="2244" w:type="pct"/>
            <w:vAlign w:val="center"/>
          </w:tcPr>
          <w:p w14:paraId="7E31CD39" w14:textId="77777777" w:rsidR="00724377" w:rsidRPr="00724377" w:rsidRDefault="00724377" w:rsidP="00724377">
            <w:pPr>
              <w:pStyle w:val="Akapit-gwny-pierwszy-wciecie"/>
              <w:spacing w:line="240" w:lineRule="auto"/>
              <w:ind w:firstLine="0"/>
              <w:jc w:val="left"/>
              <w:rPr>
                <w:sz w:val="15"/>
                <w:szCs w:val="15"/>
                <w:lang w:eastAsia="pl-PL"/>
              </w:rPr>
            </w:pPr>
          </w:p>
        </w:tc>
      </w:tr>
      <w:tr w:rsidR="00724377" w:rsidRPr="00724377" w14:paraId="7F6A4612" w14:textId="77777777" w:rsidTr="00724377">
        <w:tc>
          <w:tcPr>
            <w:tcW w:w="738" w:type="pct"/>
            <w:vAlign w:val="center"/>
          </w:tcPr>
          <w:p w14:paraId="7219E625"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G1-6</w:t>
            </w:r>
          </w:p>
        </w:tc>
        <w:tc>
          <w:tcPr>
            <w:tcW w:w="2018" w:type="pct"/>
            <w:vAlign w:val="center"/>
          </w:tcPr>
          <w:p w14:paraId="669EFE4B" w14:textId="77777777" w:rsidR="00724377" w:rsidRPr="00724377" w:rsidRDefault="00724377" w:rsidP="00724377">
            <w:pPr>
              <w:pStyle w:val="Akapit-gwny-pierwszy-wciecie"/>
              <w:spacing w:line="240" w:lineRule="auto"/>
              <w:ind w:firstLine="0"/>
              <w:jc w:val="left"/>
              <w:rPr>
                <w:sz w:val="15"/>
                <w:szCs w:val="15"/>
                <w:lang w:eastAsia="pl-PL"/>
              </w:rPr>
            </w:pPr>
            <w:r w:rsidRPr="00724377">
              <w:rPr>
                <w:sz w:val="15"/>
                <w:szCs w:val="15"/>
                <w:lang w:eastAsia="pl-PL"/>
              </w:rPr>
              <w:t>Praktyki płatnicze</w:t>
            </w:r>
          </w:p>
        </w:tc>
        <w:tc>
          <w:tcPr>
            <w:tcW w:w="2244" w:type="pct"/>
            <w:vAlign w:val="center"/>
          </w:tcPr>
          <w:p w14:paraId="7C8E6FF7" w14:textId="77777777" w:rsidR="00724377" w:rsidRPr="00724377" w:rsidRDefault="00724377" w:rsidP="00724377">
            <w:pPr>
              <w:pStyle w:val="Akapit-gwny-pierwszy-wciecie"/>
              <w:spacing w:line="240" w:lineRule="auto"/>
              <w:ind w:firstLine="0"/>
              <w:jc w:val="left"/>
              <w:rPr>
                <w:sz w:val="15"/>
                <w:szCs w:val="15"/>
                <w:lang w:eastAsia="pl-PL"/>
              </w:rPr>
            </w:pPr>
          </w:p>
        </w:tc>
      </w:tr>
    </w:tbl>
    <w:p w14:paraId="65BFDAD8" w14:textId="77777777" w:rsidR="00724377" w:rsidRPr="00373BDE" w:rsidRDefault="00724377" w:rsidP="0095061A">
      <w:pPr>
        <w:pStyle w:val="Nagwek2-odstp18-przed"/>
        <w:numPr>
          <w:ilvl w:val="0"/>
          <w:numId w:val="0"/>
        </w:numPr>
      </w:pPr>
    </w:p>
    <w:bookmarkEnd w:id="5"/>
    <w:p w14:paraId="601E3C28" w14:textId="0A2ACD79" w:rsidR="00770277" w:rsidRDefault="00F17C48" w:rsidP="000F4C09">
      <w:pPr>
        <w:pStyle w:val="Heading1"/>
      </w:pPr>
      <w:r>
        <w:t xml:space="preserve">ZMIANY KLIMATU </w:t>
      </w:r>
      <w:r w:rsidR="0017192E">
        <w:t>(E1)</w:t>
      </w:r>
    </w:p>
    <w:p w14:paraId="04544D84" w14:textId="77777777" w:rsidR="00F17C48" w:rsidRDefault="00F17C48" w:rsidP="0095061A">
      <w:pPr>
        <w:pStyle w:val="Heading2"/>
      </w:pPr>
      <w:r w:rsidRPr="0029224E">
        <w:t>plan transformacji</w:t>
      </w:r>
      <w:r>
        <w:t xml:space="preserve"> (E1-1)</w:t>
      </w:r>
    </w:p>
    <w:p w14:paraId="312E8570" w14:textId="77777777" w:rsidR="00F17C48" w:rsidRPr="0029224E" w:rsidRDefault="00F17C48" w:rsidP="00F17C48">
      <w:pPr>
        <w:pStyle w:val="Akapit-gwny-pierwszy-wciecie"/>
        <w:ind w:firstLine="0"/>
        <w:rPr>
          <w:bCs w:val="0"/>
          <w:color w:val="013082"/>
          <w:szCs w:val="20"/>
        </w:rPr>
      </w:pPr>
      <w:r w:rsidRPr="0029224E">
        <w:rPr>
          <w:bCs w:val="0"/>
          <w:color w:val="013082"/>
          <w:szCs w:val="20"/>
        </w:rPr>
        <w:t>[E1-1-17]</w:t>
      </w:r>
    </w:p>
    <w:p w14:paraId="60C1F446" w14:textId="44861834" w:rsidR="00F17C48" w:rsidRDefault="00411E36" w:rsidP="00F17C48">
      <w:pPr>
        <w:rPr>
          <w:rFonts w:cs="Times New Roman"/>
          <w:szCs w:val="20"/>
        </w:rPr>
      </w:pPr>
      <w:r>
        <w:rPr>
          <w:rFonts w:cs="Times New Roman"/>
          <w:szCs w:val="20"/>
        </w:rPr>
        <w:t xml:space="preserve">Na dzień 31 grudnia 2024 roku </w:t>
      </w:r>
      <w:r w:rsidR="00F17C48">
        <w:rPr>
          <w:rFonts w:cs="Times New Roman"/>
          <w:szCs w:val="20"/>
        </w:rPr>
        <w:t>Grupa KRUK nie opracowała</w:t>
      </w:r>
      <w:r>
        <w:rPr>
          <w:rFonts w:cs="Times New Roman"/>
          <w:szCs w:val="20"/>
        </w:rPr>
        <w:t xml:space="preserve"> P</w:t>
      </w:r>
      <w:r w:rsidR="00F17C48">
        <w:rPr>
          <w:rFonts w:cs="Times New Roman"/>
          <w:szCs w:val="20"/>
        </w:rPr>
        <w:t xml:space="preserve">lanu przejścia na potrzeby łagodzenia zmian klimatu. </w:t>
      </w:r>
    </w:p>
    <w:p w14:paraId="0BC5126D" w14:textId="0953CF76" w:rsidR="00F17C48" w:rsidRPr="00314B84" w:rsidRDefault="00F17C48" w:rsidP="00F17C48">
      <w:pPr>
        <w:rPr>
          <w:rFonts w:cs="Times New Roman"/>
          <w:strike/>
          <w:szCs w:val="20"/>
        </w:rPr>
      </w:pPr>
      <w:r w:rsidRPr="0029224E">
        <w:rPr>
          <w:rFonts w:cs="Times New Roman"/>
          <w:szCs w:val="20"/>
        </w:rPr>
        <w:t>W związku z wynikami przeprowadzonej w roku sprawozdawczym oceny podwójnej istotności, w 2025 roku planowana jest aktualizacja Strategii ESG, w ramach której zostaną ustalone szczegółowe cele, także w odniesieniu do działań na rzecz ochrony środowiska</w:t>
      </w:r>
      <w:r w:rsidR="00411E36">
        <w:rPr>
          <w:rFonts w:cs="Times New Roman"/>
          <w:szCs w:val="20"/>
        </w:rPr>
        <w:t xml:space="preserve">. Działania te będą wspierały Plan przejścia, którego wdrożenie planowane jest na rok 2026. </w:t>
      </w:r>
    </w:p>
    <w:p w14:paraId="22608FC7" w14:textId="714AE357" w:rsidR="00F17C48" w:rsidRPr="0029224E" w:rsidRDefault="00F17C48" w:rsidP="0095061A">
      <w:pPr>
        <w:pStyle w:val="Heading2"/>
      </w:pPr>
      <w:r w:rsidRPr="0029224E">
        <w:t>odpornośc strategii i modelu biznesowego w odniesieniu do zmiany klimatu</w:t>
      </w:r>
      <w:r>
        <w:t xml:space="preserve"> (e1-</w:t>
      </w:r>
      <w:commentRangeStart w:id="48"/>
      <w:commentRangeStart w:id="49"/>
      <w:r>
        <w:t>sbm</w:t>
      </w:r>
      <w:commentRangeEnd w:id="48"/>
      <w:r w:rsidR="004465A7">
        <w:rPr>
          <w:rStyle w:val="CommentReference"/>
          <w:rFonts w:ascii="Lato" w:eastAsiaTheme="minorHAnsi" w:hAnsi="Lato" w:cstheme="minorBidi"/>
          <w:bCs w:val="0"/>
          <w:caps w:val="0"/>
          <w:color w:val="auto"/>
          <w:lang w:eastAsia="en-US"/>
        </w:rPr>
        <w:commentReference w:id="48"/>
      </w:r>
      <w:commentRangeEnd w:id="49"/>
      <w:r w:rsidR="00B401EE">
        <w:rPr>
          <w:rStyle w:val="CommentReference"/>
          <w:rFonts w:ascii="Lato" w:eastAsiaTheme="minorHAnsi" w:hAnsi="Lato" w:cstheme="minorBidi"/>
          <w:bCs w:val="0"/>
          <w:caps w:val="0"/>
          <w:color w:val="auto"/>
          <w:lang w:eastAsia="en-US"/>
        </w:rPr>
        <w:commentReference w:id="49"/>
      </w:r>
      <w:r w:rsidR="000F265C">
        <w:t>-3</w:t>
      </w:r>
      <w:r>
        <w:t>)</w:t>
      </w:r>
    </w:p>
    <w:p w14:paraId="6D789743" w14:textId="77777777" w:rsidR="00F17C48" w:rsidRPr="0029224E" w:rsidRDefault="00F17C48" w:rsidP="00F17C48">
      <w:pPr>
        <w:pStyle w:val="Naglwek-3"/>
        <w:rPr>
          <w:color w:val="0052D9" w:themeColor="accent3" w:themeShade="80"/>
        </w:rPr>
      </w:pPr>
      <w:r w:rsidRPr="0029224E">
        <w:rPr>
          <w:color w:val="0052D9" w:themeColor="accent3" w:themeShade="80"/>
        </w:rPr>
        <w:t>Analiza odporności</w:t>
      </w:r>
      <w:r>
        <w:rPr>
          <w:color w:val="0052D9" w:themeColor="accent3" w:themeShade="80"/>
        </w:rPr>
        <w:t xml:space="preserve"> w odniesieniu do zmian klimatu</w:t>
      </w:r>
    </w:p>
    <w:p w14:paraId="464FDA9A" w14:textId="77777777" w:rsidR="00F17C48" w:rsidRPr="00ED5FFF" w:rsidRDefault="00F17C48" w:rsidP="00F17C48">
      <w:pPr>
        <w:pStyle w:val="Akapit-gwny-pierwszy-wciecie"/>
        <w:ind w:firstLine="0"/>
        <w:rPr>
          <w:bCs w:val="0"/>
          <w:color w:val="013082"/>
          <w:szCs w:val="20"/>
          <w:lang w:val="en-US"/>
        </w:rPr>
      </w:pPr>
      <w:bookmarkStart w:id="50" w:name="_Hlk191845286"/>
      <w:r w:rsidRPr="00ED5FFF">
        <w:rPr>
          <w:bCs w:val="0"/>
          <w:color w:val="013082"/>
          <w:szCs w:val="20"/>
          <w:lang w:val="en-US"/>
        </w:rPr>
        <w:t xml:space="preserve">[E1-SBM-18] [E1-SBM-19a-b-c] </w:t>
      </w:r>
    </w:p>
    <w:bookmarkEnd w:id="50"/>
    <w:p w14:paraId="00822A21" w14:textId="77777777" w:rsidR="00F17C48" w:rsidRDefault="00F17C48" w:rsidP="00F17C48">
      <w:pPr>
        <w:pStyle w:val="Akapit-gwny"/>
        <w:rPr>
          <w:szCs w:val="20"/>
        </w:rPr>
      </w:pPr>
      <w:r w:rsidRPr="00BA1806">
        <w:rPr>
          <w:szCs w:val="20"/>
        </w:rPr>
        <w:t>W ramach oceny podwójnej istotności</w:t>
      </w:r>
      <w:r>
        <w:rPr>
          <w:szCs w:val="20"/>
        </w:rPr>
        <w:t xml:space="preserve"> </w:t>
      </w:r>
      <w:r w:rsidRPr="00C34342">
        <w:rPr>
          <w:szCs w:val="20"/>
        </w:rPr>
        <w:t>Podtemat</w:t>
      </w:r>
      <w:r>
        <w:rPr>
          <w:szCs w:val="20"/>
        </w:rPr>
        <w:t>y</w:t>
      </w:r>
      <w:r w:rsidRPr="00C34342">
        <w:rPr>
          <w:szCs w:val="20"/>
        </w:rPr>
        <w:t xml:space="preserve"> “Łagodzenie zmiany klimatu” </w:t>
      </w:r>
      <w:r>
        <w:rPr>
          <w:szCs w:val="20"/>
        </w:rPr>
        <w:t xml:space="preserve">i „Energia” </w:t>
      </w:r>
      <w:r w:rsidRPr="00C34342">
        <w:rPr>
          <w:szCs w:val="20"/>
        </w:rPr>
        <w:t>został</w:t>
      </w:r>
      <w:r>
        <w:rPr>
          <w:szCs w:val="20"/>
        </w:rPr>
        <w:t>y</w:t>
      </w:r>
      <w:r w:rsidRPr="00C34342">
        <w:rPr>
          <w:szCs w:val="20"/>
        </w:rPr>
        <w:t xml:space="preserve"> uznan</w:t>
      </w:r>
      <w:r>
        <w:rPr>
          <w:szCs w:val="20"/>
        </w:rPr>
        <w:t>e</w:t>
      </w:r>
      <w:r w:rsidRPr="00C34342">
        <w:rPr>
          <w:szCs w:val="20"/>
        </w:rPr>
        <w:t xml:space="preserve"> </w:t>
      </w:r>
      <w:r>
        <w:rPr>
          <w:szCs w:val="20"/>
        </w:rPr>
        <w:t xml:space="preserve">za istotne i w odniesieniu do każdego z nich zidentyfikowano wpływy, </w:t>
      </w:r>
      <w:r w:rsidRPr="00BA1806">
        <w:rPr>
          <w:szCs w:val="20"/>
        </w:rPr>
        <w:t xml:space="preserve">nie zidentyfikowano </w:t>
      </w:r>
      <w:r>
        <w:rPr>
          <w:szCs w:val="20"/>
        </w:rPr>
        <w:t xml:space="preserve">jednak </w:t>
      </w:r>
      <w:r w:rsidRPr="00BA1806">
        <w:rPr>
          <w:szCs w:val="20"/>
        </w:rPr>
        <w:t>żadnych istotnych ryzyk</w:t>
      </w:r>
      <w:r>
        <w:rPr>
          <w:szCs w:val="20"/>
        </w:rPr>
        <w:t xml:space="preserve"> </w:t>
      </w:r>
      <w:r>
        <w:rPr>
          <w:szCs w:val="20"/>
        </w:rPr>
        <w:br/>
        <w:t>i szans</w:t>
      </w:r>
      <w:r w:rsidRPr="00BA1806">
        <w:rPr>
          <w:szCs w:val="20"/>
        </w:rPr>
        <w:t xml:space="preserve"> związanych z klima</w:t>
      </w:r>
      <w:r>
        <w:rPr>
          <w:szCs w:val="20"/>
        </w:rPr>
        <w:t xml:space="preserve">tem. </w:t>
      </w:r>
    </w:p>
    <w:p w14:paraId="1C96E1D9" w14:textId="77777777" w:rsidR="00F17C48" w:rsidRPr="00D24675" w:rsidRDefault="00F17C48" w:rsidP="00F17C48">
      <w:pPr>
        <w:pStyle w:val="Akapit-gwny"/>
      </w:pPr>
      <w:r>
        <w:rPr>
          <w:szCs w:val="20"/>
        </w:rPr>
        <w:t xml:space="preserve">Niemniej w roku sprawozdawczym Grupa dokonała analizy odporności strategii i modelu biznesowego w odniesieniu do zmiany klimatu. </w:t>
      </w:r>
      <w:r w:rsidRPr="006623B4">
        <w:rPr>
          <w:szCs w:val="20"/>
        </w:rPr>
        <w:t xml:space="preserve">Analiza obejmuje zarówno fizyczne aspekty zmian klimatu, takie jak </w:t>
      </w:r>
      <w:r>
        <w:rPr>
          <w:szCs w:val="20"/>
        </w:rPr>
        <w:t xml:space="preserve">m.in. </w:t>
      </w:r>
      <w:r w:rsidRPr="006623B4">
        <w:rPr>
          <w:szCs w:val="20"/>
        </w:rPr>
        <w:t>ekstremalne zjawiska pogodowe, jak i transformacyjne aspekty, czyli zmiany w polityce, technologii i gospodarce związane z przeciwdziałaniem zmianom klimatu. Uwzględnia ona wpływ tych zmian na działalność operacyjną Grupy, a także na klientów, dostawców oraz wszystkie kraje, w których Grupa prowadzi działalność.</w:t>
      </w:r>
      <w:r>
        <w:rPr>
          <w:szCs w:val="20"/>
        </w:rPr>
        <w:t xml:space="preserve"> </w:t>
      </w:r>
      <w:r w:rsidRPr="00BA1806">
        <w:t>Zakres analizy koncentr</w:t>
      </w:r>
      <w:r>
        <w:t>ował</w:t>
      </w:r>
      <w:r w:rsidRPr="00BA1806">
        <w:t xml:space="preserve"> się na ocenie skutków </w:t>
      </w:r>
      <w:r>
        <w:t xml:space="preserve">zmian klimatycznych </w:t>
      </w:r>
      <w:r w:rsidRPr="00BA1806">
        <w:t>dla łańcucha wartości</w:t>
      </w:r>
      <w:r>
        <w:t xml:space="preserve"> i </w:t>
      </w:r>
      <w:r w:rsidRPr="00BA1806">
        <w:t>portfel</w:t>
      </w:r>
      <w:r>
        <w:t>i</w:t>
      </w:r>
      <w:r w:rsidRPr="00BA1806">
        <w:t xml:space="preserve"> wierzytelności, wrażliwości aktywów na zagrożenia klimatyczne (np. </w:t>
      </w:r>
      <w:r w:rsidRPr="00BA1806">
        <w:lastRenderedPageBreak/>
        <w:t xml:space="preserve">nieruchomości zabezpieczone hipotecznie), a także </w:t>
      </w:r>
      <w:r>
        <w:t xml:space="preserve">na </w:t>
      </w:r>
      <w:r w:rsidRPr="00BA1806">
        <w:t>możliwości</w:t>
      </w:r>
      <w:r>
        <w:t>ach</w:t>
      </w:r>
      <w:r w:rsidRPr="00BA1806">
        <w:t xml:space="preserve"> wynikających z transformacji energetycznej i regulacyjnej. </w:t>
      </w:r>
    </w:p>
    <w:p w14:paraId="3495CAA2" w14:textId="675B5DC7" w:rsidR="00551A1C" w:rsidRDefault="00F17C48" w:rsidP="00F17C48">
      <w:pPr>
        <w:pStyle w:val="Akapit-gwny"/>
        <w:rPr>
          <w:szCs w:val="20"/>
        </w:rPr>
      </w:pPr>
      <w:r w:rsidRPr="002F211F">
        <w:rPr>
          <w:szCs w:val="20"/>
        </w:rPr>
        <w:t xml:space="preserve">Analiza odporności została przeprowadzona przy użyciu </w:t>
      </w:r>
      <w:r w:rsidR="00551A1C">
        <w:rPr>
          <w:szCs w:val="20"/>
        </w:rPr>
        <w:t xml:space="preserve">scenariusza </w:t>
      </w:r>
      <w:commentRangeStart w:id="51"/>
      <w:commentRangeStart w:id="52"/>
      <w:r w:rsidR="00551A1C" w:rsidRPr="002F211F">
        <w:rPr>
          <w:szCs w:val="20"/>
        </w:rPr>
        <w:t>RCP 2.6</w:t>
      </w:r>
      <w:r w:rsidR="00551A1C">
        <w:rPr>
          <w:szCs w:val="20"/>
        </w:rPr>
        <w:t>.</w:t>
      </w:r>
      <w:r w:rsidR="00551A1C" w:rsidRPr="002F211F">
        <w:rPr>
          <w:szCs w:val="20"/>
        </w:rPr>
        <w:t xml:space="preserve"> </w:t>
      </w:r>
      <w:commentRangeEnd w:id="51"/>
      <w:r w:rsidR="00551A1C">
        <w:rPr>
          <w:rStyle w:val="CommentReference"/>
          <w:rFonts w:eastAsiaTheme="minorHAnsi" w:cstheme="minorBidi"/>
          <w:bCs w:val="0"/>
          <w:color w:val="auto"/>
        </w:rPr>
        <w:commentReference w:id="51"/>
      </w:r>
      <w:commentRangeEnd w:id="52"/>
      <w:r w:rsidR="00551A1C">
        <w:rPr>
          <w:rStyle w:val="CommentReference"/>
          <w:rFonts w:eastAsiaTheme="minorHAnsi" w:cstheme="minorBidi"/>
          <w:bCs w:val="0"/>
          <w:color w:val="auto"/>
        </w:rPr>
        <w:commentReference w:id="52"/>
      </w:r>
      <w:r w:rsidR="00551A1C">
        <w:rPr>
          <w:szCs w:val="20"/>
        </w:rPr>
        <w:t xml:space="preserve">, którego główne założenia </w:t>
      </w:r>
      <w:r w:rsidR="00680854">
        <w:rPr>
          <w:szCs w:val="20"/>
        </w:rPr>
        <w:t xml:space="preserve">przedstawiają się następująco: </w:t>
      </w:r>
    </w:p>
    <w:p w14:paraId="740C6B78" w14:textId="77777777" w:rsidR="00680854" w:rsidRPr="00551A1C" w:rsidRDefault="00680854" w:rsidP="00680854">
      <w:pPr>
        <w:pStyle w:val="Akapit-gwny"/>
        <w:numPr>
          <w:ilvl w:val="0"/>
          <w:numId w:val="184"/>
        </w:numPr>
        <w:rPr>
          <w:szCs w:val="20"/>
        </w:rPr>
      </w:pPr>
      <w:r w:rsidRPr="00551A1C">
        <w:rPr>
          <w:b/>
          <w:szCs w:val="20"/>
        </w:rPr>
        <w:t>Emisje osiągają szczyt około 2020 r.</w:t>
      </w:r>
      <w:r w:rsidRPr="00551A1C">
        <w:rPr>
          <w:szCs w:val="20"/>
        </w:rPr>
        <w:t>, a następnie gwałtownie maleją, co w perspektywie do 2100 prowadzi do stabilizacji wymuszenia radiacyjnego na poziomie około 2,6 W/m².</w:t>
      </w:r>
    </w:p>
    <w:p w14:paraId="1B83E24B" w14:textId="77777777" w:rsidR="00680854" w:rsidRPr="00551A1C" w:rsidRDefault="00680854" w:rsidP="00680854">
      <w:pPr>
        <w:pStyle w:val="Akapit-gwny"/>
        <w:numPr>
          <w:ilvl w:val="0"/>
          <w:numId w:val="184"/>
        </w:numPr>
        <w:rPr>
          <w:szCs w:val="20"/>
        </w:rPr>
      </w:pPr>
      <w:r w:rsidRPr="00551A1C">
        <w:rPr>
          <w:b/>
          <w:szCs w:val="20"/>
        </w:rPr>
        <w:t>Ocieplenie globalne</w:t>
      </w:r>
      <w:r w:rsidRPr="00551A1C">
        <w:rPr>
          <w:szCs w:val="20"/>
        </w:rPr>
        <w:t xml:space="preserve"> zostaje ograniczone do około </w:t>
      </w:r>
      <w:r w:rsidRPr="00551A1C">
        <w:rPr>
          <w:b/>
          <w:szCs w:val="20"/>
        </w:rPr>
        <w:t>1,5–2°C</w:t>
      </w:r>
      <w:r w:rsidRPr="00551A1C">
        <w:rPr>
          <w:szCs w:val="20"/>
        </w:rPr>
        <w:t xml:space="preserve"> w stosunku do epoki przedindustrialnej, co pozwala uniknąć najbardziej drastycznych skutków klimatycznych (np. znacznego podniesienia poziomu mórz czy ekstremalnych susz).</w:t>
      </w:r>
    </w:p>
    <w:p w14:paraId="2D8D08ED" w14:textId="77777777" w:rsidR="00680854" w:rsidRPr="00551A1C" w:rsidRDefault="00680854" w:rsidP="00680854">
      <w:pPr>
        <w:pStyle w:val="Akapit-gwny"/>
        <w:numPr>
          <w:ilvl w:val="0"/>
          <w:numId w:val="184"/>
        </w:numPr>
        <w:rPr>
          <w:szCs w:val="20"/>
        </w:rPr>
      </w:pPr>
      <w:r w:rsidRPr="00551A1C">
        <w:rPr>
          <w:b/>
          <w:szCs w:val="20"/>
        </w:rPr>
        <w:t>Negatywne emisje</w:t>
      </w:r>
      <w:r w:rsidRPr="00551A1C">
        <w:rPr>
          <w:szCs w:val="20"/>
        </w:rPr>
        <w:t xml:space="preserve"> pojawiają się w drugiej połowie XXI wieku – tj. wychwytywanie i składowanie dwutlenku węgla (CCS) lub zwiększone pochłanianie CO₂ przez lasy; oznacza to, że w niektórych sektorach może wystąpić faktyczne „usuwanie” gazów cieplarnianych z atmosfery.</w:t>
      </w:r>
    </w:p>
    <w:p w14:paraId="169C2FFC" w14:textId="77777777" w:rsidR="00680854" w:rsidRPr="00551A1C" w:rsidRDefault="00680854" w:rsidP="00680854">
      <w:pPr>
        <w:pStyle w:val="Akapit-gwny"/>
        <w:numPr>
          <w:ilvl w:val="0"/>
          <w:numId w:val="184"/>
        </w:numPr>
        <w:rPr>
          <w:szCs w:val="20"/>
        </w:rPr>
      </w:pPr>
      <w:r w:rsidRPr="00551A1C">
        <w:rPr>
          <w:szCs w:val="20"/>
        </w:rPr>
        <w:t xml:space="preserve">Zakłada się szerokie wdrożenie </w:t>
      </w:r>
      <w:r w:rsidRPr="00551A1C">
        <w:rPr>
          <w:b/>
          <w:szCs w:val="20"/>
        </w:rPr>
        <w:t>niskoemisyjnych technologii</w:t>
      </w:r>
      <w:r w:rsidRPr="00551A1C">
        <w:rPr>
          <w:szCs w:val="20"/>
        </w:rPr>
        <w:t xml:space="preserve"> (energia odnawialna, efektywność energetyczna, transport elektryczny) oraz istotną zmianę zachowań konsumentów i przedsiębiorstw w kierunku zrównoważonego rozwoju.</w:t>
      </w:r>
    </w:p>
    <w:p w14:paraId="13CCD07E" w14:textId="25C73E02" w:rsidR="00680854" w:rsidRDefault="007C5659" w:rsidP="00F17C48">
      <w:pPr>
        <w:pStyle w:val="Akapit-gwny"/>
        <w:rPr>
          <w:szCs w:val="20"/>
        </w:rPr>
      </w:pPr>
      <w:r w:rsidRPr="00C34342">
        <w:rPr>
          <w:bCs w:val="0"/>
          <w:noProof/>
          <w:color w:val="0052D9" w:themeColor="accent3" w:themeShade="80"/>
          <w:szCs w:val="20"/>
        </w:rPr>
        <mc:AlternateContent>
          <mc:Choice Requires="wps">
            <w:drawing>
              <wp:anchor distT="45720" distB="45720" distL="114300" distR="114300" simplePos="0" relativeHeight="251658240" behindDoc="0" locked="0" layoutInCell="1" allowOverlap="1" wp14:anchorId="42C4941F" wp14:editId="67A29FAD">
                <wp:simplePos x="0" y="0"/>
                <wp:positionH relativeFrom="margin">
                  <wp:align>left</wp:align>
                </wp:positionH>
                <wp:positionV relativeFrom="paragraph">
                  <wp:posOffset>1225550</wp:posOffset>
                </wp:positionV>
                <wp:extent cx="6583680" cy="1404620"/>
                <wp:effectExtent l="0" t="0" r="7620" b="127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4620"/>
                        </a:xfrm>
                        <a:prstGeom prst="rect">
                          <a:avLst/>
                        </a:prstGeom>
                        <a:solidFill>
                          <a:schemeClr val="bg1">
                            <a:lumMod val="95000"/>
                          </a:schemeClr>
                        </a:solidFill>
                        <a:ln w="9525">
                          <a:noFill/>
                          <a:miter lim="800000"/>
                          <a:headEnd/>
                          <a:tailEnd/>
                        </a:ln>
                      </wps:spPr>
                      <wps:txbx>
                        <w:txbxContent>
                          <w:p w14:paraId="6A136778" w14:textId="103A38DB" w:rsidR="00F17C48" w:rsidRPr="0079618F" w:rsidRDefault="00F17C48" w:rsidP="00F17C48">
                            <w:pPr>
                              <w:rPr>
                                <w:rFonts w:cs="Times New Roman"/>
                                <w:b/>
                                <w:bCs/>
                                <w:color w:val="101827"/>
                                <w:szCs w:val="20"/>
                              </w:rPr>
                            </w:pPr>
                            <w:r w:rsidRPr="00412CDB">
                              <w:rPr>
                                <w:rFonts w:cs="Times New Roman"/>
                                <w:color w:val="101827"/>
                                <w:szCs w:val="20"/>
                              </w:rPr>
                              <w:t>Analiza scenariuszowa, wykorzystując różne ścieżki koncentracji emisj</w:t>
                            </w:r>
                            <w:r w:rsidR="007C5659">
                              <w:rPr>
                                <w:rFonts w:cs="Times New Roman"/>
                                <w:color w:val="101827"/>
                                <w:szCs w:val="20"/>
                              </w:rPr>
                              <w:t xml:space="preserve">i </w:t>
                            </w:r>
                            <w:r w:rsidRPr="00412CDB">
                              <w:rPr>
                                <w:rFonts w:cs="Times New Roman"/>
                                <w:color w:val="101827"/>
                                <w:szCs w:val="20"/>
                              </w:rPr>
                              <w:t xml:space="preserve">pozwala zrozumieć potencjalne trendy i ryzyka klimatyczne oraz ich wpływ na otoczenie biznesowe. W ramach tego podejścia dokonano oceny czynników środowiskowych (np. wzrost temperatur, spadek opadów, zmiany siły wiatru, podnoszenie się poziomu morza), społecznych (np. potrzeba wsparcia edukacji </w:t>
                            </w:r>
                            <w:r>
                              <w:rPr>
                                <w:rFonts w:cs="Times New Roman"/>
                                <w:color w:val="101827"/>
                                <w:szCs w:val="20"/>
                              </w:rPr>
                              <w:t>środowiskowej</w:t>
                            </w:r>
                            <w:r w:rsidRPr="00412CDB">
                              <w:rPr>
                                <w:rFonts w:cs="Times New Roman"/>
                                <w:color w:val="101827"/>
                                <w:szCs w:val="20"/>
                              </w:rPr>
                              <w:t>,), technologicznych (np. zapotrzebowanie na pojazdy elektryczne, innowacje w obszarze OZE), rynkowych (np. rosnący popyt na energię odnawialną) oraz politycznych (zmiany regulacyjne wspierające dekarbonizację).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C4941F" id="_x0000_t202" coordsize="21600,21600" o:spt="202" path="m,l,21600r21600,l21600,xe">
                <v:stroke joinstyle="miter"/>
                <v:path gradientshapeok="t" o:connecttype="rect"/>
              </v:shapetype>
              <v:shape id="Pole tekstowe 2" o:spid="_x0000_s1026" type="#_x0000_t202" style="position:absolute;left:0;text-align:left;margin-left:0;margin-top:96.5pt;width:518.4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" fillcolor="#f2f2f2 [3052]" stroked="f">
                <v:textbox style="mso-fit-shape-to-text:t">
                  <w:txbxContent>
                    <w:p w14:paraId="6A136778" w14:textId="103A38DB" w:rsidR="00F17C48" w:rsidRPr="0079618F" w:rsidRDefault="00F17C48" w:rsidP="00F17C48">
                      <w:pPr>
                        <w:rPr>
                          <w:rFonts w:cs="Times New Roman"/>
                          <w:b/>
                          <w:bCs/>
                          <w:color w:val="101827"/>
                          <w:szCs w:val="20"/>
                        </w:rPr>
                      </w:pPr>
                      <w:r w:rsidRPr="00412CDB">
                        <w:rPr>
                          <w:rFonts w:cs="Times New Roman"/>
                          <w:color w:val="101827"/>
                          <w:szCs w:val="20"/>
                        </w:rPr>
                        <w:t>Analiza scenariuszowa, wykorzystując różne ścieżki koncentracji emisj</w:t>
                      </w:r>
                      <w:r w:rsidR="007C5659">
                        <w:rPr>
                          <w:rFonts w:cs="Times New Roman"/>
                          <w:color w:val="101827"/>
                          <w:szCs w:val="20"/>
                        </w:rPr>
                        <w:t xml:space="preserve">i </w:t>
                      </w:r>
                      <w:r w:rsidRPr="00412CDB">
                        <w:rPr>
                          <w:rFonts w:cs="Times New Roman"/>
                          <w:color w:val="101827"/>
                          <w:szCs w:val="20"/>
                        </w:rPr>
                        <w:t xml:space="preserve">pozwala zrozumieć potencjalne trendy i ryzyka klimatyczne oraz ich wpływ na otoczenie biznesowe. W ramach tego podejścia dokonano oceny czynników środowiskowych (np. wzrost temperatur, spadek opadów, zmiany siły wiatru, podnoszenie się poziomu morza), społecznych (np. potrzeba wsparcia edukacji </w:t>
                      </w:r>
                      <w:r>
                        <w:rPr>
                          <w:rFonts w:cs="Times New Roman"/>
                          <w:color w:val="101827"/>
                          <w:szCs w:val="20"/>
                        </w:rPr>
                        <w:t>środowiskowej</w:t>
                      </w:r>
                      <w:r w:rsidRPr="00412CDB">
                        <w:rPr>
                          <w:rFonts w:cs="Times New Roman"/>
                          <w:color w:val="101827"/>
                          <w:szCs w:val="20"/>
                        </w:rPr>
                        <w:t>,), technologicznych (np. zapotrzebowanie na pojazdy elektryczne, innowacje w obszarze OZE), rynkowych (np. rosnący popyt na energię odnawialną) oraz politycznych (zmiany regulacyjne wspierające dekarbonizację).</w:t>
                      </w:r>
                    </w:p>
                  </w:txbxContent>
                </v:textbox>
                <w10:wrap type="topAndBottom" anchorx="margin"/>
              </v:shape>
            </w:pict>
          </mc:Fallback>
        </mc:AlternateContent>
      </w:r>
      <w:r w:rsidRPr="002F211F">
        <w:rPr>
          <w:szCs w:val="20"/>
        </w:rPr>
        <w:t xml:space="preserve">Scenariusz uznano </w:t>
      </w:r>
      <w:commentRangeStart w:id="53"/>
      <w:commentRangeStart w:id="54"/>
      <w:r w:rsidRPr="002F211F">
        <w:rPr>
          <w:szCs w:val="20"/>
        </w:rPr>
        <w:t>za najbardziej prawdopodobny</w:t>
      </w:r>
      <w:commentRangeEnd w:id="53"/>
      <w:r>
        <w:rPr>
          <w:rStyle w:val="CommentReference"/>
          <w:rFonts w:eastAsiaTheme="minorHAnsi" w:cstheme="minorBidi"/>
          <w:bCs w:val="0"/>
          <w:color w:val="auto"/>
        </w:rPr>
        <w:commentReference w:id="53"/>
      </w:r>
      <w:commentRangeEnd w:id="54"/>
      <w:r>
        <w:rPr>
          <w:rStyle w:val="CommentReference"/>
          <w:rFonts w:eastAsiaTheme="minorHAnsi" w:cstheme="minorBidi"/>
          <w:bCs w:val="0"/>
          <w:color w:val="auto"/>
        </w:rPr>
        <w:commentReference w:id="54"/>
      </w:r>
      <w:r>
        <w:rPr>
          <w:szCs w:val="20"/>
        </w:rPr>
        <w:t xml:space="preserve"> </w:t>
      </w:r>
      <w:r w:rsidR="00680854" w:rsidRPr="005A5980">
        <w:rPr>
          <w:szCs w:val="20"/>
        </w:rPr>
        <w:t>głównie dlatego, że globalne emisje gazów cieplarnianych osiągnęły szczyt około 2020 roku (m.in. w Chinach obserwuje się stopniowe wyhamowanie wzrostu emisji), a unijne cele klimatyczne oraz zaangażowanie największych gospodarek świata wskazują na wyraźny trend spadkowy. Dane historyczne potwierdzają tę trajektorię: pomiędzy rokiem 1970 a 2023 wielkość emisji stale się wahała, osiągając najwyższe wartości w okolicach 2013–2014 i ponownie krótko przed 2020, po czym zaczęto odnotowywać stopniową redukcję (Datacommons.org).</w:t>
      </w:r>
      <w:r w:rsidR="00680854" w:rsidRPr="00680854">
        <w:rPr>
          <w:szCs w:val="20"/>
        </w:rPr>
        <w:t xml:space="preserve"> </w:t>
      </w:r>
    </w:p>
    <w:p w14:paraId="0CA9CC58" w14:textId="228C895F" w:rsidR="00551A1C" w:rsidRDefault="00551A1C" w:rsidP="00F17C48">
      <w:pPr>
        <w:pStyle w:val="Akapit-gwny"/>
        <w:rPr>
          <w:szCs w:val="20"/>
        </w:rPr>
      </w:pPr>
    </w:p>
    <w:p w14:paraId="675B2A02" w14:textId="77777777" w:rsidR="00F17C48" w:rsidRPr="00033BC4" w:rsidRDefault="00F17C48" w:rsidP="00F17C48">
      <w:pPr>
        <w:rPr>
          <w:szCs w:val="20"/>
        </w:rPr>
      </w:pPr>
      <w:r>
        <w:rPr>
          <w:szCs w:val="20"/>
        </w:rPr>
        <w:t>Analiza odporności została przeprowadzona w grudniu 2024 roku. P</w:t>
      </w:r>
      <w:r>
        <w:t xml:space="preserve">rzyjęto do niej następujące horyzonty czasowe: </w:t>
      </w:r>
    </w:p>
    <w:p w14:paraId="2F6775D4" w14:textId="77777777" w:rsidR="00F17C48" w:rsidRPr="001F392B" w:rsidRDefault="00F17C48" w:rsidP="00396106">
      <w:pPr>
        <w:pStyle w:val="Akapit-literka-a"/>
        <w:numPr>
          <w:ilvl w:val="0"/>
          <w:numId w:val="64"/>
        </w:numPr>
      </w:pPr>
      <w:r w:rsidRPr="001F392B">
        <w:t xml:space="preserve">w odniesieniu do krótkoterminowego horyzontu czasowego: okres </w:t>
      </w:r>
      <w:r>
        <w:t>od 2021 roku do 2040 roku</w:t>
      </w:r>
    </w:p>
    <w:p w14:paraId="2F201D75" w14:textId="77777777" w:rsidR="00F17C48" w:rsidRPr="001F392B" w:rsidRDefault="00F17C48" w:rsidP="00396106">
      <w:pPr>
        <w:pStyle w:val="Akapit-literka-a"/>
        <w:numPr>
          <w:ilvl w:val="0"/>
          <w:numId w:val="64"/>
        </w:numPr>
      </w:pPr>
      <w:r>
        <w:t>w odniesieniu do</w:t>
      </w:r>
      <w:r w:rsidRPr="001F392B">
        <w:t xml:space="preserve"> średnioterminow</w:t>
      </w:r>
      <w:r>
        <w:t>ego</w:t>
      </w:r>
      <w:r w:rsidRPr="001F392B">
        <w:t xml:space="preserve"> horyzo</w:t>
      </w:r>
      <w:r>
        <w:t>ntu czasowego</w:t>
      </w:r>
      <w:r w:rsidRPr="001F392B">
        <w:t>:</w:t>
      </w:r>
      <w:r>
        <w:t xml:space="preserve"> okres</w:t>
      </w:r>
      <w:r w:rsidRPr="001F392B">
        <w:t xml:space="preserve"> </w:t>
      </w:r>
      <w:r>
        <w:t>od 2041 roku do – 2060 roku</w:t>
      </w:r>
    </w:p>
    <w:p w14:paraId="7E16EA5E" w14:textId="77777777" w:rsidR="00F17C48" w:rsidRPr="001F392B" w:rsidRDefault="00F17C48" w:rsidP="00396106">
      <w:pPr>
        <w:pStyle w:val="Akapit-literka-a"/>
        <w:numPr>
          <w:ilvl w:val="0"/>
          <w:numId w:val="64"/>
        </w:numPr>
      </w:pPr>
      <w:r w:rsidRPr="001F392B">
        <w:t xml:space="preserve">w </w:t>
      </w:r>
      <w:r>
        <w:t xml:space="preserve">odniesieniu do </w:t>
      </w:r>
      <w:r w:rsidRPr="001F392B">
        <w:t>długoterminow</w:t>
      </w:r>
      <w:r>
        <w:t>ego</w:t>
      </w:r>
      <w:r w:rsidRPr="001F392B">
        <w:t xml:space="preserve"> horyzon</w:t>
      </w:r>
      <w:r>
        <w:t>tu</w:t>
      </w:r>
      <w:r w:rsidRPr="001F392B">
        <w:t xml:space="preserve"> czasow</w:t>
      </w:r>
      <w:r>
        <w:t>ego</w:t>
      </w:r>
      <w:r w:rsidRPr="001F392B">
        <w:t>:</w:t>
      </w:r>
      <w:r>
        <w:t xml:space="preserve"> okres od</w:t>
      </w:r>
      <w:r w:rsidRPr="001F392B">
        <w:t xml:space="preserve"> </w:t>
      </w:r>
      <w:r>
        <w:t>2081 roku do 2100 roku.</w:t>
      </w:r>
    </w:p>
    <w:p w14:paraId="502A0252" w14:textId="77777777" w:rsidR="00F17C48" w:rsidRPr="0079618F" w:rsidRDefault="00F17C48" w:rsidP="00F17C48">
      <w:r>
        <w:rPr>
          <w:szCs w:val="20"/>
        </w:rPr>
        <w:t xml:space="preserve">Przyjęte horyzonty czasowe różnią się od tych stosowanych w całym oświadczeniu a przyjętych </w:t>
      </w:r>
      <w:r w:rsidRPr="00802677">
        <w:t xml:space="preserve">zgodnie ze standardami sprawozdawczości w zakresie zrównoważonego rozwoju (ESRS 1 sekcja </w:t>
      </w:r>
      <w:r w:rsidRPr="00802677">
        <w:rPr>
          <w:i/>
          <w:iCs/>
        </w:rPr>
        <w:t xml:space="preserve">6.4 Definicja pojęć “krótko-, średnio- </w:t>
      </w:r>
      <w:r>
        <w:rPr>
          <w:i/>
          <w:iCs/>
        </w:rPr>
        <w:br/>
      </w:r>
      <w:r w:rsidRPr="00802677">
        <w:rPr>
          <w:i/>
          <w:iCs/>
        </w:rPr>
        <w:t>i długoterminowy”</w:t>
      </w:r>
      <w:r>
        <w:rPr>
          <w:i/>
          <w:iCs/>
        </w:rPr>
        <w:t xml:space="preserve">. </w:t>
      </w:r>
      <w:r>
        <w:t>Przyjęcie takich horyzontów pozwala jednak na lepszą</w:t>
      </w:r>
      <w:r w:rsidRPr="00033BC4">
        <w:t xml:space="preserve"> na identyfikację i ocenę trendów oraz ryzyk, które mogą nie być widoczne w krótkim okresie</w:t>
      </w:r>
      <w:r>
        <w:t xml:space="preserve">. </w:t>
      </w:r>
    </w:p>
    <w:p w14:paraId="76A7EC76" w14:textId="18D6B15A" w:rsidR="00F17C48" w:rsidRPr="0029224E" w:rsidRDefault="00F17C48" w:rsidP="00F17C48">
      <w:pPr>
        <w:pStyle w:val="Naglwek-3"/>
        <w:ind w:left="0"/>
        <w:jc w:val="both"/>
        <w:rPr>
          <w:color w:val="0052D9" w:themeColor="accent3" w:themeShade="80"/>
        </w:rPr>
      </w:pPr>
      <w:commentRangeStart w:id="55"/>
      <w:commentRangeStart w:id="56"/>
      <w:commentRangeStart w:id="57"/>
      <w:commentRangeStart w:id="58"/>
      <w:r w:rsidRPr="0029224E">
        <w:rPr>
          <w:color w:val="0052D9" w:themeColor="accent3" w:themeShade="80"/>
        </w:rPr>
        <w:t xml:space="preserve">Wyniki analizy odporności </w:t>
      </w:r>
      <w:commentRangeEnd w:id="55"/>
      <w:r w:rsidR="00256C2F">
        <w:rPr>
          <w:rStyle w:val="CommentReference"/>
          <w:rFonts w:ascii="Lato" w:eastAsiaTheme="minorHAnsi" w:hAnsi="Lato" w:cstheme="minorBidi"/>
          <w:bCs w:val="0"/>
          <w:color w:val="auto"/>
        </w:rPr>
        <w:commentReference w:id="55"/>
      </w:r>
      <w:commentRangeEnd w:id="56"/>
      <w:r w:rsidR="000F265C">
        <w:rPr>
          <w:rStyle w:val="CommentReference"/>
          <w:rFonts w:ascii="Lato" w:eastAsiaTheme="minorHAnsi" w:hAnsi="Lato" w:cstheme="minorBidi"/>
          <w:bCs w:val="0"/>
          <w:color w:val="auto"/>
        </w:rPr>
        <w:commentReference w:id="56"/>
      </w:r>
      <w:commentRangeEnd w:id="57"/>
      <w:r w:rsidR="00C60406">
        <w:rPr>
          <w:rStyle w:val="CommentReference"/>
          <w:rFonts w:ascii="Lato" w:eastAsiaTheme="minorHAnsi" w:hAnsi="Lato" w:cstheme="minorBidi"/>
          <w:bCs w:val="0"/>
          <w:color w:val="auto"/>
        </w:rPr>
        <w:commentReference w:id="57"/>
      </w:r>
      <w:commentRangeEnd w:id="58"/>
      <w:r w:rsidR="000F265C">
        <w:rPr>
          <w:rStyle w:val="CommentReference"/>
          <w:rFonts w:ascii="Lato" w:eastAsiaTheme="minorHAnsi" w:hAnsi="Lato" w:cstheme="minorBidi"/>
          <w:bCs w:val="0"/>
          <w:color w:val="auto"/>
        </w:rPr>
        <w:commentReference w:id="58"/>
      </w:r>
    </w:p>
    <w:p w14:paraId="5AA587FA" w14:textId="4E7BC7E0" w:rsidR="00AF0ACD" w:rsidRDefault="007C5659" w:rsidP="00314B84">
      <w:pPr>
        <w:pStyle w:val="Akapit-gwny-pierwszy-wciecie"/>
      </w:pPr>
      <w:r w:rsidRPr="00D8671A">
        <w:rPr>
          <w:szCs w:val="20"/>
        </w:rPr>
        <w:t>Analiza odporności Grupy KRUK na zmiany klimatyczne w scenariuszu RCP 2.6 wskazuje na względnie niewielkie ryzyka fizyczne. W krótkim horyzoncie czasowym prognozowany spadek liczby dni mroźnych może nieznacznie ograniczyć zapotrzebowanie na ogrzewanie, a umiarkowany przyrost liczby dni gorących spowoduje jedynie niewielki wzrost zapotrzebowania na chłodzenie, nie przekładając się na istotne zmiany w działalności operacyjnej. W dłuższej perspektywie oczekiwany wzrost średnich temperatur o około 0,4°C może skutkować dodatkowym zapotrzebowaniem na chłodzenie, co stanowi impuls do dalszej poprawy efektywności energetycznej budynków i rozwoju odnawialnych źródeł energii. Zmiany w poziomie opadów oraz prędkości wiatru będą minimalne i nie wpłyną znacząco na dostępność wody czy produkcję energii ze źródeł odnawialnych, a ryzyko podniesienia się poziomu morza – szacowane na medianę 0,4 metra do 2100 r. – pozostaje ograniczone. Jednocześnie scenariusz RCP 2.6 wiąże się z pewnymi, choć niewielkimi, ryzykami transformacji</w:t>
      </w:r>
      <w:r>
        <w:rPr>
          <w:szCs w:val="20"/>
        </w:rPr>
        <w:t xml:space="preserve"> dla Grupy</w:t>
      </w:r>
      <w:r w:rsidRPr="00D8671A">
        <w:rPr>
          <w:szCs w:val="20"/>
        </w:rPr>
        <w:t xml:space="preserve">, zwłaszcza w obszarze wzrostu cen energii w miarę przechodzenia na odnawialne </w:t>
      </w:r>
      <w:r w:rsidRPr="00D8671A">
        <w:rPr>
          <w:szCs w:val="20"/>
        </w:rPr>
        <w:lastRenderedPageBreak/>
        <w:t>źródła, konieczności inwestycji w pojazdy elektryczne oraz termomodernizacji budynków</w:t>
      </w:r>
      <w:r>
        <w:rPr>
          <w:szCs w:val="20"/>
        </w:rPr>
        <w:t>. Ł</w:t>
      </w:r>
      <w:r w:rsidRPr="00D8671A">
        <w:rPr>
          <w:szCs w:val="20"/>
        </w:rPr>
        <w:t>ączne skutki tych działań nie powinny istotnie zaburzyć ciągłości oraz skali działalności Grupy. Poniższa tabela prezentuje szczegółowe dane dla prognoz klimatycznych SSP1-2.6.</w:t>
      </w:r>
    </w:p>
    <w:p w14:paraId="1F7EC1E1" w14:textId="77777777" w:rsidR="00AF0ACD" w:rsidRPr="00AF0ACD" w:rsidRDefault="00AF0ACD" w:rsidP="00AF0ACD">
      <w:pPr>
        <w:pStyle w:val="Akapit-gwny"/>
      </w:pPr>
    </w:p>
    <w:tbl>
      <w:tblPr>
        <w:tblStyle w:val="GridTable1Light-Accent1"/>
        <w:tblW w:w="0" w:type="auto"/>
        <w:tblLayout w:type="fixed"/>
        <w:tblLook w:val="04A0" w:firstRow="1" w:lastRow="0" w:firstColumn="1" w:lastColumn="0" w:noHBand="0" w:noVBand="1"/>
      </w:tblPr>
      <w:tblGrid>
        <w:gridCol w:w="2455"/>
        <w:gridCol w:w="1935"/>
        <w:gridCol w:w="992"/>
        <w:gridCol w:w="850"/>
        <w:gridCol w:w="709"/>
        <w:gridCol w:w="748"/>
        <w:gridCol w:w="579"/>
        <w:gridCol w:w="533"/>
        <w:gridCol w:w="579"/>
        <w:gridCol w:w="533"/>
        <w:gridCol w:w="623"/>
      </w:tblGrid>
      <w:tr w:rsidR="00BE2E8F" w:rsidRPr="00D24675" w14:paraId="146274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shd w:val="clear" w:color="auto" w:fill="003282"/>
            <w:hideMark/>
          </w:tcPr>
          <w:p w14:paraId="11535FE5" w14:textId="77777777" w:rsidR="00F17C48" w:rsidRPr="00D24675" w:rsidRDefault="00F17C48">
            <w:pPr>
              <w:spacing w:after="0" w:line="278" w:lineRule="auto"/>
              <w:rPr>
                <w:rFonts w:cs="Times New Roman"/>
                <w:color w:val="FFFFFF" w:themeColor="background1"/>
                <w:sz w:val="15"/>
                <w:szCs w:val="15"/>
                <w:lang w:val="pl-PL"/>
              </w:rPr>
            </w:pPr>
            <w:r w:rsidRPr="00D24675">
              <w:rPr>
                <w:rFonts w:cs="Times New Roman"/>
                <w:color w:val="FFFFFF" w:themeColor="background1"/>
                <w:sz w:val="15"/>
                <w:szCs w:val="15"/>
                <w:lang w:val="pl-PL"/>
              </w:rPr>
              <w:t>Rodzaj ryzyka</w:t>
            </w:r>
          </w:p>
        </w:tc>
        <w:tc>
          <w:tcPr>
            <w:tcW w:w="1935" w:type="dxa"/>
            <w:shd w:val="clear" w:color="auto" w:fill="003282"/>
            <w:hideMark/>
          </w:tcPr>
          <w:p w14:paraId="46929933"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Okres</w:t>
            </w:r>
          </w:p>
        </w:tc>
        <w:tc>
          <w:tcPr>
            <w:tcW w:w="992" w:type="dxa"/>
            <w:shd w:val="clear" w:color="auto" w:fill="003282"/>
            <w:hideMark/>
          </w:tcPr>
          <w:p w14:paraId="010C1E89"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FFFFFF" w:themeColor="background1"/>
                <w:sz w:val="15"/>
                <w:szCs w:val="15"/>
                <w:lang w:val="pl-PL"/>
              </w:rPr>
              <w:t>Scenariusz</w:t>
            </w:r>
          </w:p>
        </w:tc>
        <w:tc>
          <w:tcPr>
            <w:tcW w:w="850" w:type="dxa"/>
            <w:shd w:val="clear" w:color="auto" w:fill="003282"/>
            <w:hideMark/>
          </w:tcPr>
          <w:p w14:paraId="48FC1B8D"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FFFFFF" w:themeColor="background1"/>
                <w:sz w:val="15"/>
                <w:szCs w:val="15"/>
                <w:lang w:val="pl-PL"/>
              </w:rPr>
              <w:t>Mediana</w:t>
            </w:r>
          </w:p>
        </w:tc>
        <w:tc>
          <w:tcPr>
            <w:tcW w:w="709" w:type="dxa"/>
            <w:shd w:val="clear" w:color="auto" w:fill="003282"/>
            <w:hideMark/>
          </w:tcPr>
          <w:p w14:paraId="0AB9C964"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P25</w:t>
            </w:r>
          </w:p>
        </w:tc>
        <w:tc>
          <w:tcPr>
            <w:tcW w:w="748" w:type="dxa"/>
            <w:shd w:val="clear" w:color="auto" w:fill="003282"/>
            <w:hideMark/>
          </w:tcPr>
          <w:p w14:paraId="146FC61E"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P75</w:t>
            </w:r>
          </w:p>
        </w:tc>
        <w:tc>
          <w:tcPr>
            <w:tcW w:w="579" w:type="dxa"/>
            <w:shd w:val="clear" w:color="auto" w:fill="003282"/>
            <w:hideMark/>
          </w:tcPr>
          <w:p w14:paraId="1F1016A3"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P10</w:t>
            </w:r>
          </w:p>
        </w:tc>
        <w:tc>
          <w:tcPr>
            <w:tcW w:w="533" w:type="dxa"/>
            <w:shd w:val="clear" w:color="auto" w:fill="003282"/>
            <w:hideMark/>
          </w:tcPr>
          <w:p w14:paraId="4741255C"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P90</w:t>
            </w:r>
          </w:p>
        </w:tc>
        <w:tc>
          <w:tcPr>
            <w:tcW w:w="579" w:type="dxa"/>
            <w:shd w:val="clear" w:color="auto" w:fill="003282"/>
            <w:hideMark/>
          </w:tcPr>
          <w:p w14:paraId="29431277"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P5</w:t>
            </w:r>
          </w:p>
        </w:tc>
        <w:tc>
          <w:tcPr>
            <w:tcW w:w="533" w:type="dxa"/>
            <w:shd w:val="clear" w:color="auto" w:fill="003282"/>
            <w:hideMark/>
          </w:tcPr>
          <w:p w14:paraId="0D28231E"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P95</w:t>
            </w:r>
          </w:p>
        </w:tc>
        <w:tc>
          <w:tcPr>
            <w:tcW w:w="623" w:type="dxa"/>
            <w:shd w:val="clear" w:color="auto" w:fill="003282"/>
            <w:hideMark/>
          </w:tcPr>
          <w:p w14:paraId="57D7FF1A" w14:textId="77777777" w:rsidR="00F17C48" w:rsidRPr="00D24675" w:rsidRDefault="00F17C48">
            <w:pPr>
              <w:spacing w:after="0" w:line="278"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5"/>
                <w:szCs w:val="15"/>
                <w:lang w:val="pl-PL"/>
              </w:rPr>
            </w:pPr>
            <w:r w:rsidRPr="00D24675">
              <w:rPr>
                <w:rFonts w:cs="Times New Roman"/>
                <w:color w:val="FFFFFF" w:themeColor="background1"/>
                <w:sz w:val="15"/>
                <w:szCs w:val="15"/>
                <w:lang w:val="pl-PL"/>
              </w:rPr>
              <w:t>Delta</w:t>
            </w:r>
          </w:p>
        </w:tc>
      </w:tr>
      <w:tr w:rsidR="00F17C48" w:rsidRPr="00D24675" w14:paraId="770E1471"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200A9D8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przymrozkami</w:t>
            </w:r>
          </w:p>
        </w:tc>
        <w:tc>
          <w:tcPr>
            <w:tcW w:w="1935" w:type="dxa"/>
            <w:vAlign w:val="center"/>
            <w:hideMark/>
          </w:tcPr>
          <w:p w14:paraId="524AA54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vAlign w:val="center"/>
            <w:hideMark/>
          </w:tcPr>
          <w:p w14:paraId="14B36F1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tcBorders>
              <w:top w:val="single" w:sz="12" w:space="0" w:color="63B0FF" w:themeColor="accent1" w:themeTint="99"/>
            </w:tcBorders>
            <w:vAlign w:val="center"/>
            <w:hideMark/>
          </w:tcPr>
          <w:p w14:paraId="42B94DB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-12.8</w:t>
            </w:r>
          </w:p>
        </w:tc>
        <w:tc>
          <w:tcPr>
            <w:tcW w:w="709" w:type="dxa"/>
            <w:vAlign w:val="center"/>
            <w:hideMark/>
          </w:tcPr>
          <w:p w14:paraId="59E87F6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-15.7</w:t>
            </w:r>
          </w:p>
        </w:tc>
        <w:tc>
          <w:tcPr>
            <w:tcW w:w="748" w:type="dxa"/>
            <w:vAlign w:val="center"/>
            <w:hideMark/>
          </w:tcPr>
          <w:p w14:paraId="476CD5F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-9.9</w:t>
            </w:r>
          </w:p>
        </w:tc>
        <w:tc>
          <w:tcPr>
            <w:tcW w:w="579" w:type="dxa"/>
            <w:vAlign w:val="center"/>
            <w:hideMark/>
          </w:tcPr>
          <w:p w14:paraId="3559DB2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-19.5</w:t>
            </w:r>
          </w:p>
        </w:tc>
        <w:tc>
          <w:tcPr>
            <w:tcW w:w="533" w:type="dxa"/>
            <w:vAlign w:val="center"/>
            <w:hideMark/>
          </w:tcPr>
          <w:p w14:paraId="5339EA6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-8.5</w:t>
            </w:r>
          </w:p>
        </w:tc>
        <w:tc>
          <w:tcPr>
            <w:tcW w:w="579" w:type="dxa"/>
            <w:vAlign w:val="center"/>
            <w:hideMark/>
          </w:tcPr>
          <w:p w14:paraId="6FE2F6F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-22.2</w:t>
            </w:r>
          </w:p>
        </w:tc>
        <w:tc>
          <w:tcPr>
            <w:tcW w:w="533" w:type="dxa"/>
            <w:vAlign w:val="center"/>
            <w:hideMark/>
          </w:tcPr>
          <w:p w14:paraId="712A4C3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-7.9</w:t>
            </w:r>
          </w:p>
        </w:tc>
        <w:tc>
          <w:tcPr>
            <w:tcW w:w="623" w:type="dxa"/>
            <w:vAlign w:val="center"/>
            <w:hideMark/>
          </w:tcPr>
          <w:p w14:paraId="7EBB6B3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BE2E8F" w:rsidRPr="00D24675" w14:paraId="2F600498"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72333B0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przymrozkami</w:t>
            </w:r>
          </w:p>
        </w:tc>
        <w:tc>
          <w:tcPr>
            <w:tcW w:w="1935" w:type="dxa"/>
            <w:shd w:val="clear" w:color="auto" w:fill="F2F2F2" w:themeFill="background1" w:themeFillShade="F2"/>
            <w:vAlign w:val="center"/>
            <w:hideMark/>
          </w:tcPr>
          <w:p w14:paraId="326D08E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shd w:val="clear" w:color="auto" w:fill="F2F2F2" w:themeFill="background1" w:themeFillShade="F2"/>
            <w:vAlign w:val="center"/>
            <w:hideMark/>
          </w:tcPr>
          <w:p w14:paraId="1BFBAC7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2114E2B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-15.6</w:t>
            </w:r>
          </w:p>
        </w:tc>
        <w:tc>
          <w:tcPr>
            <w:tcW w:w="709" w:type="dxa"/>
            <w:shd w:val="clear" w:color="auto" w:fill="F2F2F2" w:themeFill="background1" w:themeFillShade="F2"/>
            <w:vAlign w:val="center"/>
            <w:hideMark/>
          </w:tcPr>
          <w:p w14:paraId="394A863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-19.4</w:t>
            </w:r>
          </w:p>
        </w:tc>
        <w:tc>
          <w:tcPr>
            <w:tcW w:w="748" w:type="dxa"/>
            <w:shd w:val="clear" w:color="auto" w:fill="F2F2F2" w:themeFill="background1" w:themeFillShade="F2"/>
            <w:vAlign w:val="center"/>
            <w:hideMark/>
          </w:tcPr>
          <w:p w14:paraId="7B0C7A0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-11.5</w:t>
            </w:r>
          </w:p>
        </w:tc>
        <w:tc>
          <w:tcPr>
            <w:tcW w:w="579" w:type="dxa"/>
            <w:shd w:val="clear" w:color="auto" w:fill="F2F2F2" w:themeFill="background1" w:themeFillShade="F2"/>
            <w:vAlign w:val="center"/>
            <w:hideMark/>
          </w:tcPr>
          <w:p w14:paraId="28B203E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-22.5</w:t>
            </w:r>
          </w:p>
        </w:tc>
        <w:tc>
          <w:tcPr>
            <w:tcW w:w="533" w:type="dxa"/>
            <w:shd w:val="clear" w:color="auto" w:fill="F2F2F2" w:themeFill="background1" w:themeFillShade="F2"/>
            <w:vAlign w:val="center"/>
            <w:hideMark/>
          </w:tcPr>
          <w:p w14:paraId="504DB3E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-9.9</w:t>
            </w:r>
          </w:p>
        </w:tc>
        <w:tc>
          <w:tcPr>
            <w:tcW w:w="579" w:type="dxa"/>
            <w:shd w:val="clear" w:color="auto" w:fill="F2F2F2" w:themeFill="background1" w:themeFillShade="F2"/>
            <w:vAlign w:val="center"/>
            <w:hideMark/>
          </w:tcPr>
          <w:p w14:paraId="4FFA803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-23.2</w:t>
            </w:r>
          </w:p>
        </w:tc>
        <w:tc>
          <w:tcPr>
            <w:tcW w:w="533" w:type="dxa"/>
            <w:shd w:val="clear" w:color="auto" w:fill="F2F2F2" w:themeFill="background1" w:themeFillShade="F2"/>
            <w:vAlign w:val="center"/>
            <w:hideMark/>
          </w:tcPr>
          <w:p w14:paraId="5816017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w:t>
            </w:r>
          </w:p>
        </w:tc>
        <w:tc>
          <w:tcPr>
            <w:tcW w:w="623" w:type="dxa"/>
            <w:shd w:val="clear" w:color="auto" w:fill="F2F2F2" w:themeFill="background1" w:themeFillShade="F2"/>
            <w:vAlign w:val="center"/>
            <w:hideMark/>
          </w:tcPr>
          <w:p w14:paraId="5F432E9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w:t>
            </w:r>
          </w:p>
        </w:tc>
      </w:tr>
      <w:tr w:rsidR="00F17C48" w:rsidRPr="00D24675" w14:paraId="7BFF42F3"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119D009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przymrozkami</w:t>
            </w:r>
          </w:p>
        </w:tc>
        <w:tc>
          <w:tcPr>
            <w:tcW w:w="1935" w:type="dxa"/>
            <w:vAlign w:val="center"/>
            <w:hideMark/>
          </w:tcPr>
          <w:p w14:paraId="4F2CF56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vAlign w:val="center"/>
            <w:hideMark/>
          </w:tcPr>
          <w:p w14:paraId="0AD03C8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71ADD58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709" w:type="dxa"/>
            <w:vAlign w:val="center"/>
            <w:hideMark/>
          </w:tcPr>
          <w:p w14:paraId="34E5DD3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-20.5</w:t>
            </w:r>
          </w:p>
        </w:tc>
        <w:tc>
          <w:tcPr>
            <w:tcW w:w="748" w:type="dxa"/>
            <w:vAlign w:val="center"/>
            <w:hideMark/>
          </w:tcPr>
          <w:p w14:paraId="71641E9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-12.3</w:t>
            </w:r>
          </w:p>
        </w:tc>
        <w:tc>
          <w:tcPr>
            <w:tcW w:w="579" w:type="dxa"/>
            <w:vAlign w:val="center"/>
            <w:hideMark/>
          </w:tcPr>
          <w:p w14:paraId="28F61C4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-23.7</w:t>
            </w:r>
          </w:p>
        </w:tc>
        <w:tc>
          <w:tcPr>
            <w:tcW w:w="533" w:type="dxa"/>
            <w:vAlign w:val="center"/>
            <w:hideMark/>
          </w:tcPr>
          <w:p w14:paraId="04A7F49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-8.6</w:t>
            </w:r>
          </w:p>
        </w:tc>
        <w:tc>
          <w:tcPr>
            <w:tcW w:w="579" w:type="dxa"/>
            <w:vAlign w:val="center"/>
            <w:hideMark/>
          </w:tcPr>
          <w:p w14:paraId="3A5DFC3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-24.9</w:t>
            </w:r>
          </w:p>
        </w:tc>
        <w:tc>
          <w:tcPr>
            <w:tcW w:w="533" w:type="dxa"/>
            <w:vAlign w:val="center"/>
            <w:hideMark/>
          </w:tcPr>
          <w:p w14:paraId="42A0F9B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-8.5</w:t>
            </w:r>
          </w:p>
        </w:tc>
        <w:tc>
          <w:tcPr>
            <w:tcW w:w="623" w:type="dxa"/>
            <w:vAlign w:val="center"/>
            <w:hideMark/>
          </w:tcPr>
          <w:p w14:paraId="3499668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25%</w:t>
            </w:r>
          </w:p>
        </w:tc>
      </w:tr>
      <w:tr w:rsidR="00BE2E8F" w:rsidRPr="00D24675" w14:paraId="3CCA1BC2"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0AB8526D"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35ºC (TX35)</w:t>
            </w:r>
          </w:p>
        </w:tc>
        <w:tc>
          <w:tcPr>
            <w:tcW w:w="1935" w:type="dxa"/>
            <w:shd w:val="clear" w:color="auto" w:fill="F2F2F2" w:themeFill="background1" w:themeFillShade="F2"/>
            <w:vAlign w:val="center"/>
            <w:hideMark/>
          </w:tcPr>
          <w:p w14:paraId="5C3ED3A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shd w:val="clear" w:color="auto" w:fill="F2F2F2" w:themeFill="background1" w:themeFillShade="F2"/>
            <w:vAlign w:val="center"/>
            <w:hideMark/>
          </w:tcPr>
          <w:p w14:paraId="714B508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715D9CE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8.4</w:t>
            </w:r>
          </w:p>
        </w:tc>
        <w:tc>
          <w:tcPr>
            <w:tcW w:w="709" w:type="dxa"/>
            <w:shd w:val="clear" w:color="auto" w:fill="F2F2F2" w:themeFill="background1" w:themeFillShade="F2"/>
            <w:vAlign w:val="center"/>
            <w:hideMark/>
          </w:tcPr>
          <w:p w14:paraId="2F59B4A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7.2</w:t>
            </w:r>
          </w:p>
        </w:tc>
        <w:tc>
          <w:tcPr>
            <w:tcW w:w="748" w:type="dxa"/>
            <w:shd w:val="clear" w:color="auto" w:fill="F2F2F2" w:themeFill="background1" w:themeFillShade="F2"/>
            <w:vAlign w:val="center"/>
            <w:hideMark/>
          </w:tcPr>
          <w:p w14:paraId="1F74E11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10.4</w:t>
            </w:r>
          </w:p>
        </w:tc>
        <w:tc>
          <w:tcPr>
            <w:tcW w:w="579" w:type="dxa"/>
            <w:shd w:val="clear" w:color="auto" w:fill="F2F2F2" w:themeFill="background1" w:themeFillShade="F2"/>
            <w:vAlign w:val="center"/>
            <w:hideMark/>
          </w:tcPr>
          <w:p w14:paraId="61ECB29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6.4</w:t>
            </w:r>
          </w:p>
        </w:tc>
        <w:tc>
          <w:tcPr>
            <w:tcW w:w="533" w:type="dxa"/>
            <w:shd w:val="clear" w:color="auto" w:fill="F2F2F2" w:themeFill="background1" w:themeFillShade="F2"/>
            <w:vAlign w:val="center"/>
            <w:hideMark/>
          </w:tcPr>
          <w:p w14:paraId="508CD06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11.5</w:t>
            </w:r>
          </w:p>
        </w:tc>
        <w:tc>
          <w:tcPr>
            <w:tcW w:w="579" w:type="dxa"/>
            <w:shd w:val="clear" w:color="auto" w:fill="F2F2F2" w:themeFill="background1" w:themeFillShade="F2"/>
            <w:vAlign w:val="center"/>
            <w:hideMark/>
          </w:tcPr>
          <w:p w14:paraId="4524E9E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w:t>
            </w:r>
          </w:p>
        </w:tc>
        <w:tc>
          <w:tcPr>
            <w:tcW w:w="533" w:type="dxa"/>
            <w:shd w:val="clear" w:color="auto" w:fill="F2F2F2" w:themeFill="background1" w:themeFillShade="F2"/>
            <w:vAlign w:val="center"/>
            <w:hideMark/>
          </w:tcPr>
          <w:p w14:paraId="342ED40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12.9</w:t>
            </w:r>
          </w:p>
        </w:tc>
        <w:tc>
          <w:tcPr>
            <w:tcW w:w="623" w:type="dxa"/>
            <w:shd w:val="clear" w:color="auto" w:fill="F2F2F2" w:themeFill="background1" w:themeFillShade="F2"/>
            <w:vAlign w:val="center"/>
            <w:hideMark/>
          </w:tcPr>
          <w:p w14:paraId="038913D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F17C48" w:rsidRPr="00D24675" w14:paraId="5B9A0AC1"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3097AB5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35ºC (TX35)</w:t>
            </w:r>
          </w:p>
        </w:tc>
        <w:tc>
          <w:tcPr>
            <w:tcW w:w="1935" w:type="dxa"/>
            <w:vAlign w:val="center"/>
            <w:hideMark/>
          </w:tcPr>
          <w:p w14:paraId="45959FA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vAlign w:val="center"/>
            <w:hideMark/>
          </w:tcPr>
          <w:p w14:paraId="181A51C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44BF70F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11.2</w:t>
            </w:r>
          </w:p>
        </w:tc>
        <w:tc>
          <w:tcPr>
            <w:tcW w:w="709" w:type="dxa"/>
            <w:vAlign w:val="center"/>
            <w:hideMark/>
          </w:tcPr>
          <w:p w14:paraId="7F5EA13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8.9</w:t>
            </w:r>
          </w:p>
        </w:tc>
        <w:tc>
          <w:tcPr>
            <w:tcW w:w="748" w:type="dxa"/>
            <w:vAlign w:val="center"/>
            <w:hideMark/>
          </w:tcPr>
          <w:p w14:paraId="6C5C2FE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13.3</w:t>
            </w:r>
          </w:p>
        </w:tc>
        <w:tc>
          <w:tcPr>
            <w:tcW w:w="579" w:type="dxa"/>
            <w:vAlign w:val="center"/>
            <w:hideMark/>
          </w:tcPr>
          <w:p w14:paraId="27A7425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7.6</w:t>
            </w:r>
          </w:p>
        </w:tc>
        <w:tc>
          <w:tcPr>
            <w:tcW w:w="533" w:type="dxa"/>
            <w:vAlign w:val="center"/>
            <w:hideMark/>
          </w:tcPr>
          <w:p w14:paraId="56A8896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14.2</w:t>
            </w:r>
          </w:p>
        </w:tc>
        <w:tc>
          <w:tcPr>
            <w:tcW w:w="579" w:type="dxa"/>
            <w:vAlign w:val="center"/>
            <w:hideMark/>
          </w:tcPr>
          <w:p w14:paraId="1AAB013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7.1</w:t>
            </w:r>
          </w:p>
        </w:tc>
        <w:tc>
          <w:tcPr>
            <w:tcW w:w="533" w:type="dxa"/>
            <w:vAlign w:val="center"/>
            <w:hideMark/>
          </w:tcPr>
          <w:p w14:paraId="2D597C0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14.6</w:t>
            </w:r>
          </w:p>
        </w:tc>
        <w:tc>
          <w:tcPr>
            <w:tcW w:w="623" w:type="dxa"/>
            <w:vAlign w:val="center"/>
            <w:hideMark/>
          </w:tcPr>
          <w:p w14:paraId="5CF91B5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33%</w:t>
            </w:r>
          </w:p>
        </w:tc>
      </w:tr>
      <w:tr w:rsidR="00BE2E8F" w:rsidRPr="00D24675" w14:paraId="28D9BF5A"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3F9B7284"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35ºC (TX35)</w:t>
            </w:r>
          </w:p>
        </w:tc>
        <w:tc>
          <w:tcPr>
            <w:tcW w:w="1935" w:type="dxa"/>
            <w:shd w:val="clear" w:color="auto" w:fill="F2F2F2" w:themeFill="background1" w:themeFillShade="F2"/>
            <w:vAlign w:val="center"/>
            <w:hideMark/>
          </w:tcPr>
          <w:p w14:paraId="49851B1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shd w:val="clear" w:color="auto" w:fill="F2F2F2" w:themeFill="background1" w:themeFillShade="F2"/>
            <w:vAlign w:val="center"/>
            <w:hideMark/>
          </w:tcPr>
          <w:p w14:paraId="126CA20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6C910FF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11.4</w:t>
            </w:r>
          </w:p>
        </w:tc>
        <w:tc>
          <w:tcPr>
            <w:tcW w:w="709" w:type="dxa"/>
            <w:shd w:val="clear" w:color="auto" w:fill="F2F2F2" w:themeFill="background1" w:themeFillShade="F2"/>
            <w:vAlign w:val="center"/>
            <w:hideMark/>
          </w:tcPr>
          <w:p w14:paraId="141DF7E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w:t>
            </w:r>
          </w:p>
        </w:tc>
        <w:tc>
          <w:tcPr>
            <w:tcW w:w="748" w:type="dxa"/>
            <w:shd w:val="clear" w:color="auto" w:fill="F2F2F2" w:themeFill="background1" w:themeFillShade="F2"/>
            <w:vAlign w:val="center"/>
            <w:hideMark/>
          </w:tcPr>
          <w:p w14:paraId="5CBD3BB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13</w:t>
            </w:r>
          </w:p>
        </w:tc>
        <w:tc>
          <w:tcPr>
            <w:tcW w:w="579" w:type="dxa"/>
            <w:shd w:val="clear" w:color="auto" w:fill="F2F2F2" w:themeFill="background1" w:themeFillShade="F2"/>
            <w:vAlign w:val="center"/>
            <w:hideMark/>
          </w:tcPr>
          <w:p w14:paraId="62A844D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6.7</w:t>
            </w:r>
          </w:p>
        </w:tc>
        <w:tc>
          <w:tcPr>
            <w:tcW w:w="533" w:type="dxa"/>
            <w:shd w:val="clear" w:color="auto" w:fill="F2F2F2" w:themeFill="background1" w:themeFillShade="F2"/>
            <w:vAlign w:val="center"/>
            <w:hideMark/>
          </w:tcPr>
          <w:p w14:paraId="6C663E9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15.1</w:t>
            </w:r>
          </w:p>
        </w:tc>
        <w:tc>
          <w:tcPr>
            <w:tcW w:w="579" w:type="dxa"/>
            <w:shd w:val="clear" w:color="auto" w:fill="F2F2F2" w:themeFill="background1" w:themeFillShade="F2"/>
            <w:vAlign w:val="center"/>
            <w:hideMark/>
          </w:tcPr>
          <w:p w14:paraId="297B965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6.1</w:t>
            </w:r>
          </w:p>
        </w:tc>
        <w:tc>
          <w:tcPr>
            <w:tcW w:w="533" w:type="dxa"/>
            <w:shd w:val="clear" w:color="auto" w:fill="F2F2F2" w:themeFill="background1" w:themeFillShade="F2"/>
            <w:vAlign w:val="center"/>
            <w:hideMark/>
          </w:tcPr>
          <w:p w14:paraId="054495D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17.5</w:t>
            </w:r>
          </w:p>
        </w:tc>
        <w:tc>
          <w:tcPr>
            <w:tcW w:w="623" w:type="dxa"/>
            <w:shd w:val="clear" w:color="auto" w:fill="F2F2F2" w:themeFill="background1" w:themeFillShade="F2"/>
            <w:vAlign w:val="center"/>
            <w:hideMark/>
          </w:tcPr>
          <w:p w14:paraId="33358FC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36%</w:t>
            </w:r>
          </w:p>
        </w:tc>
      </w:tr>
      <w:tr w:rsidR="00F17C48" w:rsidRPr="00D24675" w14:paraId="09A08AFF"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448EB56A"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40ºC</w:t>
            </w:r>
          </w:p>
        </w:tc>
        <w:tc>
          <w:tcPr>
            <w:tcW w:w="1935" w:type="dxa"/>
            <w:vAlign w:val="center"/>
            <w:hideMark/>
          </w:tcPr>
          <w:p w14:paraId="31D2758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vAlign w:val="center"/>
            <w:hideMark/>
          </w:tcPr>
          <w:p w14:paraId="71F49E7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506FA82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3.8</w:t>
            </w:r>
          </w:p>
        </w:tc>
        <w:tc>
          <w:tcPr>
            <w:tcW w:w="709" w:type="dxa"/>
            <w:vAlign w:val="center"/>
            <w:hideMark/>
          </w:tcPr>
          <w:p w14:paraId="6691A15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w:t>
            </w:r>
          </w:p>
        </w:tc>
        <w:tc>
          <w:tcPr>
            <w:tcW w:w="748" w:type="dxa"/>
            <w:vAlign w:val="center"/>
            <w:hideMark/>
          </w:tcPr>
          <w:p w14:paraId="7BE6D4D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5.1</w:t>
            </w:r>
          </w:p>
        </w:tc>
        <w:tc>
          <w:tcPr>
            <w:tcW w:w="579" w:type="dxa"/>
            <w:vAlign w:val="center"/>
            <w:hideMark/>
          </w:tcPr>
          <w:p w14:paraId="6180980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1.7</w:t>
            </w:r>
          </w:p>
        </w:tc>
        <w:tc>
          <w:tcPr>
            <w:tcW w:w="533" w:type="dxa"/>
            <w:vAlign w:val="center"/>
            <w:hideMark/>
          </w:tcPr>
          <w:p w14:paraId="1D54D62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9.5</w:t>
            </w:r>
          </w:p>
        </w:tc>
        <w:tc>
          <w:tcPr>
            <w:tcW w:w="579" w:type="dxa"/>
            <w:vAlign w:val="center"/>
            <w:hideMark/>
          </w:tcPr>
          <w:p w14:paraId="5AA863F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1.2</w:t>
            </w:r>
          </w:p>
        </w:tc>
        <w:tc>
          <w:tcPr>
            <w:tcW w:w="533" w:type="dxa"/>
            <w:vAlign w:val="center"/>
            <w:hideMark/>
          </w:tcPr>
          <w:p w14:paraId="090F033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11.1</w:t>
            </w:r>
          </w:p>
        </w:tc>
        <w:tc>
          <w:tcPr>
            <w:tcW w:w="623" w:type="dxa"/>
            <w:vAlign w:val="center"/>
            <w:hideMark/>
          </w:tcPr>
          <w:p w14:paraId="1FFB600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BE2E8F" w:rsidRPr="00D24675" w14:paraId="366A7CF6"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6F011BE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40ºC</w:t>
            </w:r>
          </w:p>
        </w:tc>
        <w:tc>
          <w:tcPr>
            <w:tcW w:w="1935" w:type="dxa"/>
            <w:shd w:val="clear" w:color="auto" w:fill="F2F2F2" w:themeFill="background1" w:themeFillShade="F2"/>
            <w:vAlign w:val="center"/>
            <w:hideMark/>
          </w:tcPr>
          <w:p w14:paraId="18990AE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shd w:val="clear" w:color="auto" w:fill="F2F2F2" w:themeFill="background1" w:themeFillShade="F2"/>
            <w:vAlign w:val="center"/>
            <w:hideMark/>
          </w:tcPr>
          <w:p w14:paraId="4244BFA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62791AD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4.4</w:t>
            </w:r>
          </w:p>
        </w:tc>
        <w:tc>
          <w:tcPr>
            <w:tcW w:w="709" w:type="dxa"/>
            <w:shd w:val="clear" w:color="auto" w:fill="F2F2F2" w:themeFill="background1" w:themeFillShade="F2"/>
            <w:vAlign w:val="center"/>
            <w:hideMark/>
          </w:tcPr>
          <w:p w14:paraId="5B06CA1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2.8</w:t>
            </w:r>
          </w:p>
        </w:tc>
        <w:tc>
          <w:tcPr>
            <w:tcW w:w="748" w:type="dxa"/>
            <w:shd w:val="clear" w:color="auto" w:fill="F2F2F2" w:themeFill="background1" w:themeFillShade="F2"/>
            <w:vAlign w:val="center"/>
            <w:hideMark/>
          </w:tcPr>
          <w:p w14:paraId="2E84ED5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6.8</w:t>
            </w:r>
          </w:p>
        </w:tc>
        <w:tc>
          <w:tcPr>
            <w:tcW w:w="579" w:type="dxa"/>
            <w:shd w:val="clear" w:color="auto" w:fill="F2F2F2" w:themeFill="background1" w:themeFillShade="F2"/>
            <w:vAlign w:val="center"/>
            <w:hideMark/>
          </w:tcPr>
          <w:p w14:paraId="3C90FF0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2.1</w:t>
            </w:r>
          </w:p>
        </w:tc>
        <w:tc>
          <w:tcPr>
            <w:tcW w:w="533" w:type="dxa"/>
            <w:shd w:val="clear" w:color="auto" w:fill="F2F2F2" w:themeFill="background1" w:themeFillShade="F2"/>
            <w:vAlign w:val="center"/>
            <w:hideMark/>
          </w:tcPr>
          <w:p w14:paraId="2194E87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w:t>
            </w:r>
          </w:p>
        </w:tc>
        <w:tc>
          <w:tcPr>
            <w:tcW w:w="579" w:type="dxa"/>
            <w:shd w:val="clear" w:color="auto" w:fill="F2F2F2" w:themeFill="background1" w:themeFillShade="F2"/>
            <w:vAlign w:val="center"/>
            <w:hideMark/>
          </w:tcPr>
          <w:p w14:paraId="68A7022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533" w:type="dxa"/>
            <w:shd w:val="clear" w:color="auto" w:fill="F2F2F2" w:themeFill="background1" w:themeFillShade="F2"/>
            <w:vAlign w:val="center"/>
            <w:hideMark/>
          </w:tcPr>
          <w:p w14:paraId="6A0AAC1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12.7</w:t>
            </w:r>
          </w:p>
        </w:tc>
        <w:tc>
          <w:tcPr>
            <w:tcW w:w="623" w:type="dxa"/>
            <w:shd w:val="clear" w:color="auto" w:fill="F2F2F2" w:themeFill="background1" w:themeFillShade="F2"/>
            <w:vAlign w:val="center"/>
            <w:hideMark/>
          </w:tcPr>
          <w:p w14:paraId="36780BD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r>
      <w:tr w:rsidR="00F17C48" w:rsidRPr="00D24675" w14:paraId="48CDAE58"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2E48C502"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Liczba dni z TX powyżej 40ºC</w:t>
            </w:r>
          </w:p>
        </w:tc>
        <w:tc>
          <w:tcPr>
            <w:tcW w:w="1935" w:type="dxa"/>
            <w:vAlign w:val="center"/>
            <w:hideMark/>
          </w:tcPr>
          <w:p w14:paraId="38BA96D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vAlign w:val="center"/>
            <w:hideMark/>
          </w:tcPr>
          <w:p w14:paraId="6938DFD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45F0F88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5.2</w:t>
            </w:r>
          </w:p>
        </w:tc>
        <w:tc>
          <w:tcPr>
            <w:tcW w:w="709" w:type="dxa"/>
            <w:vAlign w:val="center"/>
            <w:hideMark/>
          </w:tcPr>
          <w:p w14:paraId="487A30D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w:t>
            </w:r>
          </w:p>
        </w:tc>
        <w:tc>
          <w:tcPr>
            <w:tcW w:w="748" w:type="dxa"/>
            <w:vAlign w:val="center"/>
            <w:hideMark/>
          </w:tcPr>
          <w:p w14:paraId="12AFDED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7.1</w:t>
            </w:r>
          </w:p>
        </w:tc>
        <w:tc>
          <w:tcPr>
            <w:tcW w:w="579" w:type="dxa"/>
            <w:vAlign w:val="center"/>
            <w:hideMark/>
          </w:tcPr>
          <w:p w14:paraId="00042C2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w:t>
            </w:r>
          </w:p>
        </w:tc>
        <w:tc>
          <w:tcPr>
            <w:tcW w:w="533" w:type="dxa"/>
            <w:vAlign w:val="center"/>
            <w:hideMark/>
          </w:tcPr>
          <w:p w14:paraId="3B1DC1E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10.3</w:t>
            </w:r>
          </w:p>
        </w:tc>
        <w:tc>
          <w:tcPr>
            <w:tcW w:w="579" w:type="dxa"/>
            <w:vAlign w:val="center"/>
            <w:hideMark/>
          </w:tcPr>
          <w:p w14:paraId="7FA4CBE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w:t>
            </w:r>
          </w:p>
        </w:tc>
        <w:tc>
          <w:tcPr>
            <w:tcW w:w="533" w:type="dxa"/>
            <w:vAlign w:val="center"/>
            <w:hideMark/>
          </w:tcPr>
          <w:p w14:paraId="702F56D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11.8</w:t>
            </w:r>
          </w:p>
        </w:tc>
        <w:tc>
          <w:tcPr>
            <w:tcW w:w="623" w:type="dxa"/>
            <w:vAlign w:val="center"/>
            <w:hideMark/>
          </w:tcPr>
          <w:p w14:paraId="6322CAD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37%</w:t>
            </w:r>
          </w:p>
        </w:tc>
      </w:tr>
      <w:tr w:rsidR="00BE2E8F" w:rsidRPr="00D24675" w14:paraId="249BF556"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15A63DF0"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Średnia temperatura dzienna</w:t>
            </w:r>
          </w:p>
        </w:tc>
        <w:tc>
          <w:tcPr>
            <w:tcW w:w="1935" w:type="dxa"/>
            <w:shd w:val="clear" w:color="auto" w:fill="F2F2F2" w:themeFill="background1" w:themeFillShade="F2"/>
            <w:vAlign w:val="center"/>
            <w:hideMark/>
          </w:tcPr>
          <w:p w14:paraId="25A2DD1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shd w:val="clear" w:color="auto" w:fill="F2F2F2" w:themeFill="background1" w:themeFillShade="F2"/>
            <w:vAlign w:val="center"/>
            <w:hideMark/>
          </w:tcPr>
          <w:p w14:paraId="7409222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1D6F5D9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1.8</w:t>
            </w:r>
          </w:p>
        </w:tc>
        <w:tc>
          <w:tcPr>
            <w:tcW w:w="709" w:type="dxa"/>
            <w:shd w:val="clear" w:color="auto" w:fill="F2F2F2" w:themeFill="background1" w:themeFillShade="F2"/>
            <w:vAlign w:val="center"/>
            <w:hideMark/>
          </w:tcPr>
          <w:p w14:paraId="5465A78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748" w:type="dxa"/>
            <w:shd w:val="clear" w:color="auto" w:fill="F2F2F2" w:themeFill="background1" w:themeFillShade="F2"/>
            <w:vAlign w:val="center"/>
            <w:hideMark/>
          </w:tcPr>
          <w:p w14:paraId="5AD962D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2.1</w:t>
            </w:r>
          </w:p>
        </w:tc>
        <w:tc>
          <w:tcPr>
            <w:tcW w:w="579" w:type="dxa"/>
            <w:shd w:val="clear" w:color="auto" w:fill="F2F2F2" w:themeFill="background1" w:themeFillShade="F2"/>
            <w:vAlign w:val="center"/>
            <w:hideMark/>
          </w:tcPr>
          <w:p w14:paraId="60B2197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1.4</w:t>
            </w:r>
          </w:p>
        </w:tc>
        <w:tc>
          <w:tcPr>
            <w:tcW w:w="533" w:type="dxa"/>
            <w:shd w:val="clear" w:color="auto" w:fill="F2F2F2" w:themeFill="background1" w:themeFillShade="F2"/>
            <w:vAlign w:val="center"/>
            <w:hideMark/>
          </w:tcPr>
          <w:p w14:paraId="2B88B78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w:t>
            </w:r>
          </w:p>
        </w:tc>
        <w:tc>
          <w:tcPr>
            <w:tcW w:w="579" w:type="dxa"/>
            <w:shd w:val="clear" w:color="auto" w:fill="F2F2F2" w:themeFill="background1" w:themeFillShade="F2"/>
            <w:vAlign w:val="center"/>
            <w:hideMark/>
          </w:tcPr>
          <w:p w14:paraId="36F4F40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1.3</w:t>
            </w:r>
          </w:p>
        </w:tc>
        <w:tc>
          <w:tcPr>
            <w:tcW w:w="533" w:type="dxa"/>
            <w:shd w:val="clear" w:color="auto" w:fill="F2F2F2" w:themeFill="background1" w:themeFillShade="F2"/>
            <w:vAlign w:val="center"/>
            <w:hideMark/>
          </w:tcPr>
          <w:p w14:paraId="6E42AFC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2.8</w:t>
            </w:r>
          </w:p>
        </w:tc>
        <w:tc>
          <w:tcPr>
            <w:tcW w:w="623" w:type="dxa"/>
            <w:shd w:val="clear" w:color="auto" w:fill="F2F2F2" w:themeFill="background1" w:themeFillShade="F2"/>
            <w:vAlign w:val="center"/>
            <w:hideMark/>
          </w:tcPr>
          <w:p w14:paraId="0F5E02B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F17C48" w:rsidRPr="00D24675" w14:paraId="06DDC000"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0E1FB492"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Średnia temperatura dzienna</w:t>
            </w:r>
          </w:p>
        </w:tc>
        <w:tc>
          <w:tcPr>
            <w:tcW w:w="1935" w:type="dxa"/>
            <w:vAlign w:val="center"/>
            <w:hideMark/>
          </w:tcPr>
          <w:p w14:paraId="715EEDB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vAlign w:val="center"/>
            <w:hideMark/>
          </w:tcPr>
          <w:p w14:paraId="61D2C43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6DBF906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w:t>
            </w:r>
          </w:p>
        </w:tc>
        <w:tc>
          <w:tcPr>
            <w:tcW w:w="709" w:type="dxa"/>
            <w:vAlign w:val="center"/>
            <w:hideMark/>
          </w:tcPr>
          <w:p w14:paraId="6913D8B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1.7</w:t>
            </w:r>
          </w:p>
        </w:tc>
        <w:tc>
          <w:tcPr>
            <w:tcW w:w="748" w:type="dxa"/>
            <w:vAlign w:val="center"/>
            <w:hideMark/>
          </w:tcPr>
          <w:p w14:paraId="396DFD4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2.6</w:t>
            </w:r>
          </w:p>
        </w:tc>
        <w:tc>
          <w:tcPr>
            <w:tcW w:w="579" w:type="dxa"/>
            <w:vAlign w:val="center"/>
            <w:hideMark/>
          </w:tcPr>
          <w:p w14:paraId="4B99B4D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533" w:type="dxa"/>
            <w:vAlign w:val="center"/>
            <w:hideMark/>
          </w:tcPr>
          <w:p w14:paraId="62BAF96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2.8</w:t>
            </w:r>
          </w:p>
        </w:tc>
        <w:tc>
          <w:tcPr>
            <w:tcW w:w="579" w:type="dxa"/>
            <w:vAlign w:val="center"/>
            <w:hideMark/>
          </w:tcPr>
          <w:p w14:paraId="39FF2D8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w:t>
            </w:r>
          </w:p>
        </w:tc>
        <w:tc>
          <w:tcPr>
            <w:tcW w:w="533" w:type="dxa"/>
            <w:vAlign w:val="center"/>
            <w:hideMark/>
          </w:tcPr>
          <w:p w14:paraId="0D825B9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3.3</w:t>
            </w:r>
          </w:p>
        </w:tc>
        <w:tc>
          <w:tcPr>
            <w:tcW w:w="623" w:type="dxa"/>
            <w:vAlign w:val="center"/>
            <w:hideMark/>
          </w:tcPr>
          <w:p w14:paraId="5D00E85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28%</w:t>
            </w:r>
          </w:p>
        </w:tc>
      </w:tr>
      <w:tr w:rsidR="00BE2E8F" w:rsidRPr="00D24675" w14:paraId="3B45A644"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041B7F8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Średnia temperatura dzienna</w:t>
            </w:r>
          </w:p>
        </w:tc>
        <w:tc>
          <w:tcPr>
            <w:tcW w:w="1935" w:type="dxa"/>
            <w:shd w:val="clear" w:color="auto" w:fill="F2F2F2" w:themeFill="background1" w:themeFillShade="F2"/>
            <w:vAlign w:val="center"/>
            <w:hideMark/>
          </w:tcPr>
          <w:p w14:paraId="2DF8AC2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shd w:val="clear" w:color="auto" w:fill="F2F2F2" w:themeFill="background1" w:themeFillShade="F2"/>
            <w:vAlign w:val="center"/>
            <w:hideMark/>
          </w:tcPr>
          <w:p w14:paraId="37F1E20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557A3DA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w:t>
            </w:r>
          </w:p>
        </w:tc>
        <w:tc>
          <w:tcPr>
            <w:tcW w:w="709" w:type="dxa"/>
            <w:shd w:val="clear" w:color="auto" w:fill="F2F2F2" w:themeFill="background1" w:themeFillShade="F2"/>
            <w:vAlign w:val="center"/>
            <w:hideMark/>
          </w:tcPr>
          <w:p w14:paraId="4D9B1DB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1.8</w:t>
            </w:r>
          </w:p>
        </w:tc>
        <w:tc>
          <w:tcPr>
            <w:tcW w:w="748" w:type="dxa"/>
            <w:shd w:val="clear" w:color="auto" w:fill="F2F2F2" w:themeFill="background1" w:themeFillShade="F2"/>
            <w:vAlign w:val="center"/>
            <w:hideMark/>
          </w:tcPr>
          <w:p w14:paraId="52CF88E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2.8</w:t>
            </w:r>
          </w:p>
        </w:tc>
        <w:tc>
          <w:tcPr>
            <w:tcW w:w="579" w:type="dxa"/>
            <w:shd w:val="clear" w:color="auto" w:fill="F2F2F2" w:themeFill="background1" w:themeFillShade="F2"/>
            <w:vAlign w:val="center"/>
            <w:hideMark/>
          </w:tcPr>
          <w:p w14:paraId="7EC3480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w:t>
            </w:r>
          </w:p>
        </w:tc>
        <w:tc>
          <w:tcPr>
            <w:tcW w:w="533" w:type="dxa"/>
            <w:shd w:val="clear" w:color="auto" w:fill="F2F2F2" w:themeFill="background1" w:themeFillShade="F2"/>
            <w:vAlign w:val="center"/>
            <w:hideMark/>
          </w:tcPr>
          <w:p w14:paraId="24AF0D0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3.4</w:t>
            </w:r>
          </w:p>
        </w:tc>
        <w:tc>
          <w:tcPr>
            <w:tcW w:w="579" w:type="dxa"/>
            <w:shd w:val="clear" w:color="auto" w:fill="F2F2F2" w:themeFill="background1" w:themeFillShade="F2"/>
            <w:vAlign w:val="center"/>
            <w:hideMark/>
          </w:tcPr>
          <w:p w14:paraId="6A93D9A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1.4</w:t>
            </w:r>
          </w:p>
        </w:tc>
        <w:tc>
          <w:tcPr>
            <w:tcW w:w="533" w:type="dxa"/>
            <w:shd w:val="clear" w:color="auto" w:fill="F2F2F2" w:themeFill="background1" w:themeFillShade="F2"/>
            <w:vAlign w:val="center"/>
            <w:hideMark/>
          </w:tcPr>
          <w:p w14:paraId="45129FA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3.6</w:t>
            </w:r>
          </w:p>
        </w:tc>
        <w:tc>
          <w:tcPr>
            <w:tcW w:w="623" w:type="dxa"/>
            <w:shd w:val="clear" w:color="auto" w:fill="F2F2F2" w:themeFill="background1" w:themeFillShade="F2"/>
            <w:vAlign w:val="center"/>
            <w:hideMark/>
          </w:tcPr>
          <w:p w14:paraId="7683D9C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22%</w:t>
            </w:r>
          </w:p>
        </w:tc>
      </w:tr>
      <w:tr w:rsidR="00F17C48" w:rsidRPr="00D24675" w14:paraId="17066CEE"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7A0860EE"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Całkowita zmiana opadów (%)</w:t>
            </w:r>
          </w:p>
        </w:tc>
        <w:tc>
          <w:tcPr>
            <w:tcW w:w="1935" w:type="dxa"/>
            <w:vAlign w:val="center"/>
            <w:hideMark/>
          </w:tcPr>
          <w:p w14:paraId="2E7B8FA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vAlign w:val="center"/>
            <w:hideMark/>
          </w:tcPr>
          <w:p w14:paraId="554404E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2D7D64C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-1.7</w:t>
            </w:r>
          </w:p>
        </w:tc>
        <w:tc>
          <w:tcPr>
            <w:tcW w:w="709" w:type="dxa"/>
            <w:vAlign w:val="center"/>
            <w:hideMark/>
          </w:tcPr>
          <w:p w14:paraId="3E8F924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w:t>
            </w:r>
          </w:p>
        </w:tc>
        <w:tc>
          <w:tcPr>
            <w:tcW w:w="748" w:type="dxa"/>
            <w:vAlign w:val="center"/>
            <w:hideMark/>
          </w:tcPr>
          <w:p w14:paraId="24EBE79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79" w:type="dxa"/>
            <w:vAlign w:val="center"/>
            <w:hideMark/>
          </w:tcPr>
          <w:p w14:paraId="09215DD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-4.8</w:t>
            </w:r>
          </w:p>
        </w:tc>
        <w:tc>
          <w:tcPr>
            <w:tcW w:w="533" w:type="dxa"/>
            <w:vAlign w:val="center"/>
            <w:hideMark/>
          </w:tcPr>
          <w:p w14:paraId="601A830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w:t>
            </w:r>
          </w:p>
        </w:tc>
        <w:tc>
          <w:tcPr>
            <w:tcW w:w="579" w:type="dxa"/>
            <w:vAlign w:val="center"/>
            <w:hideMark/>
          </w:tcPr>
          <w:p w14:paraId="7420C58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-5</w:t>
            </w:r>
          </w:p>
        </w:tc>
        <w:tc>
          <w:tcPr>
            <w:tcW w:w="533" w:type="dxa"/>
            <w:vAlign w:val="center"/>
            <w:hideMark/>
          </w:tcPr>
          <w:p w14:paraId="2845E7A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6.4</w:t>
            </w:r>
          </w:p>
        </w:tc>
        <w:tc>
          <w:tcPr>
            <w:tcW w:w="623" w:type="dxa"/>
            <w:vAlign w:val="center"/>
            <w:hideMark/>
          </w:tcPr>
          <w:p w14:paraId="1CD4492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BE2E8F" w:rsidRPr="00D24675" w14:paraId="1CCD5D7B"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6C8D9630"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Całkowita zmiana opadów (%)</w:t>
            </w:r>
          </w:p>
        </w:tc>
        <w:tc>
          <w:tcPr>
            <w:tcW w:w="1935" w:type="dxa"/>
            <w:shd w:val="clear" w:color="auto" w:fill="F2F2F2" w:themeFill="background1" w:themeFillShade="F2"/>
            <w:vAlign w:val="center"/>
            <w:hideMark/>
          </w:tcPr>
          <w:p w14:paraId="0EC7A45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shd w:val="clear" w:color="auto" w:fill="F2F2F2" w:themeFill="background1" w:themeFillShade="F2"/>
            <w:vAlign w:val="center"/>
            <w:hideMark/>
          </w:tcPr>
          <w:p w14:paraId="1BF7EBC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111D132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w:t>
            </w:r>
          </w:p>
        </w:tc>
        <w:tc>
          <w:tcPr>
            <w:tcW w:w="709" w:type="dxa"/>
            <w:shd w:val="clear" w:color="auto" w:fill="F2F2F2" w:themeFill="background1" w:themeFillShade="F2"/>
            <w:vAlign w:val="center"/>
            <w:hideMark/>
          </w:tcPr>
          <w:p w14:paraId="23747B3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-4.3</w:t>
            </w:r>
          </w:p>
        </w:tc>
        <w:tc>
          <w:tcPr>
            <w:tcW w:w="748" w:type="dxa"/>
            <w:shd w:val="clear" w:color="auto" w:fill="F2F2F2" w:themeFill="background1" w:themeFillShade="F2"/>
            <w:vAlign w:val="center"/>
            <w:hideMark/>
          </w:tcPr>
          <w:p w14:paraId="46A6A6D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79" w:type="dxa"/>
            <w:shd w:val="clear" w:color="auto" w:fill="F2F2F2" w:themeFill="background1" w:themeFillShade="F2"/>
            <w:vAlign w:val="center"/>
            <w:hideMark/>
          </w:tcPr>
          <w:p w14:paraId="025C88F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-5.7</w:t>
            </w:r>
          </w:p>
        </w:tc>
        <w:tc>
          <w:tcPr>
            <w:tcW w:w="533" w:type="dxa"/>
            <w:shd w:val="clear" w:color="auto" w:fill="F2F2F2" w:themeFill="background1" w:themeFillShade="F2"/>
            <w:vAlign w:val="center"/>
            <w:hideMark/>
          </w:tcPr>
          <w:p w14:paraId="32FF17F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579" w:type="dxa"/>
            <w:shd w:val="clear" w:color="auto" w:fill="F2F2F2" w:themeFill="background1" w:themeFillShade="F2"/>
            <w:vAlign w:val="center"/>
            <w:hideMark/>
          </w:tcPr>
          <w:p w14:paraId="7F46327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-6.7</w:t>
            </w:r>
          </w:p>
        </w:tc>
        <w:tc>
          <w:tcPr>
            <w:tcW w:w="533" w:type="dxa"/>
            <w:shd w:val="clear" w:color="auto" w:fill="F2F2F2" w:themeFill="background1" w:themeFillShade="F2"/>
            <w:vAlign w:val="center"/>
            <w:hideMark/>
          </w:tcPr>
          <w:p w14:paraId="430B261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3.3</w:t>
            </w:r>
          </w:p>
        </w:tc>
        <w:tc>
          <w:tcPr>
            <w:tcW w:w="623" w:type="dxa"/>
            <w:shd w:val="clear" w:color="auto" w:fill="F2F2F2" w:themeFill="background1" w:themeFillShade="F2"/>
            <w:vAlign w:val="center"/>
            <w:hideMark/>
          </w:tcPr>
          <w:p w14:paraId="1DC1545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35%</w:t>
            </w:r>
          </w:p>
        </w:tc>
      </w:tr>
      <w:tr w:rsidR="00F17C48" w:rsidRPr="00D24675" w14:paraId="215D5D33"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0D88034A"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Całkowita zmiana opadów (%)</w:t>
            </w:r>
          </w:p>
        </w:tc>
        <w:tc>
          <w:tcPr>
            <w:tcW w:w="1935" w:type="dxa"/>
            <w:vAlign w:val="center"/>
            <w:hideMark/>
          </w:tcPr>
          <w:p w14:paraId="35F2EBE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vAlign w:val="center"/>
            <w:hideMark/>
          </w:tcPr>
          <w:p w14:paraId="4351A5D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2E54BCB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w:t>
            </w:r>
          </w:p>
        </w:tc>
        <w:tc>
          <w:tcPr>
            <w:tcW w:w="709" w:type="dxa"/>
            <w:vAlign w:val="center"/>
            <w:hideMark/>
          </w:tcPr>
          <w:p w14:paraId="03D7AEF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w:t>
            </w:r>
          </w:p>
        </w:tc>
        <w:tc>
          <w:tcPr>
            <w:tcW w:w="748" w:type="dxa"/>
            <w:vAlign w:val="center"/>
            <w:hideMark/>
          </w:tcPr>
          <w:p w14:paraId="0460EDD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0.4</w:t>
            </w:r>
          </w:p>
        </w:tc>
        <w:tc>
          <w:tcPr>
            <w:tcW w:w="579" w:type="dxa"/>
            <w:vAlign w:val="center"/>
            <w:hideMark/>
          </w:tcPr>
          <w:p w14:paraId="159100F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-6.8</w:t>
            </w:r>
          </w:p>
        </w:tc>
        <w:tc>
          <w:tcPr>
            <w:tcW w:w="533" w:type="dxa"/>
            <w:vAlign w:val="center"/>
            <w:hideMark/>
          </w:tcPr>
          <w:p w14:paraId="76DFA00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1.5</w:t>
            </w:r>
          </w:p>
        </w:tc>
        <w:tc>
          <w:tcPr>
            <w:tcW w:w="579" w:type="dxa"/>
            <w:vAlign w:val="center"/>
            <w:hideMark/>
          </w:tcPr>
          <w:p w14:paraId="7C0A4C1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-7.6</w:t>
            </w:r>
          </w:p>
        </w:tc>
        <w:tc>
          <w:tcPr>
            <w:tcW w:w="533" w:type="dxa"/>
            <w:vAlign w:val="center"/>
            <w:hideMark/>
          </w:tcPr>
          <w:p w14:paraId="3216B0D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9</w:t>
            </w:r>
          </w:p>
        </w:tc>
        <w:tc>
          <w:tcPr>
            <w:tcW w:w="623" w:type="dxa"/>
            <w:vAlign w:val="center"/>
            <w:hideMark/>
          </w:tcPr>
          <w:p w14:paraId="2B8B7D9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18%</w:t>
            </w:r>
          </w:p>
        </w:tc>
      </w:tr>
      <w:tr w:rsidR="00BE2E8F" w:rsidRPr="00D24675" w14:paraId="577635DB"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15CD3D7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Zmiana wiatru przy powierzchni (%)</w:t>
            </w:r>
          </w:p>
        </w:tc>
        <w:tc>
          <w:tcPr>
            <w:tcW w:w="1935" w:type="dxa"/>
            <w:shd w:val="clear" w:color="auto" w:fill="F2F2F2" w:themeFill="background1" w:themeFillShade="F2"/>
            <w:vAlign w:val="center"/>
            <w:hideMark/>
          </w:tcPr>
          <w:p w14:paraId="7DBC43E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shd w:val="clear" w:color="auto" w:fill="F2F2F2" w:themeFill="background1" w:themeFillShade="F2"/>
            <w:vAlign w:val="center"/>
            <w:hideMark/>
          </w:tcPr>
          <w:p w14:paraId="3A85621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2A11B5B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-1.6</w:t>
            </w:r>
          </w:p>
        </w:tc>
        <w:tc>
          <w:tcPr>
            <w:tcW w:w="709" w:type="dxa"/>
            <w:shd w:val="clear" w:color="auto" w:fill="F2F2F2" w:themeFill="background1" w:themeFillShade="F2"/>
            <w:vAlign w:val="center"/>
            <w:hideMark/>
          </w:tcPr>
          <w:p w14:paraId="0476379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-2.3</w:t>
            </w:r>
          </w:p>
        </w:tc>
        <w:tc>
          <w:tcPr>
            <w:tcW w:w="748" w:type="dxa"/>
            <w:shd w:val="clear" w:color="auto" w:fill="F2F2F2" w:themeFill="background1" w:themeFillShade="F2"/>
            <w:vAlign w:val="center"/>
            <w:hideMark/>
          </w:tcPr>
          <w:p w14:paraId="463FF945"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-0.6</w:t>
            </w:r>
          </w:p>
        </w:tc>
        <w:tc>
          <w:tcPr>
            <w:tcW w:w="579" w:type="dxa"/>
            <w:shd w:val="clear" w:color="auto" w:fill="F2F2F2" w:themeFill="background1" w:themeFillShade="F2"/>
            <w:vAlign w:val="center"/>
            <w:hideMark/>
          </w:tcPr>
          <w:p w14:paraId="1F4A9C3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-4.2</w:t>
            </w:r>
          </w:p>
        </w:tc>
        <w:tc>
          <w:tcPr>
            <w:tcW w:w="533" w:type="dxa"/>
            <w:shd w:val="clear" w:color="auto" w:fill="F2F2F2" w:themeFill="background1" w:themeFillShade="F2"/>
            <w:vAlign w:val="center"/>
            <w:hideMark/>
          </w:tcPr>
          <w:p w14:paraId="0C58B7A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79" w:type="dxa"/>
            <w:shd w:val="clear" w:color="auto" w:fill="F2F2F2" w:themeFill="background1" w:themeFillShade="F2"/>
            <w:vAlign w:val="center"/>
            <w:hideMark/>
          </w:tcPr>
          <w:p w14:paraId="4289BC2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-5</w:t>
            </w:r>
          </w:p>
        </w:tc>
        <w:tc>
          <w:tcPr>
            <w:tcW w:w="533" w:type="dxa"/>
            <w:shd w:val="clear" w:color="auto" w:fill="F2F2F2" w:themeFill="background1" w:themeFillShade="F2"/>
            <w:vAlign w:val="center"/>
            <w:hideMark/>
          </w:tcPr>
          <w:p w14:paraId="39034EFA"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623" w:type="dxa"/>
            <w:shd w:val="clear" w:color="auto" w:fill="F2F2F2" w:themeFill="background1" w:themeFillShade="F2"/>
            <w:vAlign w:val="center"/>
            <w:hideMark/>
          </w:tcPr>
          <w:p w14:paraId="4EF99281"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F17C48" w:rsidRPr="00D24675" w14:paraId="719A3F00"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6CFCE7F9"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Zmiana wiatru przy powierzchni (%)</w:t>
            </w:r>
          </w:p>
        </w:tc>
        <w:tc>
          <w:tcPr>
            <w:tcW w:w="1935" w:type="dxa"/>
            <w:vAlign w:val="center"/>
            <w:hideMark/>
          </w:tcPr>
          <w:p w14:paraId="3D5C3E5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vAlign w:val="center"/>
            <w:hideMark/>
          </w:tcPr>
          <w:p w14:paraId="16D10F7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6D4BED7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-2.1</w:t>
            </w:r>
          </w:p>
        </w:tc>
        <w:tc>
          <w:tcPr>
            <w:tcW w:w="709" w:type="dxa"/>
            <w:vAlign w:val="center"/>
            <w:hideMark/>
          </w:tcPr>
          <w:p w14:paraId="14E31F1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-2.9</w:t>
            </w:r>
          </w:p>
        </w:tc>
        <w:tc>
          <w:tcPr>
            <w:tcW w:w="748" w:type="dxa"/>
            <w:vAlign w:val="center"/>
            <w:hideMark/>
          </w:tcPr>
          <w:p w14:paraId="682C9C3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-0.6</w:t>
            </w:r>
          </w:p>
        </w:tc>
        <w:tc>
          <w:tcPr>
            <w:tcW w:w="579" w:type="dxa"/>
            <w:vAlign w:val="center"/>
            <w:hideMark/>
          </w:tcPr>
          <w:p w14:paraId="12726C5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-4.5</w:t>
            </w:r>
          </w:p>
        </w:tc>
        <w:tc>
          <w:tcPr>
            <w:tcW w:w="533" w:type="dxa"/>
            <w:vAlign w:val="center"/>
            <w:hideMark/>
          </w:tcPr>
          <w:p w14:paraId="4AB2DE1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579" w:type="dxa"/>
            <w:vAlign w:val="center"/>
            <w:hideMark/>
          </w:tcPr>
          <w:p w14:paraId="4AFF9AD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w:t>
            </w:r>
          </w:p>
        </w:tc>
        <w:tc>
          <w:tcPr>
            <w:tcW w:w="533" w:type="dxa"/>
            <w:vAlign w:val="center"/>
            <w:hideMark/>
          </w:tcPr>
          <w:p w14:paraId="4AE4B6B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623" w:type="dxa"/>
            <w:vAlign w:val="center"/>
            <w:hideMark/>
          </w:tcPr>
          <w:p w14:paraId="4342B80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31%</w:t>
            </w:r>
          </w:p>
        </w:tc>
      </w:tr>
      <w:tr w:rsidR="00BE2E8F" w:rsidRPr="00D24675" w14:paraId="3007825C"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456FE321"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Zmiana wiatru przy powierzchni (%)</w:t>
            </w:r>
          </w:p>
        </w:tc>
        <w:tc>
          <w:tcPr>
            <w:tcW w:w="1935" w:type="dxa"/>
            <w:shd w:val="clear" w:color="auto" w:fill="F2F2F2" w:themeFill="background1" w:themeFillShade="F2"/>
            <w:vAlign w:val="center"/>
            <w:hideMark/>
          </w:tcPr>
          <w:p w14:paraId="706933D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shd w:val="clear" w:color="auto" w:fill="F2F2F2" w:themeFill="background1" w:themeFillShade="F2"/>
            <w:vAlign w:val="center"/>
            <w:hideMark/>
          </w:tcPr>
          <w:p w14:paraId="0EF6AA8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27F9CF5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-1.9</w:t>
            </w:r>
          </w:p>
        </w:tc>
        <w:tc>
          <w:tcPr>
            <w:tcW w:w="709" w:type="dxa"/>
            <w:shd w:val="clear" w:color="auto" w:fill="F2F2F2" w:themeFill="background1" w:themeFillShade="F2"/>
            <w:vAlign w:val="center"/>
            <w:hideMark/>
          </w:tcPr>
          <w:p w14:paraId="359440E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-3.1</w:t>
            </w:r>
          </w:p>
        </w:tc>
        <w:tc>
          <w:tcPr>
            <w:tcW w:w="748" w:type="dxa"/>
            <w:shd w:val="clear" w:color="auto" w:fill="F2F2F2" w:themeFill="background1" w:themeFillShade="F2"/>
            <w:vAlign w:val="center"/>
            <w:hideMark/>
          </w:tcPr>
          <w:p w14:paraId="138BBBC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-0.7</w:t>
            </w:r>
          </w:p>
        </w:tc>
        <w:tc>
          <w:tcPr>
            <w:tcW w:w="579" w:type="dxa"/>
            <w:shd w:val="clear" w:color="auto" w:fill="F2F2F2" w:themeFill="background1" w:themeFillShade="F2"/>
            <w:vAlign w:val="center"/>
            <w:hideMark/>
          </w:tcPr>
          <w:p w14:paraId="72AEDE6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-4.6</w:t>
            </w:r>
          </w:p>
        </w:tc>
        <w:tc>
          <w:tcPr>
            <w:tcW w:w="533" w:type="dxa"/>
            <w:shd w:val="clear" w:color="auto" w:fill="F2F2F2" w:themeFill="background1" w:themeFillShade="F2"/>
            <w:vAlign w:val="center"/>
            <w:hideMark/>
          </w:tcPr>
          <w:p w14:paraId="39965EC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w:t>
            </w:r>
          </w:p>
        </w:tc>
        <w:tc>
          <w:tcPr>
            <w:tcW w:w="579" w:type="dxa"/>
            <w:shd w:val="clear" w:color="auto" w:fill="F2F2F2" w:themeFill="background1" w:themeFillShade="F2"/>
            <w:vAlign w:val="center"/>
            <w:hideMark/>
          </w:tcPr>
          <w:p w14:paraId="58BF821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-6</w:t>
            </w:r>
          </w:p>
        </w:tc>
        <w:tc>
          <w:tcPr>
            <w:tcW w:w="533" w:type="dxa"/>
            <w:shd w:val="clear" w:color="auto" w:fill="F2F2F2" w:themeFill="background1" w:themeFillShade="F2"/>
            <w:vAlign w:val="center"/>
            <w:hideMark/>
          </w:tcPr>
          <w:p w14:paraId="45ED845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623" w:type="dxa"/>
            <w:shd w:val="clear" w:color="auto" w:fill="F2F2F2" w:themeFill="background1" w:themeFillShade="F2"/>
            <w:vAlign w:val="center"/>
            <w:hideMark/>
          </w:tcPr>
          <w:p w14:paraId="43FBDAD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19%</w:t>
            </w:r>
          </w:p>
        </w:tc>
      </w:tr>
      <w:tr w:rsidR="00F17C48" w:rsidRPr="00D24675" w14:paraId="751DDFB0"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2B20E0DC"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Wzrost poziomu morza (metry)</w:t>
            </w:r>
          </w:p>
        </w:tc>
        <w:tc>
          <w:tcPr>
            <w:tcW w:w="1935" w:type="dxa"/>
            <w:vAlign w:val="center"/>
            <w:hideMark/>
          </w:tcPr>
          <w:p w14:paraId="275F1ECE"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krótkoterminowy (2021–2040)</w:t>
            </w:r>
          </w:p>
        </w:tc>
        <w:tc>
          <w:tcPr>
            <w:tcW w:w="992" w:type="dxa"/>
            <w:vAlign w:val="center"/>
            <w:hideMark/>
          </w:tcPr>
          <w:p w14:paraId="072D983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7B35EFA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709" w:type="dxa"/>
            <w:vAlign w:val="center"/>
            <w:hideMark/>
          </w:tcPr>
          <w:p w14:paraId="5F37491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748" w:type="dxa"/>
            <w:vAlign w:val="center"/>
            <w:hideMark/>
          </w:tcPr>
          <w:p w14:paraId="66FC8B9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579" w:type="dxa"/>
            <w:vAlign w:val="center"/>
            <w:hideMark/>
          </w:tcPr>
          <w:p w14:paraId="0184FB1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533" w:type="dxa"/>
            <w:vAlign w:val="center"/>
            <w:hideMark/>
          </w:tcPr>
          <w:p w14:paraId="65A0D71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79" w:type="dxa"/>
            <w:vAlign w:val="center"/>
            <w:hideMark/>
          </w:tcPr>
          <w:p w14:paraId="6668DA0F"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w:t>
            </w:r>
          </w:p>
        </w:tc>
        <w:tc>
          <w:tcPr>
            <w:tcW w:w="533" w:type="dxa"/>
            <w:vAlign w:val="center"/>
            <w:hideMark/>
          </w:tcPr>
          <w:p w14:paraId="5F82600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623" w:type="dxa"/>
            <w:vAlign w:val="center"/>
            <w:hideMark/>
          </w:tcPr>
          <w:p w14:paraId="27AB63BC"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p>
        </w:tc>
      </w:tr>
      <w:tr w:rsidR="00BE2E8F" w:rsidRPr="00D24675" w14:paraId="744F496B" w14:textId="77777777">
        <w:tc>
          <w:tcPr>
            <w:cnfStyle w:val="001000000000" w:firstRow="0" w:lastRow="0" w:firstColumn="1" w:lastColumn="0" w:oddVBand="0" w:evenVBand="0" w:oddHBand="0" w:evenHBand="0" w:firstRowFirstColumn="0" w:firstRowLastColumn="0" w:lastRowFirstColumn="0" w:lastRowLastColumn="0"/>
            <w:tcW w:w="2455" w:type="dxa"/>
            <w:shd w:val="clear" w:color="auto" w:fill="F2F2F2" w:themeFill="background1" w:themeFillShade="F2"/>
            <w:vAlign w:val="center"/>
            <w:hideMark/>
          </w:tcPr>
          <w:p w14:paraId="161B4C37"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Wzrost poziomu morza (metry)</w:t>
            </w:r>
          </w:p>
        </w:tc>
        <w:tc>
          <w:tcPr>
            <w:tcW w:w="1935" w:type="dxa"/>
            <w:shd w:val="clear" w:color="auto" w:fill="F2F2F2" w:themeFill="background1" w:themeFillShade="F2"/>
            <w:vAlign w:val="center"/>
            <w:hideMark/>
          </w:tcPr>
          <w:p w14:paraId="3047956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średnioterminowy (2041–2060)</w:t>
            </w:r>
          </w:p>
        </w:tc>
        <w:tc>
          <w:tcPr>
            <w:tcW w:w="992" w:type="dxa"/>
            <w:shd w:val="clear" w:color="auto" w:fill="F2F2F2" w:themeFill="background1" w:themeFillShade="F2"/>
            <w:vAlign w:val="center"/>
            <w:hideMark/>
          </w:tcPr>
          <w:p w14:paraId="453B4578"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shd w:val="clear" w:color="auto" w:fill="F2F2F2" w:themeFill="background1" w:themeFillShade="F2"/>
            <w:vAlign w:val="center"/>
            <w:hideMark/>
          </w:tcPr>
          <w:p w14:paraId="0DE4D72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709" w:type="dxa"/>
            <w:shd w:val="clear" w:color="auto" w:fill="F2F2F2" w:themeFill="background1" w:themeFillShade="F2"/>
            <w:vAlign w:val="center"/>
            <w:hideMark/>
          </w:tcPr>
          <w:p w14:paraId="1F1E9C62"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748" w:type="dxa"/>
            <w:shd w:val="clear" w:color="auto" w:fill="F2F2F2" w:themeFill="background1" w:themeFillShade="F2"/>
            <w:vAlign w:val="center"/>
            <w:hideMark/>
          </w:tcPr>
          <w:p w14:paraId="74620B54"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0.3</w:t>
            </w:r>
          </w:p>
        </w:tc>
        <w:tc>
          <w:tcPr>
            <w:tcW w:w="579" w:type="dxa"/>
            <w:shd w:val="clear" w:color="auto" w:fill="F2F2F2" w:themeFill="background1" w:themeFillShade="F2"/>
            <w:vAlign w:val="center"/>
            <w:hideMark/>
          </w:tcPr>
          <w:p w14:paraId="70598A6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533" w:type="dxa"/>
            <w:shd w:val="clear" w:color="auto" w:fill="F2F2F2" w:themeFill="background1" w:themeFillShade="F2"/>
            <w:vAlign w:val="center"/>
            <w:hideMark/>
          </w:tcPr>
          <w:p w14:paraId="361F790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0.3</w:t>
            </w:r>
          </w:p>
        </w:tc>
        <w:tc>
          <w:tcPr>
            <w:tcW w:w="579" w:type="dxa"/>
            <w:shd w:val="clear" w:color="auto" w:fill="F2F2F2" w:themeFill="background1" w:themeFillShade="F2"/>
            <w:vAlign w:val="center"/>
            <w:hideMark/>
          </w:tcPr>
          <w:p w14:paraId="70737CE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0.1</w:t>
            </w:r>
          </w:p>
        </w:tc>
        <w:tc>
          <w:tcPr>
            <w:tcW w:w="533" w:type="dxa"/>
            <w:shd w:val="clear" w:color="auto" w:fill="F2F2F2" w:themeFill="background1" w:themeFillShade="F2"/>
            <w:vAlign w:val="center"/>
            <w:hideMark/>
          </w:tcPr>
          <w:p w14:paraId="198C7973"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0.4</w:t>
            </w:r>
          </w:p>
        </w:tc>
        <w:tc>
          <w:tcPr>
            <w:tcW w:w="623" w:type="dxa"/>
            <w:shd w:val="clear" w:color="auto" w:fill="F2F2F2" w:themeFill="background1" w:themeFillShade="F2"/>
            <w:vAlign w:val="center"/>
            <w:hideMark/>
          </w:tcPr>
          <w:p w14:paraId="3D1BF33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100%</w:t>
            </w:r>
          </w:p>
        </w:tc>
      </w:tr>
      <w:tr w:rsidR="00F17C48" w:rsidRPr="00D24675" w14:paraId="5ED90FB8" w14:textId="77777777">
        <w:tc>
          <w:tcPr>
            <w:cnfStyle w:val="001000000000" w:firstRow="0" w:lastRow="0" w:firstColumn="1" w:lastColumn="0" w:oddVBand="0" w:evenVBand="0" w:oddHBand="0" w:evenHBand="0" w:firstRowFirstColumn="0" w:firstRowLastColumn="0" w:lastRowFirstColumn="0" w:lastRowLastColumn="0"/>
            <w:tcW w:w="2455" w:type="dxa"/>
            <w:vAlign w:val="center"/>
            <w:hideMark/>
          </w:tcPr>
          <w:p w14:paraId="20C07B0B" w14:textId="77777777" w:rsidR="00F17C48" w:rsidRPr="00D24675" w:rsidRDefault="00F17C48">
            <w:pPr>
              <w:spacing w:after="0" w:line="278" w:lineRule="auto"/>
              <w:jc w:val="left"/>
              <w:rPr>
                <w:rFonts w:cs="Times New Roman"/>
                <w:color w:val="003282"/>
                <w:sz w:val="16"/>
                <w:szCs w:val="16"/>
                <w:lang w:val="pl-PL"/>
              </w:rPr>
            </w:pPr>
            <w:r w:rsidRPr="00D24675">
              <w:rPr>
                <w:rFonts w:cs="Times New Roman"/>
                <w:color w:val="003282"/>
                <w:sz w:val="16"/>
                <w:szCs w:val="16"/>
                <w:lang w:val="pl-PL"/>
              </w:rPr>
              <w:t>Wzrost poziomu morza (metry)</w:t>
            </w:r>
          </w:p>
        </w:tc>
        <w:tc>
          <w:tcPr>
            <w:tcW w:w="1935" w:type="dxa"/>
            <w:vAlign w:val="center"/>
            <w:hideMark/>
          </w:tcPr>
          <w:p w14:paraId="133D218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Okres długoterminowy (2081–2100)</w:t>
            </w:r>
          </w:p>
        </w:tc>
        <w:tc>
          <w:tcPr>
            <w:tcW w:w="992" w:type="dxa"/>
            <w:vAlign w:val="center"/>
            <w:hideMark/>
          </w:tcPr>
          <w:p w14:paraId="2B3AF07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SSP1-2.6</w:t>
            </w:r>
          </w:p>
        </w:tc>
        <w:tc>
          <w:tcPr>
            <w:tcW w:w="850" w:type="dxa"/>
            <w:vAlign w:val="center"/>
            <w:hideMark/>
          </w:tcPr>
          <w:p w14:paraId="0F26B05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0.4</w:t>
            </w:r>
          </w:p>
        </w:tc>
        <w:tc>
          <w:tcPr>
            <w:tcW w:w="709" w:type="dxa"/>
            <w:vAlign w:val="center"/>
            <w:hideMark/>
          </w:tcPr>
          <w:p w14:paraId="5A4891B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0.3</w:t>
            </w:r>
          </w:p>
        </w:tc>
        <w:tc>
          <w:tcPr>
            <w:tcW w:w="748" w:type="dxa"/>
            <w:vAlign w:val="center"/>
            <w:hideMark/>
          </w:tcPr>
          <w:p w14:paraId="2D09E5BB"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0.6</w:t>
            </w:r>
          </w:p>
        </w:tc>
        <w:tc>
          <w:tcPr>
            <w:tcW w:w="579" w:type="dxa"/>
            <w:vAlign w:val="center"/>
            <w:hideMark/>
          </w:tcPr>
          <w:p w14:paraId="6FBEF3C6"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33" w:type="dxa"/>
            <w:vAlign w:val="center"/>
            <w:hideMark/>
          </w:tcPr>
          <w:p w14:paraId="0B9ADFA7"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0.7</w:t>
            </w:r>
          </w:p>
        </w:tc>
        <w:tc>
          <w:tcPr>
            <w:tcW w:w="579" w:type="dxa"/>
            <w:vAlign w:val="center"/>
            <w:hideMark/>
          </w:tcPr>
          <w:p w14:paraId="4F82D2B9"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0.2</w:t>
            </w:r>
          </w:p>
        </w:tc>
        <w:tc>
          <w:tcPr>
            <w:tcW w:w="533" w:type="dxa"/>
            <w:vAlign w:val="center"/>
            <w:hideMark/>
          </w:tcPr>
          <w:p w14:paraId="68DAE0DD"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0.7</w:t>
            </w:r>
          </w:p>
        </w:tc>
        <w:tc>
          <w:tcPr>
            <w:tcW w:w="623" w:type="dxa"/>
            <w:vAlign w:val="center"/>
            <w:hideMark/>
          </w:tcPr>
          <w:p w14:paraId="2FF18070" w14:textId="77777777" w:rsidR="00F17C48" w:rsidRPr="00D24675" w:rsidRDefault="00F17C48">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101827"/>
                <w:sz w:val="15"/>
                <w:szCs w:val="15"/>
                <w:lang w:val="pl-PL"/>
              </w:rPr>
            </w:pPr>
            <w:r w:rsidRPr="00D24675">
              <w:rPr>
                <w:rFonts w:cs="Times New Roman"/>
                <w:color w:val="101827"/>
                <w:sz w:val="15"/>
                <w:szCs w:val="15"/>
                <w:lang w:val="pl-PL"/>
              </w:rPr>
              <w:t>300%</w:t>
            </w:r>
          </w:p>
        </w:tc>
      </w:tr>
    </w:tbl>
    <w:p w14:paraId="483CE72D" w14:textId="77777777" w:rsidR="00F17C48" w:rsidRPr="0029224E" w:rsidRDefault="00F17C48" w:rsidP="00F17C48">
      <w:pPr>
        <w:rPr>
          <w:rFonts w:cs="Times New Roman"/>
          <w:i/>
          <w:iCs/>
          <w:color w:val="101827"/>
          <w:szCs w:val="20"/>
        </w:rPr>
      </w:pPr>
      <w:r w:rsidRPr="0029224E">
        <w:rPr>
          <w:rFonts w:cs="Times New Roman"/>
          <w:i/>
          <w:iCs/>
          <w:color w:val="101827"/>
          <w:szCs w:val="20"/>
        </w:rPr>
        <w:t>Legenda kolumn:</w:t>
      </w:r>
    </w:p>
    <w:p w14:paraId="637D8150" w14:textId="77777777" w:rsidR="00F17C48" w:rsidRPr="00BA1806" w:rsidRDefault="00F17C48" w:rsidP="00396106">
      <w:pPr>
        <w:numPr>
          <w:ilvl w:val="0"/>
          <w:numId w:val="60"/>
        </w:numPr>
        <w:spacing w:after="160" w:line="278" w:lineRule="auto"/>
        <w:rPr>
          <w:rFonts w:cs="Times New Roman"/>
          <w:color w:val="101827"/>
          <w:szCs w:val="20"/>
        </w:rPr>
      </w:pPr>
      <w:r w:rsidRPr="00BA1806">
        <w:rPr>
          <w:rFonts w:cs="Times New Roman"/>
          <w:b/>
          <w:bCs/>
          <w:color w:val="101827"/>
          <w:szCs w:val="20"/>
        </w:rPr>
        <w:t>Mediana (Median)</w:t>
      </w:r>
      <w:r w:rsidRPr="00BA1806">
        <w:rPr>
          <w:rFonts w:cs="Times New Roman"/>
          <w:color w:val="101827"/>
          <w:szCs w:val="20"/>
        </w:rPr>
        <w:t>: wartość środkowa w rozkładzie prognoz</w:t>
      </w:r>
    </w:p>
    <w:p w14:paraId="60D6BD57" w14:textId="77777777" w:rsidR="00F17C48" w:rsidRPr="00BA1806" w:rsidRDefault="00F17C48" w:rsidP="00396106">
      <w:pPr>
        <w:numPr>
          <w:ilvl w:val="0"/>
          <w:numId w:val="60"/>
        </w:numPr>
        <w:spacing w:after="160" w:line="278" w:lineRule="auto"/>
        <w:rPr>
          <w:rFonts w:cs="Times New Roman"/>
          <w:color w:val="101827"/>
          <w:szCs w:val="20"/>
        </w:rPr>
      </w:pPr>
      <w:r w:rsidRPr="00BA1806">
        <w:rPr>
          <w:rFonts w:cs="Times New Roman"/>
          <w:b/>
          <w:bCs/>
          <w:color w:val="101827"/>
          <w:szCs w:val="20"/>
        </w:rPr>
        <w:lastRenderedPageBreak/>
        <w:t>P25 / P75</w:t>
      </w:r>
      <w:r w:rsidRPr="00BA1806">
        <w:rPr>
          <w:rFonts w:cs="Times New Roman"/>
          <w:color w:val="101827"/>
          <w:szCs w:val="20"/>
        </w:rPr>
        <w:t>: wartości 25. i 75. percentyla</w:t>
      </w:r>
    </w:p>
    <w:p w14:paraId="292AA64C" w14:textId="77777777" w:rsidR="00F17C48" w:rsidRPr="00BA1806" w:rsidRDefault="00F17C48" w:rsidP="00396106">
      <w:pPr>
        <w:numPr>
          <w:ilvl w:val="0"/>
          <w:numId w:val="60"/>
        </w:numPr>
        <w:spacing w:after="160" w:line="278" w:lineRule="auto"/>
        <w:rPr>
          <w:rFonts w:cs="Times New Roman"/>
          <w:color w:val="101827"/>
          <w:szCs w:val="20"/>
        </w:rPr>
      </w:pPr>
      <w:r w:rsidRPr="00BA1806">
        <w:rPr>
          <w:rFonts w:cs="Times New Roman"/>
          <w:b/>
          <w:bCs/>
          <w:color w:val="101827"/>
          <w:szCs w:val="20"/>
        </w:rPr>
        <w:t>P10 / P90</w:t>
      </w:r>
      <w:r w:rsidRPr="00BA1806">
        <w:rPr>
          <w:rFonts w:cs="Times New Roman"/>
          <w:color w:val="101827"/>
          <w:szCs w:val="20"/>
        </w:rPr>
        <w:t>: wartości 10. i 90. percentyla</w:t>
      </w:r>
    </w:p>
    <w:p w14:paraId="643A7677" w14:textId="77777777" w:rsidR="00F17C48" w:rsidRPr="00BA1806" w:rsidRDefault="00F17C48" w:rsidP="00396106">
      <w:pPr>
        <w:numPr>
          <w:ilvl w:val="0"/>
          <w:numId w:val="60"/>
        </w:numPr>
        <w:spacing w:after="160" w:line="278" w:lineRule="auto"/>
        <w:rPr>
          <w:rFonts w:cs="Times New Roman"/>
          <w:color w:val="101827"/>
          <w:szCs w:val="20"/>
        </w:rPr>
      </w:pPr>
      <w:r w:rsidRPr="00BA1806">
        <w:rPr>
          <w:rFonts w:cs="Times New Roman"/>
          <w:b/>
          <w:bCs/>
          <w:color w:val="101827"/>
          <w:szCs w:val="20"/>
        </w:rPr>
        <w:t>P5 / P95</w:t>
      </w:r>
      <w:r w:rsidRPr="00BA1806">
        <w:rPr>
          <w:rFonts w:cs="Times New Roman"/>
          <w:color w:val="101827"/>
          <w:szCs w:val="20"/>
        </w:rPr>
        <w:t>: wartości 5. i 95. percentyla</w:t>
      </w:r>
    </w:p>
    <w:p w14:paraId="31DFB0A9" w14:textId="77777777" w:rsidR="00F17C48" w:rsidRPr="0079618F" w:rsidRDefault="00F17C48" w:rsidP="00396106">
      <w:pPr>
        <w:numPr>
          <w:ilvl w:val="0"/>
          <w:numId w:val="60"/>
        </w:numPr>
        <w:spacing w:after="160" w:line="278" w:lineRule="auto"/>
        <w:rPr>
          <w:rFonts w:cs="Times New Roman"/>
          <w:color w:val="101827"/>
          <w:szCs w:val="20"/>
        </w:rPr>
      </w:pPr>
      <w:r w:rsidRPr="00BA1806">
        <w:rPr>
          <w:rFonts w:cs="Times New Roman"/>
          <w:b/>
          <w:bCs/>
          <w:color w:val="101827"/>
          <w:szCs w:val="20"/>
        </w:rPr>
        <w:t>Delta</w:t>
      </w:r>
      <w:r w:rsidRPr="00BA1806">
        <w:rPr>
          <w:rFonts w:cs="Times New Roman"/>
          <w:color w:val="101827"/>
          <w:szCs w:val="20"/>
        </w:rPr>
        <w:t>: procentowa zmiana w stosunku do okresu bazowego (jeśli podano)</w:t>
      </w:r>
    </w:p>
    <w:p w14:paraId="0444F273" w14:textId="676CF9A7" w:rsidR="00EF2514" w:rsidRDefault="00EF2514" w:rsidP="00BE2E8F">
      <w:pPr>
        <w:pStyle w:val="Akapit-gwny"/>
      </w:pPr>
      <w:commentRangeStart w:id="59"/>
      <w:commentRangeStart w:id="60"/>
      <w:r w:rsidRPr="002A19FF">
        <w:t>Analiza nieruchomości nabytych w toku egzekucji, na które ustanowiona była hipoteka na rzecz spółki z Grupy KRUK, wykazała, że żadna z nich nie jest aktualnie klasyfikowana jako aktywa zagrożone, a związane z nimi ryzyka klimatyczne są niewielkie</w:t>
      </w:r>
      <w:commentRangeEnd w:id="59"/>
      <w:r w:rsidR="00C60406">
        <w:rPr>
          <w:rStyle w:val="CommentReference"/>
          <w:rFonts w:eastAsiaTheme="minorHAnsi" w:cstheme="minorBidi"/>
          <w:bCs w:val="0"/>
          <w:color w:val="auto"/>
        </w:rPr>
        <w:commentReference w:id="59"/>
      </w:r>
      <w:commentRangeEnd w:id="60"/>
      <w:r w:rsidR="000F265C">
        <w:rPr>
          <w:rStyle w:val="CommentReference"/>
          <w:rFonts w:eastAsiaTheme="minorHAnsi" w:cstheme="minorBidi"/>
          <w:bCs w:val="0"/>
          <w:color w:val="auto"/>
        </w:rPr>
        <w:commentReference w:id="60"/>
      </w:r>
      <w:r w:rsidRPr="002A19FF">
        <w:t>.</w:t>
      </w:r>
    </w:p>
    <w:p w14:paraId="60E1FBC0" w14:textId="2FBFB447" w:rsidR="00F17C48" w:rsidRDefault="00F17C48" w:rsidP="0095061A">
      <w:pPr>
        <w:pStyle w:val="Heading2"/>
      </w:pPr>
      <w:r w:rsidRPr="0029224E">
        <w:t>Polityki związane z łagodzeniem klimatu</w:t>
      </w:r>
      <w:r>
        <w:t xml:space="preserve"> i przystosowaniem się do niej</w:t>
      </w:r>
      <w:r w:rsidRPr="0029224E">
        <w:t xml:space="preserve"> </w:t>
      </w:r>
      <w:r>
        <w:t>(E1-2)</w:t>
      </w:r>
    </w:p>
    <w:p w14:paraId="5883EB36" w14:textId="77777777" w:rsidR="00F17C48" w:rsidRPr="00C217C2" w:rsidRDefault="00F17C48" w:rsidP="00F17C48">
      <w:pPr>
        <w:pStyle w:val="Heading1"/>
        <w:numPr>
          <w:ilvl w:val="2"/>
          <w:numId w:val="4"/>
        </w:numPr>
        <w:rPr>
          <w:color w:val="023282"/>
          <w:sz w:val="24"/>
          <w:szCs w:val="24"/>
        </w:rPr>
      </w:pPr>
      <w:r w:rsidRPr="00C217C2">
        <w:rPr>
          <w:rFonts w:ascii="Lato" w:hAnsi="Lato"/>
          <w:b/>
          <w:caps w:val="0"/>
          <w:color w:val="023282"/>
          <w:sz w:val="24"/>
          <w:szCs w:val="24"/>
        </w:rPr>
        <w:t>Istotne kwestie w zakresie środowiska</w:t>
      </w:r>
    </w:p>
    <w:p w14:paraId="57E35720" w14:textId="22534DE5" w:rsidR="00F17C48" w:rsidRPr="004C6DBE" w:rsidRDefault="00F17C48" w:rsidP="00F17C48">
      <w:pPr>
        <w:rPr>
          <w:szCs w:val="20"/>
        </w:rPr>
      </w:pPr>
      <w:r>
        <w:rPr>
          <w:szCs w:val="20"/>
        </w:rPr>
        <w:t xml:space="preserve">Jak wskazano </w:t>
      </w:r>
      <w:r w:rsidR="00EF2514">
        <w:rPr>
          <w:szCs w:val="20"/>
        </w:rPr>
        <w:t xml:space="preserve">w pkt. </w:t>
      </w:r>
      <w:r w:rsidR="0039361C">
        <w:rPr>
          <w:szCs w:val="20"/>
        </w:rPr>
        <w:t>4.2</w:t>
      </w:r>
      <w:r w:rsidR="00EF2514">
        <w:rPr>
          <w:szCs w:val="20"/>
        </w:rPr>
        <w:t xml:space="preserve">. </w:t>
      </w:r>
      <w:r w:rsidR="0039361C">
        <w:rPr>
          <w:szCs w:val="20"/>
        </w:rPr>
        <w:t xml:space="preserve">E1-IRO </w:t>
      </w:r>
      <w:r w:rsidR="00EF2514" w:rsidRPr="00AF0ACD">
        <w:rPr>
          <w:i/>
          <w:iCs/>
          <w:szCs w:val="20"/>
        </w:rPr>
        <w:t xml:space="preserve">Opis procesów identyfikacji i oceny związanych z klimatem istotnych wpływów, ryzyk i </w:t>
      </w:r>
      <w:r w:rsidR="00EF2514" w:rsidRPr="00EF2514">
        <w:rPr>
          <w:i/>
          <w:iCs/>
          <w:szCs w:val="20"/>
        </w:rPr>
        <w:t>szan</w:t>
      </w:r>
      <w:r w:rsidR="0039361C">
        <w:rPr>
          <w:i/>
          <w:iCs/>
          <w:szCs w:val="20"/>
        </w:rPr>
        <w:t>s</w:t>
      </w:r>
      <w:r w:rsidR="0039361C">
        <w:rPr>
          <w:szCs w:val="20"/>
        </w:rPr>
        <w:t>,</w:t>
      </w:r>
      <w:r>
        <w:rPr>
          <w:szCs w:val="20"/>
        </w:rPr>
        <w:t xml:space="preserve"> w</w:t>
      </w:r>
      <w:r w:rsidRPr="004C6DBE">
        <w:rPr>
          <w:szCs w:val="20"/>
        </w:rPr>
        <w:t xml:space="preserve"> zakresie</w:t>
      </w:r>
      <w:r>
        <w:rPr>
          <w:szCs w:val="20"/>
        </w:rPr>
        <w:t xml:space="preserve"> środowiska</w:t>
      </w:r>
      <w:r w:rsidRPr="004C6DBE">
        <w:rPr>
          <w:szCs w:val="20"/>
        </w:rPr>
        <w:t xml:space="preserve">, na podstawie oceny podwójnej istotności ustalono następujące </w:t>
      </w:r>
      <w:commentRangeStart w:id="61"/>
      <w:commentRangeStart w:id="62"/>
      <w:r w:rsidRPr="004C6DBE">
        <w:rPr>
          <w:szCs w:val="20"/>
        </w:rPr>
        <w:t>istotne kwestie:</w:t>
      </w:r>
      <w:commentRangeEnd w:id="61"/>
      <w:r w:rsidR="00FF10EE">
        <w:rPr>
          <w:rStyle w:val="CommentReference"/>
        </w:rPr>
        <w:commentReference w:id="61"/>
      </w:r>
      <w:commentRangeEnd w:id="62"/>
      <w:r w:rsidR="00956D67">
        <w:rPr>
          <w:rStyle w:val="CommentReference"/>
        </w:rPr>
        <w:commentReference w:id="62"/>
      </w:r>
    </w:p>
    <w:p w14:paraId="47923EAA" w14:textId="77777777" w:rsidR="00F17C48" w:rsidRDefault="00F17C48" w:rsidP="00F17C48">
      <w:pPr>
        <w:pStyle w:val="Akapit-gwny-pierwszy-wciecie"/>
        <w:ind w:firstLine="0"/>
      </w:pPr>
      <w:r>
        <w:t xml:space="preserve">1. </w:t>
      </w:r>
      <w:r w:rsidRPr="00963BE9">
        <w:t xml:space="preserve">Korporacyjne działania Grupy KRUK na rzecz klimatu ograniczające </w:t>
      </w:r>
      <w:r>
        <w:t xml:space="preserve">jej </w:t>
      </w:r>
      <w:r w:rsidRPr="00963BE9">
        <w:t>negatywny wpływ na środowisko i przeciwdziałające zmianom klimatycznym.</w:t>
      </w:r>
    </w:p>
    <w:p w14:paraId="507AEA01" w14:textId="77777777" w:rsidR="00F17C48" w:rsidRDefault="00F17C48" w:rsidP="00F17C48">
      <w:pPr>
        <w:pStyle w:val="Akapit-gwny"/>
      </w:pPr>
      <w:r>
        <w:t xml:space="preserve">2. </w:t>
      </w:r>
      <w:r w:rsidRPr="00963BE9">
        <w:t>Efektywność energetyczna biur i budynków, z których korzysta Grupa</w:t>
      </w:r>
      <w:r>
        <w:t>.</w:t>
      </w:r>
    </w:p>
    <w:p w14:paraId="076FFAC5" w14:textId="2FAE3FEE" w:rsidR="0039361C" w:rsidRPr="00DC35B5" w:rsidRDefault="0039361C" w:rsidP="0039361C">
      <w:pPr>
        <w:spacing w:after="160" w:line="278" w:lineRule="auto"/>
        <w:rPr>
          <w:szCs w:val="20"/>
        </w:rPr>
      </w:pPr>
      <w:r w:rsidRPr="00D7267C">
        <w:rPr>
          <w:szCs w:val="20"/>
        </w:rPr>
        <w:t xml:space="preserve">W ramach powyższych istotnych kwestii Grupa zidentyfikowała wpływy, które szczegółowo zostały opisane w rozdziale </w:t>
      </w:r>
      <w:r w:rsidRPr="00DC35B5">
        <w:rPr>
          <w:szCs w:val="20"/>
        </w:rPr>
        <w:t xml:space="preserve">3.3. </w:t>
      </w:r>
      <w:r w:rsidRPr="00D7267C">
        <w:rPr>
          <w:i/>
          <w:iCs/>
          <w:szCs w:val="20"/>
        </w:rPr>
        <w:t>Istotne wpływy, ryzyka i szanse oraz ich wzajemne związki ze strategia i modelem biznesowym (SBM-3)</w:t>
      </w:r>
      <w:r w:rsidRPr="00DC35B5">
        <w:rPr>
          <w:szCs w:val="20"/>
        </w:rPr>
        <w:t xml:space="preserve"> niniejszego Oświadczenia. </w:t>
      </w:r>
      <w:r>
        <w:rPr>
          <w:szCs w:val="20"/>
        </w:rPr>
        <w:t xml:space="preserve">W odniesieniu do kwestii środowiska nie zidentyfikowano </w:t>
      </w:r>
      <w:r w:rsidR="00956D67">
        <w:rPr>
          <w:szCs w:val="20"/>
        </w:rPr>
        <w:t xml:space="preserve">w ww. procesie istotnych ryzyk i szans. </w:t>
      </w:r>
    </w:p>
    <w:p w14:paraId="2B3E5CDE" w14:textId="77777777" w:rsidR="0039361C" w:rsidRPr="0079618F" w:rsidRDefault="0039361C" w:rsidP="00F17C48">
      <w:pPr>
        <w:pStyle w:val="Akapit-gwny"/>
      </w:pPr>
    </w:p>
    <w:p w14:paraId="167017EF" w14:textId="77777777" w:rsidR="00F17C48" w:rsidRPr="00C217C2" w:rsidRDefault="00F17C48" w:rsidP="00F17C48">
      <w:pPr>
        <w:pStyle w:val="Heading1"/>
        <w:numPr>
          <w:ilvl w:val="2"/>
          <w:numId w:val="4"/>
        </w:numPr>
        <w:rPr>
          <w:rFonts w:ascii="Lato" w:hAnsi="Lato"/>
          <w:b/>
          <w:caps w:val="0"/>
          <w:color w:val="023282"/>
          <w:sz w:val="24"/>
          <w:szCs w:val="24"/>
        </w:rPr>
      </w:pPr>
      <w:r w:rsidRPr="00C217C2">
        <w:rPr>
          <w:rFonts w:ascii="Lato" w:hAnsi="Lato"/>
          <w:b/>
          <w:caps w:val="0"/>
          <w:color w:val="023282"/>
          <w:sz w:val="24"/>
          <w:szCs w:val="24"/>
        </w:rPr>
        <w:t xml:space="preserve">Polityki w zakresie </w:t>
      </w:r>
      <w:commentRangeStart w:id="63"/>
      <w:commentRangeStart w:id="64"/>
      <w:r w:rsidRPr="00C217C2">
        <w:rPr>
          <w:rFonts w:ascii="Lato" w:hAnsi="Lato"/>
          <w:b/>
          <w:caps w:val="0"/>
          <w:color w:val="023282"/>
          <w:sz w:val="24"/>
          <w:szCs w:val="24"/>
        </w:rPr>
        <w:t>środowiska</w:t>
      </w:r>
      <w:commentRangeEnd w:id="63"/>
      <w:r w:rsidR="00A4091E">
        <w:rPr>
          <w:rStyle w:val="CommentReference"/>
          <w:rFonts w:ascii="Lato" w:eastAsiaTheme="minorHAnsi" w:hAnsi="Lato" w:cstheme="minorBidi"/>
          <w:caps w:val="0"/>
          <w:color w:val="auto"/>
        </w:rPr>
        <w:commentReference w:id="63"/>
      </w:r>
      <w:commentRangeEnd w:id="64"/>
      <w:r w:rsidR="00956D67">
        <w:rPr>
          <w:rStyle w:val="CommentReference"/>
          <w:rFonts w:ascii="Lato" w:eastAsiaTheme="minorHAnsi" w:hAnsi="Lato" w:cstheme="minorBidi"/>
          <w:caps w:val="0"/>
          <w:color w:val="auto"/>
        </w:rPr>
        <w:commentReference w:id="64"/>
      </w:r>
    </w:p>
    <w:p w14:paraId="6552F10E" w14:textId="77777777" w:rsidR="00F17C48" w:rsidRPr="00FC0DC1" w:rsidRDefault="00F17C48" w:rsidP="00F17C48">
      <w:pPr>
        <w:pStyle w:val="Akapit-gwny-pierwszy-wciecie"/>
        <w:ind w:firstLine="0"/>
        <w:rPr>
          <w:bCs w:val="0"/>
          <w:color w:val="013082"/>
          <w:szCs w:val="20"/>
        </w:rPr>
      </w:pPr>
      <w:r w:rsidRPr="00FC0DC1">
        <w:rPr>
          <w:bCs w:val="0"/>
          <w:color w:val="013082"/>
          <w:szCs w:val="20"/>
        </w:rPr>
        <w:t>[E1-2-24-MDR-P-65-a-b-c-d-e-f]</w:t>
      </w:r>
    </w:p>
    <w:p w14:paraId="39F69FFF" w14:textId="3FDEA81B" w:rsidR="00F17C48" w:rsidRPr="00C217C2" w:rsidRDefault="00F17C48" w:rsidP="00F17C48">
      <w:pPr>
        <w:pStyle w:val="Naglwek-3"/>
        <w:ind w:left="0"/>
        <w:rPr>
          <w:rFonts w:ascii="Lato" w:hAnsi="Lato"/>
          <w:b/>
          <w:color w:val="0552DA"/>
          <w:sz w:val="20"/>
          <w:szCs w:val="20"/>
        </w:rPr>
      </w:pPr>
      <w:r w:rsidRPr="00C217C2">
        <w:rPr>
          <w:rFonts w:ascii="Lato" w:hAnsi="Lato"/>
          <w:b/>
          <w:color w:val="0552DA"/>
          <w:sz w:val="20"/>
          <w:szCs w:val="20"/>
        </w:rPr>
        <w:t xml:space="preserve">W celu podjęcia działań mających na celu łagodzenie klimatu i </w:t>
      </w:r>
      <w:r w:rsidR="00482E9F" w:rsidRPr="00C217C2">
        <w:rPr>
          <w:rFonts w:ascii="Lato" w:hAnsi="Lato"/>
          <w:b/>
          <w:color w:val="0552DA"/>
          <w:sz w:val="20"/>
          <w:szCs w:val="20"/>
        </w:rPr>
        <w:t>ada</w:t>
      </w:r>
      <w:r w:rsidR="00482E9F">
        <w:rPr>
          <w:rStyle w:val="CommentReference"/>
          <w:rFonts w:ascii="Lato" w:eastAsiaTheme="minorHAnsi" w:hAnsi="Lato" w:cstheme="minorBidi"/>
          <w:bCs w:val="0"/>
          <w:color w:val="auto"/>
        </w:rPr>
        <w:t>p</w:t>
      </w:r>
      <w:r w:rsidR="00482E9F">
        <w:rPr>
          <w:rFonts w:ascii="Lato" w:hAnsi="Lato"/>
          <w:b/>
          <w:color w:val="0552DA"/>
          <w:sz w:val="20"/>
          <w:szCs w:val="20"/>
        </w:rPr>
        <w:t>t</w:t>
      </w:r>
      <w:r w:rsidR="00482E9F" w:rsidRPr="00C217C2">
        <w:rPr>
          <w:rFonts w:ascii="Lato" w:hAnsi="Lato"/>
          <w:b/>
          <w:color w:val="0552DA"/>
          <w:sz w:val="20"/>
          <w:szCs w:val="20"/>
        </w:rPr>
        <w:t>owania</w:t>
      </w:r>
      <w:r w:rsidRPr="00C217C2">
        <w:rPr>
          <w:rFonts w:ascii="Lato" w:hAnsi="Lato"/>
          <w:b/>
          <w:color w:val="0552DA"/>
          <w:sz w:val="20"/>
          <w:szCs w:val="20"/>
        </w:rPr>
        <w:t xml:space="preserve"> się do nich w Grupie KRUK przyjęto Politykę środowiskową. </w:t>
      </w:r>
    </w:p>
    <w:p w14:paraId="4564C16B" w14:textId="77777777" w:rsidR="00F17C48" w:rsidRPr="00BA1806" w:rsidRDefault="00F17C48" w:rsidP="00F17C48">
      <w:pPr>
        <w:pStyle w:val="TableParagraph"/>
        <w:spacing w:before="154"/>
        <w:jc w:val="both"/>
        <w:rPr>
          <w:rFonts w:ascii="Lato" w:hAnsi="Lato" w:cs="Times New Roman"/>
          <w:b/>
          <w:bCs/>
          <w:sz w:val="20"/>
          <w:szCs w:val="20"/>
        </w:rPr>
      </w:pPr>
    </w:p>
    <w:p w14:paraId="455D0029" w14:textId="407A0443" w:rsidR="00F17C48" w:rsidRPr="00314B84" w:rsidRDefault="00F17C48" w:rsidP="00396106">
      <w:pPr>
        <w:pStyle w:val="TableParagraph"/>
        <w:numPr>
          <w:ilvl w:val="0"/>
          <w:numId w:val="61"/>
        </w:numPr>
        <w:tabs>
          <w:tab w:val="left" w:pos="567"/>
        </w:tabs>
        <w:spacing w:before="1" w:line="300" w:lineRule="auto"/>
        <w:ind w:left="567" w:right="-12" w:hanging="425"/>
        <w:jc w:val="both"/>
        <w:rPr>
          <w:rFonts w:ascii="Lato" w:hAnsi="Lato" w:cs="Times New Roman"/>
          <w:color w:val="101827"/>
          <w:sz w:val="20"/>
          <w:szCs w:val="20"/>
          <w:u w:val="single" w:color="0000FF"/>
        </w:rPr>
      </w:pPr>
      <w:commentRangeStart w:id="65"/>
      <w:commentRangeStart w:id="66"/>
      <w:r w:rsidRPr="00291D06">
        <w:rPr>
          <w:rFonts w:ascii="Lato" w:hAnsi="Lato" w:cs="Times New Roman"/>
          <w:i/>
          <w:iCs/>
          <w:color w:val="101827"/>
          <w:sz w:val="20"/>
          <w:szCs w:val="20"/>
        </w:rPr>
        <w:t>Polityka</w:t>
      </w:r>
      <w:commentRangeEnd w:id="65"/>
      <w:r w:rsidR="00083EBD">
        <w:rPr>
          <w:rStyle w:val="CommentReference"/>
          <w:rFonts w:ascii="Lato" w:eastAsiaTheme="minorHAnsi" w:hAnsi="Lato" w:cstheme="minorBidi"/>
        </w:rPr>
        <w:commentReference w:id="65"/>
      </w:r>
      <w:commentRangeEnd w:id="66"/>
      <w:r w:rsidR="00956D67">
        <w:rPr>
          <w:rStyle w:val="CommentReference"/>
          <w:rFonts w:ascii="Lato" w:eastAsiaTheme="minorHAnsi" w:hAnsi="Lato" w:cstheme="minorBidi"/>
        </w:rPr>
        <w:commentReference w:id="66"/>
      </w:r>
      <w:r w:rsidRPr="00291D06">
        <w:rPr>
          <w:rFonts w:ascii="Lato" w:hAnsi="Lato" w:cs="Times New Roman"/>
          <w:i/>
          <w:iCs/>
          <w:color w:val="101827"/>
          <w:spacing w:val="-15"/>
          <w:sz w:val="20"/>
          <w:szCs w:val="20"/>
        </w:rPr>
        <w:t xml:space="preserve"> </w:t>
      </w:r>
      <w:r w:rsidRPr="00BA1806">
        <w:rPr>
          <w:rFonts w:ascii="Lato" w:hAnsi="Lato" w:cs="Times New Roman"/>
          <w:color w:val="101827"/>
          <w:sz w:val="20"/>
          <w:szCs w:val="20"/>
        </w:rPr>
        <w:t>obejmuje</w:t>
      </w:r>
      <w:r w:rsidRPr="00BA1806">
        <w:rPr>
          <w:rFonts w:ascii="Lato" w:hAnsi="Lato" w:cs="Times New Roman"/>
          <w:color w:val="101827"/>
          <w:spacing w:val="-21"/>
          <w:sz w:val="20"/>
          <w:szCs w:val="20"/>
        </w:rPr>
        <w:t xml:space="preserve"> </w:t>
      </w:r>
      <w:r w:rsidRPr="00BA1806">
        <w:rPr>
          <w:rFonts w:ascii="Lato" w:hAnsi="Lato" w:cs="Times New Roman"/>
          <w:color w:val="101827"/>
          <w:sz w:val="20"/>
          <w:szCs w:val="20"/>
        </w:rPr>
        <w:t>wpływy,</w:t>
      </w:r>
      <w:r w:rsidRPr="00BA1806">
        <w:rPr>
          <w:rFonts w:ascii="Lato" w:hAnsi="Lato" w:cs="Times New Roman"/>
          <w:color w:val="101827"/>
          <w:spacing w:val="-15"/>
          <w:sz w:val="20"/>
          <w:szCs w:val="20"/>
        </w:rPr>
        <w:t xml:space="preserve"> </w:t>
      </w:r>
      <w:r w:rsidRPr="00BA1806">
        <w:rPr>
          <w:rFonts w:ascii="Lato" w:hAnsi="Lato" w:cs="Times New Roman"/>
          <w:color w:val="101827"/>
          <w:sz w:val="20"/>
          <w:szCs w:val="20"/>
        </w:rPr>
        <w:t>zidentyfikowane</w:t>
      </w:r>
      <w:r w:rsidRPr="00BA1806">
        <w:rPr>
          <w:rFonts w:ascii="Lato" w:hAnsi="Lato" w:cs="Times New Roman"/>
          <w:color w:val="101827"/>
          <w:spacing w:val="-21"/>
          <w:sz w:val="20"/>
          <w:szCs w:val="20"/>
        </w:rPr>
        <w:t xml:space="preserve"> </w:t>
      </w:r>
      <w:r w:rsidRPr="00BA1806">
        <w:rPr>
          <w:rFonts w:ascii="Lato" w:hAnsi="Lato" w:cs="Times New Roman"/>
          <w:color w:val="101827"/>
          <w:sz w:val="20"/>
          <w:szCs w:val="20"/>
        </w:rPr>
        <w:t>w</w:t>
      </w:r>
      <w:r w:rsidRPr="00BA1806">
        <w:rPr>
          <w:rFonts w:ascii="Lato" w:hAnsi="Lato" w:cs="Times New Roman"/>
          <w:color w:val="101827"/>
          <w:spacing w:val="-21"/>
          <w:sz w:val="20"/>
          <w:szCs w:val="20"/>
        </w:rPr>
        <w:t xml:space="preserve"> </w:t>
      </w:r>
      <w:r w:rsidRPr="00BA1806">
        <w:rPr>
          <w:rFonts w:ascii="Lato" w:hAnsi="Lato" w:cs="Times New Roman"/>
          <w:color w:val="101827"/>
          <w:sz w:val="20"/>
          <w:szCs w:val="20"/>
        </w:rPr>
        <w:t>ramach</w:t>
      </w:r>
      <w:r w:rsidRPr="00BA1806">
        <w:rPr>
          <w:rFonts w:ascii="Lato" w:hAnsi="Lato" w:cs="Times New Roman"/>
          <w:color w:val="101827"/>
          <w:spacing w:val="-15"/>
          <w:sz w:val="20"/>
          <w:szCs w:val="20"/>
        </w:rPr>
        <w:t xml:space="preserve"> </w:t>
      </w:r>
      <w:r>
        <w:rPr>
          <w:rFonts w:ascii="Lato" w:hAnsi="Lato" w:cs="Times New Roman"/>
          <w:color w:val="101827"/>
          <w:spacing w:val="-15"/>
          <w:sz w:val="20"/>
          <w:szCs w:val="20"/>
        </w:rPr>
        <w:t>obydwu istotnych kwestii</w:t>
      </w:r>
      <w:r w:rsidRPr="00BA1806">
        <w:rPr>
          <w:rFonts w:ascii="Lato" w:hAnsi="Lato" w:cs="Times New Roman"/>
          <w:color w:val="101827"/>
          <w:sz w:val="20"/>
          <w:szCs w:val="20"/>
        </w:rPr>
        <w:t>:</w:t>
      </w:r>
      <w:r w:rsidRPr="00BA1806">
        <w:rPr>
          <w:rFonts w:ascii="Lato" w:hAnsi="Lato" w:cs="Times New Roman"/>
          <w:color w:val="101827"/>
          <w:spacing w:val="-15"/>
          <w:sz w:val="20"/>
          <w:szCs w:val="20"/>
        </w:rPr>
        <w:t xml:space="preserve"> </w:t>
      </w:r>
      <w:r w:rsidRPr="00BA1806">
        <w:rPr>
          <w:rFonts w:ascii="Lato" w:hAnsi="Lato" w:cs="Times New Roman"/>
          <w:color w:val="101827"/>
          <w:sz w:val="20"/>
          <w:szCs w:val="20"/>
        </w:rPr>
        <w:t>korporacyjn</w:t>
      </w:r>
      <w:r>
        <w:rPr>
          <w:rFonts w:ascii="Lato" w:hAnsi="Lato" w:cs="Times New Roman"/>
          <w:color w:val="101827"/>
          <w:sz w:val="20"/>
          <w:szCs w:val="20"/>
        </w:rPr>
        <w:t>ych</w:t>
      </w:r>
      <w:r w:rsidRPr="00BA1806">
        <w:rPr>
          <w:rFonts w:ascii="Lato" w:hAnsi="Lato" w:cs="Times New Roman"/>
          <w:color w:val="101827"/>
          <w:spacing w:val="-15"/>
          <w:sz w:val="20"/>
          <w:szCs w:val="20"/>
        </w:rPr>
        <w:t xml:space="preserve"> </w:t>
      </w:r>
      <w:r w:rsidRPr="00BA1806">
        <w:rPr>
          <w:rFonts w:ascii="Lato" w:hAnsi="Lato" w:cs="Times New Roman"/>
          <w:color w:val="101827"/>
          <w:sz w:val="20"/>
          <w:szCs w:val="20"/>
        </w:rPr>
        <w:t>działa</w:t>
      </w:r>
      <w:r>
        <w:rPr>
          <w:rFonts w:ascii="Lato" w:hAnsi="Lato" w:cs="Times New Roman"/>
          <w:color w:val="101827"/>
          <w:sz w:val="20"/>
          <w:szCs w:val="20"/>
        </w:rPr>
        <w:t>ń</w:t>
      </w:r>
      <w:r w:rsidRPr="00BA1806">
        <w:rPr>
          <w:rFonts w:ascii="Lato" w:hAnsi="Lato" w:cs="Times New Roman"/>
          <w:color w:val="101827"/>
          <w:spacing w:val="-15"/>
          <w:sz w:val="20"/>
          <w:szCs w:val="20"/>
        </w:rPr>
        <w:t xml:space="preserve"> </w:t>
      </w:r>
      <w:r w:rsidRPr="00BA1806">
        <w:rPr>
          <w:rFonts w:ascii="Lato" w:hAnsi="Lato" w:cs="Times New Roman"/>
          <w:color w:val="101827"/>
          <w:sz w:val="20"/>
          <w:szCs w:val="20"/>
        </w:rPr>
        <w:t>na rzecz klimatu</w:t>
      </w:r>
      <w:r>
        <w:rPr>
          <w:rFonts w:ascii="Lato" w:hAnsi="Lato" w:cs="Times New Roman"/>
          <w:color w:val="101827"/>
          <w:sz w:val="20"/>
          <w:szCs w:val="20"/>
        </w:rPr>
        <w:t xml:space="preserve"> i</w:t>
      </w:r>
      <w:r w:rsidRPr="00BA1806">
        <w:rPr>
          <w:rFonts w:ascii="Lato" w:hAnsi="Lato" w:cs="Times New Roman"/>
          <w:color w:val="101827"/>
          <w:sz w:val="20"/>
          <w:szCs w:val="20"/>
        </w:rPr>
        <w:t xml:space="preserve"> efektywność energetyczna biur i budynków, z których korzysta Grupa KRUK.</w:t>
      </w:r>
      <w:r w:rsidR="0039361C">
        <w:rPr>
          <w:rFonts w:ascii="Lato" w:hAnsi="Lato" w:cs="Times New Roman"/>
          <w:color w:val="101827"/>
          <w:sz w:val="20"/>
          <w:szCs w:val="20"/>
        </w:rPr>
        <w:t xml:space="preserve"> </w:t>
      </w:r>
    </w:p>
    <w:p w14:paraId="1B4D8B99" w14:textId="77777777" w:rsidR="00956D67" w:rsidRPr="00314B84" w:rsidRDefault="00956D67" w:rsidP="00314B84">
      <w:pPr>
        <w:pStyle w:val="TableParagraph"/>
        <w:tabs>
          <w:tab w:val="left" w:pos="567"/>
        </w:tabs>
        <w:spacing w:before="1" w:line="300" w:lineRule="auto"/>
        <w:ind w:left="567" w:right="-12"/>
        <w:jc w:val="both"/>
        <w:rPr>
          <w:rFonts w:ascii="Lato" w:hAnsi="Lato" w:cs="Times New Roman"/>
          <w:color w:val="101827"/>
          <w:sz w:val="20"/>
          <w:szCs w:val="20"/>
          <w:u w:val="single" w:color="0000FF"/>
        </w:rPr>
      </w:pPr>
    </w:p>
    <w:p w14:paraId="3CF86844" w14:textId="404CA872" w:rsidR="00956D67" w:rsidRPr="00314B84" w:rsidRDefault="00956D67" w:rsidP="00396106">
      <w:pPr>
        <w:pStyle w:val="TableParagraph"/>
        <w:numPr>
          <w:ilvl w:val="0"/>
          <w:numId w:val="61"/>
        </w:numPr>
        <w:tabs>
          <w:tab w:val="left" w:pos="567"/>
        </w:tabs>
        <w:spacing w:before="1" w:line="300" w:lineRule="auto"/>
        <w:ind w:left="567" w:right="-12" w:hanging="425"/>
        <w:jc w:val="both"/>
        <w:rPr>
          <w:rFonts w:ascii="Lato" w:hAnsi="Lato" w:cs="Times New Roman"/>
          <w:color w:val="101827"/>
          <w:sz w:val="20"/>
          <w:szCs w:val="20"/>
          <w:u w:val="single" w:color="0000FF"/>
        </w:rPr>
      </w:pPr>
      <w:r>
        <w:rPr>
          <w:rFonts w:ascii="Lato" w:hAnsi="Lato" w:cs="Times New Roman"/>
          <w:i/>
          <w:iCs/>
          <w:color w:val="101827"/>
          <w:sz w:val="20"/>
          <w:szCs w:val="20"/>
        </w:rPr>
        <w:t xml:space="preserve">Polityka środowiskowa </w:t>
      </w:r>
      <w:r>
        <w:rPr>
          <w:rFonts w:ascii="Lato" w:hAnsi="Lato" w:cs="Times New Roman"/>
          <w:color w:val="101827"/>
          <w:sz w:val="20"/>
          <w:szCs w:val="20"/>
        </w:rPr>
        <w:t xml:space="preserve">odnosi się do obszaru łagodzenia zmian klimatu. </w:t>
      </w:r>
    </w:p>
    <w:p w14:paraId="09CD595D" w14:textId="77777777" w:rsidR="0039361C" w:rsidRPr="00C217C2" w:rsidRDefault="0039361C" w:rsidP="00314B84">
      <w:pPr>
        <w:pStyle w:val="TableParagraph"/>
        <w:tabs>
          <w:tab w:val="left" w:pos="567"/>
        </w:tabs>
        <w:spacing w:before="1" w:line="300" w:lineRule="auto"/>
        <w:ind w:left="567" w:right="-12"/>
        <w:jc w:val="both"/>
        <w:rPr>
          <w:rFonts w:ascii="Lato" w:hAnsi="Lato" w:cs="Times New Roman"/>
          <w:color w:val="101827"/>
          <w:sz w:val="20"/>
          <w:szCs w:val="20"/>
          <w:u w:val="single" w:color="0000FF"/>
        </w:rPr>
      </w:pPr>
    </w:p>
    <w:p w14:paraId="1BDBFA04" w14:textId="77777777" w:rsidR="00F17C48" w:rsidRPr="0029224E" w:rsidRDefault="00F17C48" w:rsidP="00396106">
      <w:pPr>
        <w:pStyle w:val="TableParagraph"/>
        <w:numPr>
          <w:ilvl w:val="0"/>
          <w:numId w:val="61"/>
        </w:numPr>
        <w:tabs>
          <w:tab w:val="left" w:pos="468"/>
          <w:tab w:val="left" w:pos="567"/>
        </w:tabs>
        <w:spacing w:line="300" w:lineRule="auto"/>
        <w:ind w:left="567" w:right="-12" w:hanging="425"/>
        <w:jc w:val="both"/>
        <w:rPr>
          <w:rFonts w:ascii="Lato" w:eastAsiaTheme="minorHAnsi" w:hAnsi="Lato" w:cs="Times New Roman"/>
          <w:color w:val="101827"/>
          <w:sz w:val="20"/>
          <w:szCs w:val="20"/>
        </w:rPr>
      </w:pPr>
      <w:r>
        <w:rPr>
          <w:rFonts w:ascii="Lato" w:eastAsiaTheme="minorHAnsi" w:hAnsi="Lato" w:cs="Times New Roman"/>
          <w:color w:val="101827"/>
          <w:sz w:val="20"/>
          <w:szCs w:val="20"/>
        </w:rPr>
        <w:t xml:space="preserve">Celem </w:t>
      </w:r>
      <w:r w:rsidRPr="00291D06">
        <w:rPr>
          <w:rFonts w:ascii="Lato" w:eastAsiaTheme="minorHAnsi" w:hAnsi="Lato" w:cs="Times New Roman"/>
          <w:i/>
          <w:iCs/>
          <w:color w:val="101827"/>
          <w:sz w:val="20"/>
          <w:szCs w:val="20"/>
        </w:rPr>
        <w:t>Polityk</w:t>
      </w:r>
      <w:r>
        <w:rPr>
          <w:rFonts w:ascii="Lato" w:eastAsiaTheme="minorHAnsi" w:hAnsi="Lato" w:cs="Times New Roman"/>
          <w:i/>
          <w:iCs/>
          <w:color w:val="101827"/>
          <w:sz w:val="20"/>
          <w:szCs w:val="20"/>
        </w:rPr>
        <w:t>i</w:t>
      </w:r>
      <w:r w:rsidRPr="00291D06">
        <w:rPr>
          <w:rFonts w:ascii="Lato" w:eastAsiaTheme="minorHAnsi" w:hAnsi="Lato" w:cs="Times New Roman"/>
          <w:i/>
          <w:iCs/>
          <w:color w:val="101827"/>
          <w:sz w:val="20"/>
          <w:szCs w:val="20"/>
        </w:rPr>
        <w:t xml:space="preserve"> Środowiskow</w:t>
      </w:r>
      <w:r>
        <w:rPr>
          <w:rFonts w:ascii="Lato" w:eastAsiaTheme="minorHAnsi" w:hAnsi="Lato" w:cs="Times New Roman"/>
          <w:i/>
          <w:iCs/>
          <w:color w:val="101827"/>
          <w:sz w:val="20"/>
          <w:szCs w:val="20"/>
        </w:rPr>
        <w:t>ej</w:t>
      </w:r>
      <w:r w:rsidRPr="00291D06">
        <w:rPr>
          <w:rFonts w:ascii="Lato" w:eastAsiaTheme="minorHAnsi" w:hAnsi="Lato" w:cs="Times New Roman"/>
          <w:i/>
          <w:iCs/>
          <w:color w:val="101827"/>
          <w:sz w:val="20"/>
          <w:szCs w:val="20"/>
        </w:rPr>
        <w:t xml:space="preserve"> Grupy KRUK</w:t>
      </w:r>
      <w:r>
        <w:rPr>
          <w:rFonts w:ascii="Lato" w:eastAsiaTheme="minorHAnsi" w:hAnsi="Lato" w:cs="Times New Roman"/>
          <w:i/>
          <w:iCs/>
          <w:color w:val="101827"/>
          <w:sz w:val="20"/>
          <w:szCs w:val="20"/>
        </w:rPr>
        <w:t xml:space="preserve"> </w:t>
      </w:r>
      <w:r>
        <w:rPr>
          <w:rFonts w:ascii="Lato" w:eastAsiaTheme="minorHAnsi" w:hAnsi="Lato" w:cs="Times New Roman"/>
          <w:color w:val="101827"/>
          <w:sz w:val="20"/>
          <w:szCs w:val="20"/>
        </w:rPr>
        <w:t xml:space="preserve">jest </w:t>
      </w:r>
      <w:r w:rsidRPr="00A50261">
        <w:rPr>
          <w:rFonts w:ascii="Lato" w:eastAsiaTheme="minorHAnsi" w:hAnsi="Lato" w:cs="Times New Roman"/>
          <w:color w:val="101827"/>
          <w:sz w:val="20"/>
          <w:szCs w:val="20"/>
        </w:rPr>
        <w:t xml:space="preserve">stworzenie warunków do świadomego i efektywnego zarządzania wpływem Grupy KRUK na środowisko naturalne, co w rezultacie prowadzić ma do zmniejszenia śladu środowiskowego. Polityka ma zaimplementować ochronę środowiska naturalnego </w:t>
      </w:r>
      <w:r>
        <w:rPr>
          <w:rFonts w:ascii="Lato" w:eastAsiaTheme="minorHAnsi" w:hAnsi="Lato" w:cs="Times New Roman"/>
          <w:color w:val="101827"/>
          <w:sz w:val="20"/>
          <w:szCs w:val="20"/>
        </w:rPr>
        <w:t xml:space="preserve">w podejmowane </w:t>
      </w:r>
      <w:r w:rsidRPr="00A50261">
        <w:rPr>
          <w:rFonts w:ascii="Lato" w:eastAsiaTheme="minorHAnsi" w:hAnsi="Lato" w:cs="Times New Roman"/>
          <w:color w:val="101827"/>
          <w:sz w:val="20"/>
          <w:szCs w:val="20"/>
        </w:rPr>
        <w:t>decyzj</w:t>
      </w:r>
      <w:r>
        <w:rPr>
          <w:rFonts w:ascii="Lato" w:eastAsiaTheme="minorHAnsi" w:hAnsi="Lato" w:cs="Times New Roman"/>
          <w:color w:val="101827"/>
          <w:sz w:val="20"/>
          <w:szCs w:val="20"/>
        </w:rPr>
        <w:t>e</w:t>
      </w:r>
      <w:r w:rsidRPr="00A50261">
        <w:rPr>
          <w:rFonts w:ascii="Lato" w:eastAsiaTheme="minorHAnsi" w:hAnsi="Lato" w:cs="Times New Roman"/>
          <w:color w:val="101827"/>
          <w:sz w:val="20"/>
          <w:szCs w:val="20"/>
        </w:rPr>
        <w:t xml:space="preserve"> biznesow</w:t>
      </w:r>
      <w:r>
        <w:rPr>
          <w:rFonts w:ascii="Lato" w:eastAsiaTheme="minorHAnsi" w:hAnsi="Lato" w:cs="Times New Roman"/>
          <w:color w:val="101827"/>
          <w:sz w:val="20"/>
          <w:szCs w:val="20"/>
        </w:rPr>
        <w:t>e</w:t>
      </w:r>
      <w:r w:rsidRPr="00A50261">
        <w:rPr>
          <w:rFonts w:ascii="Lato" w:eastAsiaTheme="minorHAnsi" w:hAnsi="Lato" w:cs="Times New Roman"/>
          <w:color w:val="101827"/>
          <w:sz w:val="20"/>
          <w:szCs w:val="20"/>
        </w:rPr>
        <w:t xml:space="preserve"> i w poszczególn</w:t>
      </w:r>
      <w:r>
        <w:rPr>
          <w:rFonts w:ascii="Lato" w:eastAsiaTheme="minorHAnsi" w:hAnsi="Lato" w:cs="Times New Roman"/>
          <w:color w:val="101827"/>
          <w:sz w:val="20"/>
          <w:szCs w:val="20"/>
        </w:rPr>
        <w:t>e</w:t>
      </w:r>
      <w:r w:rsidRPr="00A50261">
        <w:rPr>
          <w:rFonts w:ascii="Lato" w:eastAsiaTheme="minorHAnsi" w:hAnsi="Lato" w:cs="Times New Roman"/>
          <w:color w:val="101827"/>
          <w:sz w:val="20"/>
          <w:szCs w:val="20"/>
        </w:rPr>
        <w:t xml:space="preserve"> proces</w:t>
      </w:r>
      <w:r>
        <w:rPr>
          <w:rFonts w:ascii="Lato" w:eastAsiaTheme="minorHAnsi" w:hAnsi="Lato" w:cs="Times New Roman"/>
          <w:color w:val="101827"/>
          <w:sz w:val="20"/>
          <w:szCs w:val="20"/>
        </w:rPr>
        <w:t>y</w:t>
      </w:r>
      <w:r w:rsidRPr="00A50261">
        <w:rPr>
          <w:rFonts w:ascii="Lato" w:eastAsiaTheme="minorHAnsi" w:hAnsi="Lato" w:cs="Times New Roman"/>
          <w:color w:val="101827"/>
          <w:sz w:val="20"/>
          <w:szCs w:val="20"/>
        </w:rPr>
        <w:t xml:space="preserve">. </w:t>
      </w:r>
      <w:r w:rsidRPr="0029224E">
        <w:rPr>
          <w:rFonts w:ascii="Lato" w:eastAsiaTheme="minorHAnsi" w:hAnsi="Lato" w:cs="Times New Roman"/>
          <w:color w:val="101827"/>
          <w:sz w:val="20"/>
          <w:szCs w:val="20"/>
        </w:rPr>
        <w:t xml:space="preserve">Grupa KRUK kieruje się </w:t>
      </w:r>
      <w:r>
        <w:rPr>
          <w:rFonts w:ascii="Lato" w:eastAsiaTheme="minorHAnsi" w:hAnsi="Lato" w:cs="Times New Roman"/>
          <w:color w:val="101827"/>
          <w:sz w:val="20"/>
          <w:szCs w:val="20"/>
        </w:rPr>
        <w:t xml:space="preserve">w tym zakresie </w:t>
      </w:r>
      <w:r w:rsidRPr="0029224E">
        <w:rPr>
          <w:rFonts w:ascii="Lato" w:eastAsiaTheme="minorHAnsi" w:hAnsi="Lato" w:cs="Times New Roman"/>
          <w:color w:val="101827"/>
          <w:sz w:val="20"/>
          <w:szCs w:val="20"/>
        </w:rPr>
        <w:t>następującymi zasadami:</w:t>
      </w:r>
    </w:p>
    <w:p w14:paraId="61132C1D" w14:textId="77777777" w:rsidR="00F17C48" w:rsidRPr="0029224E" w:rsidRDefault="00F17C48" w:rsidP="00F17C48">
      <w:pPr>
        <w:pStyle w:val="TableParagraph"/>
        <w:spacing w:before="99"/>
        <w:ind w:left="366"/>
        <w:jc w:val="both"/>
        <w:rPr>
          <w:rFonts w:ascii="Lato" w:eastAsiaTheme="minorHAnsi" w:hAnsi="Lato" w:cs="Times New Roman"/>
          <w:color w:val="101827"/>
          <w:sz w:val="20"/>
          <w:szCs w:val="20"/>
        </w:rPr>
      </w:pPr>
    </w:p>
    <w:p w14:paraId="37904B5F" w14:textId="77777777" w:rsidR="00F17C48" w:rsidRPr="001A3AA8" w:rsidRDefault="00F17C48" w:rsidP="00396106">
      <w:pPr>
        <w:pStyle w:val="TableParagraph"/>
        <w:numPr>
          <w:ilvl w:val="0"/>
          <w:numId w:val="63"/>
        </w:numPr>
        <w:tabs>
          <w:tab w:val="left" w:pos="813"/>
          <w:tab w:val="left" w:pos="815"/>
        </w:tabs>
        <w:ind w:left="729" w:right="-12"/>
        <w:jc w:val="both"/>
        <w:rPr>
          <w:rFonts w:ascii="Lato" w:eastAsiaTheme="minorHAnsi" w:hAnsi="Lato" w:cs="Times New Roman"/>
          <w:color w:val="101827"/>
          <w:sz w:val="20"/>
          <w:szCs w:val="20"/>
        </w:rPr>
      </w:pPr>
      <w:r w:rsidRPr="0029224E">
        <w:rPr>
          <w:rFonts w:ascii="Lato" w:eastAsiaTheme="minorHAnsi" w:hAnsi="Lato" w:cs="Times New Roman"/>
          <w:color w:val="101827"/>
          <w:sz w:val="20"/>
          <w:szCs w:val="20"/>
        </w:rPr>
        <w:t>dąży do zwiększenia zdolności do samodzielnego zarządzania swoim wpływem na środowisko naturalne.</w:t>
      </w:r>
    </w:p>
    <w:p w14:paraId="35A85880" w14:textId="77777777" w:rsidR="00F17C48" w:rsidRPr="001A3AA8" w:rsidRDefault="00F17C48" w:rsidP="00396106">
      <w:pPr>
        <w:pStyle w:val="TableParagraph"/>
        <w:numPr>
          <w:ilvl w:val="0"/>
          <w:numId w:val="63"/>
        </w:numPr>
        <w:tabs>
          <w:tab w:val="left" w:pos="813"/>
          <w:tab w:val="left" w:pos="815"/>
        </w:tabs>
        <w:ind w:left="729" w:right="-12"/>
        <w:jc w:val="both"/>
        <w:rPr>
          <w:rFonts w:ascii="Lato" w:eastAsiaTheme="minorHAnsi" w:hAnsi="Lato" w:cs="Times New Roman"/>
          <w:color w:val="101827"/>
          <w:sz w:val="20"/>
          <w:szCs w:val="20"/>
        </w:rPr>
      </w:pPr>
      <w:r w:rsidRPr="0029224E">
        <w:rPr>
          <w:rFonts w:ascii="Lato" w:eastAsiaTheme="minorHAnsi" w:hAnsi="Lato" w:cs="Times New Roman"/>
          <w:color w:val="101827"/>
          <w:sz w:val="20"/>
          <w:szCs w:val="20"/>
        </w:rPr>
        <w:t>stale doskonali procesy mierzenia i oceny wpływu swojej działalności na środowisko</w:t>
      </w:r>
      <w:r>
        <w:rPr>
          <w:rFonts w:ascii="Lato" w:eastAsiaTheme="minorHAnsi" w:hAnsi="Lato" w:cs="Times New Roman"/>
          <w:color w:val="101827"/>
          <w:sz w:val="20"/>
          <w:szCs w:val="20"/>
        </w:rPr>
        <w:t xml:space="preserve"> zgodnie z Protokołem GHG</w:t>
      </w:r>
      <w:r w:rsidRPr="0029224E">
        <w:rPr>
          <w:rFonts w:ascii="Lato" w:eastAsiaTheme="minorHAnsi" w:hAnsi="Lato" w:cs="Times New Roman"/>
          <w:color w:val="101827"/>
          <w:sz w:val="20"/>
          <w:szCs w:val="20"/>
        </w:rPr>
        <w:t>.</w:t>
      </w:r>
    </w:p>
    <w:p w14:paraId="1657E9F0" w14:textId="77777777" w:rsidR="00F17C48" w:rsidRPr="001A3AA8" w:rsidRDefault="00F17C48" w:rsidP="00396106">
      <w:pPr>
        <w:pStyle w:val="TableParagraph"/>
        <w:numPr>
          <w:ilvl w:val="0"/>
          <w:numId w:val="63"/>
        </w:numPr>
        <w:tabs>
          <w:tab w:val="left" w:pos="813"/>
          <w:tab w:val="left" w:pos="815"/>
        </w:tabs>
        <w:ind w:left="729" w:right="-12"/>
        <w:jc w:val="both"/>
        <w:rPr>
          <w:rFonts w:ascii="Lato" w:eastAsiaTheme="minorHAnsi" w:hAnsi="Lato" w:cs="Times New Roman"/>
          <w:color w:val="101827"/>
          <w:sz w:val="20"/>
          <w:szCs w:val="20"/>
        </w:rPr>
      </w:pPr>
      <w:r w:rsidRPr="0029224E">
        <w:rPr>
          <w:rFonts w:ascii="Lato" w:eastAsiaTheme="minorHAnsi" w:hAnsi="Lato" w:cs="Times New Roman"/>
          <w:color w:val="101827"/>
          <w:sz w:val="20"/>
          <w:szCs w:val="20"/>
        </w:rPr>
        <w:t>podejmuje działania mające na celu ograniczenie negatywnego wpływu swojej działalności na środowisko naturalne.</w:t>
      </w:r>
    </w:p>
    <w:p w14:paraId="45B661F2" w14:textId="77777777" w:rsidR="00F17C48" w:rsidRPr="00291D06" w:rsidRDefault="00F17C48" w:rsidP="00396106">
      <w:pPr>
        <w:pStyle w:val="TableParagraph"/>
        <w:numPr>
          <w:ilvl w:val="0"/>
          <w:numId w:val="63"/>
        </w:numPr>
        <w:tabs>
          <w:tab w:val="left" w:pos="813"/>
          <w:tab w:val="left" w:pos="815"/>
        </w:tabs>
        <w:ind w:left="729" w:right="-12"/>
        <w:jc w:val="both"/>
        <w:rPr>
          <w:rFonts w:cs="Times New Roman"/>
          <w:color w:val="101827"/>
          <w:szCs w:val="20"/>
        </w:rPr>
      </w:pPr>
      <w:r w:rsidRPr="0029224E">
        <w:rPr>
          <w:rFonts w:ascii="Lato" w:eastAsiaTheme="minorHAnsi" w:hAnsi="Lato" w:cs="Times New Roman"/>
          <w:color w:val="101827"/>
          <w:sz w:val="20"/>
          <w:szCs w:val="20"/>
        </w:rPr>
        <w:t>dostosowuje swoją działalność do zmian klimatu, aby minimalizować ryzyko związane z tymi zmianami.</w:t>
      </w:r>
    </w:p>
    <w:p w14:paraId="00D85EE1" w14:textId="77777777" w:rsidR="00F17C48" w:rsidRPr="00291D06" w:rsidRDefault="00F17C48" w:rsidP="00396106">
      <w:pPr>
        <w:pStyle w:val="TableParagraph"/>
        <w:numPr>
          <w:ilvl w:val="0"/>
          <w:numId w:val="63"/>
        </w:numPr>
        <w:tabs>
          <w:tab w:val="left" w:pos="813"/>
          <w:tab w:val="left" w:pos="815"/>
        </w:tabs>
        <w:spacing w:line="300" w:lineRule="auto"/>
        <w:ind w:left="729" w:right="-12"/>
        <w:jc w:val="both"/>
        <w:rPr>
          <w:rFonts w:cs="Times New Roman"/>
          <w:color w:val="101827"/>
          <w:szCs w:val="20"/>
        </w:rPr>
      </w:pPr>
      <w:r w:rsidRPr="0029224E">
        <w:rPr>
          <w:rFonts w:ascii="Lato" w:eastAsiaTheme="minorHAnsi" w:hAnsi="Lato" w:cs="Times New Roman"/>
          <w:color w:val="101827"/>
          <w:sz w:val="20"/>
          <w:szCs w:val="20"/>
        </w:rPr>
        <w:t>angażuje się w edukację i zwiększanie świadomości swoich pracowników na temat</w:t>
      </w:r>
      <w:r>
        <w:rPr>
          <w:rFonts w:ascii="Lato" w:eastAsiaTheme="minorHAnsi" w:hAnsi="Lato" w:cs="Times New Roman"/>
          <w:color w:val="101827"/>
          <w:sz w:val="20"/>
          <w:szCs w:val="20"/>
        </w:rPr>
        <w:t xml:space="preserve"> wpływu podejmowanych przez nich decyzji na środowisko naturalne</w:t>
      </w:r>
      <w:r w:rsidRPr="0029224E">
        <w:rPr>
          <w:rFonts w:ascii="Lato" w:eastAsiaTheme="minorHAnsi" w:hAnsi="Lato" w:cs="Times New Roman"/>
          <w:color w:val="101827"/>
          <w:sz w:val="20"/>
          <w:szCs w:val="20"/>
        </w:rPr>
        <w:t>.</w:t>
      </w:r>
    </w:p>
    <w:p w14:paraId="07BC88AD" w14:textId="77777777" w:rsidR="00F17C48" w:rsidRDefault="00F17C48" w:rsidP="00396106">
      <w:pPr>
        <w:pStyle w:val="TableParagraph"/>
        <w:numPr>
          <w:ilvl w:val="0"/>
          <w:numId w:val="63"/>
        </w:numPr>
        <w:tabs>
          <w:tab w:val="left" w:pos="813"/>
          <w:tab w:val="left" w:pos="815"/>
        </w:tabs>
        <w:spacing w:line="300" w:lineRule="auto"/>
        <w:ind w:left="729" w:right="-12"/>
        <w:rPr>
          <w:rFonts w:ascii="Lato" w:eastAsiaTheme="minorHAnsi" w:hAnsi="Lato" w:cs="Times New Roman"/>
          <w:color w:val="101827"/>
          <w:sz w:val="20"/>
          <w:szCs w:val="20"/>
        </w:rPr>
      </w:pPr>
      <w:r w:rsidRPr="0029224E">
        <w:rPr>
          <w:rFonts w:ascii="Lato" w:eastAsiaTheme="minorHAnsi" w:hAnsi="Lato" w:cs="Times New Roman"/>
          <w:color w:val="101827"/>
          <w:sz w:val="20"/>
          <w:szCs w:val="20"/>
        </w:rPr>
        <w:t>podejmuje działania mające na celu edukowanie opinii publicznej na temat</w:t>
      </w:r>
      <w:r>
        <w:rPr>
          <w:rFonts w:ascii="Lato" w:eastAsiaTheme="minorHAnsi" w:hAnsi="Lato" w:cs="Times New Roman"/>
          <w:color w:val="101827"/>
          <w:sz w:val="20"/>
          <w:szCs w:val="20"/>
        </w:rPr>
        <w:t xml:space="preserve"> stanu</w:t>
      </w:r>
      <w:r w:rsidRPr="0029224E">
        <w:rPr>
          <w:rFonts w:ascii="Lato" w:eastAsiaTheme="minorHAnsi" w:hAnsi="Lato" w:cs="Times New Roman"/>
          <w:color w:val="101827"/>
          <w:sz w:val="20"/>
          <w:szCs w:val="20"/>
        </w:rPr>
        <w:t xml:space="preserve"> środowiska</w:t>
      </w:r>
      <w:r>
        <w:rPr>
          <w:rFonts w:ascii="Lato" w:eastAsiaTheme="minorHAnsi" w:hAnsi="Lato" w:cs="Times New Roman"/>
          <w:color w:val="101827"/>
          <w:sz w:val="20"/>
          <w:szCs w:val="20"/>
        </w:rPr>
        <w:t xml:space="preserve"> naturalnego </w:t>
      </w:r>
      <w:r>
        <w:rPr>
          <w:rFonts w:ascii="Lato" w:eastAsiaTheme="minorHAnsi" w:hAnsi="Lato" w:cs="Times New Roman"/>
          <w:color w:val="101827"/>
          <w:sz w:val="20"/>
          <w:szCs w:val="20"/>
        </w:rPr>
        <w:br/>
        <w:t>i możliwości jego ochrony.</w:t>
      </w:r>
    </w:p>
    <w:p w14:paraId="66D40B65" w14:textId="77777777" w:rsidR="00F17C48" w:rsidRDefault="00F17C48" w:rsidP="00396106">
      <w:pPr>
        <w:pStyle w:val="TableParagraph"/>
        <w:numPr>
          <w:ilvl w:val="0"/>
          <w:numId w:val="63"/>
        </w:numPr>
        <w:tabs>
          <w:tab w:val="left" w:pos="813"/>
          <w:tab w:val="left" w:pos="815"/>
        </w:tabs>
        <w:spacing w:line="300" w:lineRule="auto"/>
        <w:ind w:left="729" w:right="-12"/>
        <w:rPr>
          <w:rFonts w:ascii="Lato" w:eastAsiaTheme="minorHAnsi" w:hAnsi="Lato" w:cs="Times New Roman"/>
          <w:color w:val="101827"/>
          <w:sz w:val="20"/>
          <w:szCs w:val="20"/>
        </w:rPr>
      </w:pPr>
      <w:r>
        <w:rPr>
          <w:rFonts w:ascii="Lato" w:eastAsiaTheme="minorHAnsi" w:hAnsi="Lato" w:cs="Times New Roman"/>
          <w:color w:val="101827"/>
          <w:sz w:val="20"/>
          <w:szCs w:val="20"/>
        </w:rPr>
        <w:lastRenderedPageBreak/>
        <w:t>w</w:t>
      </w:r>
      <w:r w:rsidRPr="00A50261">
        <w:rPr>
          <w:rFonts w:ascii="Lato" w:eastAsiaTheme="minorHAnsi" w:hAnsi="Lato" w:cs="Times New Roman"/>
          <w:color w:val="101827"/>
          <w:sz w:val="20"/>
          <w:szCs w:val="20"/>
        </w:rPr>
        <w:t>pływa na łańcuch dostaw Grupy poprzez świadomy dobór kontrahentów, kierując się zasadami Taksonomii środowiskowej Unii Europejskiej.</w:t>
      </w:r>
    </w:p>
    <w:p w14:paraId="6FC61005" w14:textId="77777777" w:rsidR="00F17C48" w:rsidRPr="00C217C2" w:rsidRDefault="00F17C48" w:rsidP="00396106">
      <w:pPr>
        <w:pStyle w:val="TableParagraph"/>
        <w:numPr>
          <w:ilvl w:val="0"/>
          <w:numId w:val="63"/>
        </w:numPr>
        <w:tabs>
          <w:tab w:val="left" w:pos="813"/>
          <w:tab w:val="left" w:pos="815"/>
        </w:tabs>
        <w:spacing w:line="300" w:lineRule="auto"/>
        <w:ind w:left="729" w:right="-12"/>
        <w:rPr>
          <w:rFonts w:ascii="Lato" w:eastAsiaTheme="minorHAnsi" w:hAnsi="Lato" w:cs="Times New Roman"/>
          <w:color w:val="101827"/>
          <w:sz w:val="20"/>
          <w:szCs w:val="20"/>
        </w:rPr>
      </w:pPr>
      <w:r>
        <w:rPr>
          <w:rFonts w:ascii="Lato" w:eastAsiaTheme="minorHAnsi" w:hAnsi="Lato" w:cs="Times New Roman"/>
          <w:color w:val="101827"/>
          <w:sz w:val="20"/>
          <w:szCs w:val="20"/>
        </w:rPr>
        <w:t>w</w:t>
      </w:r>
      <w:r w:rsidRPr="00A50261">
        <w:rPr>
          <w:rFonts w:ascii="Lato" w:eastAsiaTheme="minorHAnsi" w:hAnsi="Lato" w:cs="Times New Roman"/>
          <w:color w:val="101827"/>
          <w:sz w:val="20"/>
          <w:szCs w:val="20"/>
        </w:rPr>
        <w:t>draża proces</w:t>
      </w:r>
      <w:r>
        <w:rPr>
          <w:rFonts w:ascii="Lato" w:eastAsiaTheme="minorHAnsi" w:hAnsi="Lato" w:cs="Times New Roman"/>
          <w:color w:val="101827"/>
          <w:sz w:val="20"/>
          <w:szCs w:val="20"/>
        </w:rPr>
        <w:t>y</w:t>
      </w:r>
      <w:r w:rsidRPr="00A50261">
        <w:rPr>
          <w:rFonts w:ascii="Lato" w:eastAsiaTheme="minorHAnsi" w:hAnsi="Lato" w:cs="Times New Roman"/>
          <w:color w:val="101827"/>
          <w:sz w:val="20"/>
          <w:szCs w:val="20"/>
        </w:rPr>
        <w:t xml:space="preserve"> należytej staranności w zakresie ochrony środowiska</w:t>
      </w:r>
      <w:r>
        <w:rPr>
          <w:rFonts w:ascii="Lato" w:eastAsiaTheme="minorHAnsi" w:hAnsi="Lato" w:cs="Times New Roman"/>
          <w:color w:val="101827"/>
          <w:sz w:val="20"/>
          <w:szCs w:val="20"/>
        </w:rPr>
        <w:t>.</w:t>
      </w:r>
    </w:p>
    <w:p w14:paraId="1C618EBF" w14:textId="77777777" w:rsidR="00F17C48" w:rsidRDefault="00F17C48" w:rsidP="00F17C48">
      <w:pPr>
        <w:pStyle w:val="TableParagraph"/>
        <w:tabs>
          <w:tab w:val="left" w:pos="813"/>
          <w:tab w:val="left" w:pos="815"/>
        </w:tabs>
        <w:spacing w:line="300" w:lineRule="auto"/>
        <w:ind w:right="743"/>
        <w:rPr>
          <w:rFonts w:ascii="Lato" w:eastAsiaTheme="minorHAnsi" w:hAnsi="Lato" w:cs="Times New Roman"/>
          <w:color w:val="101827"/>
          <w:sz w:val="20"/>
          <w:szCs w:val="20"/>
        </w:rPr>
      </w:pPr>
    </w:p>
    <w:p w14:paraId="65AE03D6" w14:textId="77777777" w:rsidR="00F17C48" w:rsidRPr="00C56E79" w:rsidRDefault="00F17C48" w:rsidP="00F17C48">
      <w:pPr>
        <w:rPr>
          <w:szCs w:val="20"/>
        </w:rPr>
      </w:pPr>
      <w:r>
        <w:rPr>
          <w:szCs w:val="20"/>
        </w:rPr>
        <w:t>Zgodnie z Polityką, p</w:t>
      </w:r>
      <w:r w:rsidRPr="00C56E79">
        <w:rPr>
          <w:szCs w:val="20"/>
        </w:rPr>
        <w:t xml:space="preserve">roces monitorowania </w:t>
      </w:r>
      <w:r>
        <w:rPr>
          <w:szCs w:val="20"/>
        </w:rPr>
        <w:t xml:space="preserve">jej </w:t>
      </w:r>
      <w:r w:rsidRPr="00C56E79">
        <w:rPr>
          <w:szCs w:val="20"/>
        </w:rPr>
        <w:t>realizacji obejmuje pomiary wpływu działalności Grupy na środowisko naturalne i identyfikację obszarów, gdzie ten wpływ jest największy. Przykłady takich obszarów to zużycie paliw kopalnych przez samochody flotowe, zużycie paliw do ogrzewania pomieszczeń oraz zużycie energii elektrycznej.</w:t>
      </w:r>
    </w:p>
    <w:p w14:paraId="5FD60966" w14:textId="77777777" w:rsidR="00F17C48" w:rsidRPr="0051794C" w:rsidRDefault="00F17C48" w:rsidP="00F17C48">
      <w:pPr>
        <w:rPr>
          <w:szCs w:val="20"/>
        </w:rPr>
      </w:pPr>
      <w:r w:rsidRPr="00C56E79">
        <w:rPr>
          <w:szCs w:val="20"/>
        </w:rPr>
        <w:t>Grupa KRUK podejmuje działania mające na celu redukcję tych wpływów, ustalając jednocześnie konkretne cele dotyczące ograniczenia emisji gazów cieplarnianych.</w:t>
      </w:r>
    </w:p>
    <w:p w14:paraId="31337409" w14:textId="77777777" w:rsidR="00F17C48" w:rsidRPr="0029224E" w:rsidRDefault="00F17C48" w:rsidP="00F17C48">
      <w:pPr>
        <w:rPr>
          <w:rFonts w:eastAsia="Tahoma" w:cs="Times New Roman"/>
          <w:color w:val="101827"/>
          <w:szCs w:val="20"/>
        </w:rPr>
      </w:pPr>
      <w:r w:rsidRPr="0029224E">
        <w:rPr>
          <w:rFonts w:eastAsia="Tahoma" w:cs="Times New Roman"/>
          <w:color w:val="101827"/>
          <w:szCs w:val="20"/>
        </w:rPr>
        <w:t xml:space="preserve">Polityka środowiskowa została przyjęta w </w:t>
      </w:r>
      <w:commentRangeStart w:id="67"/>
      <w:commentRangeStart w:id="68"/>
      <w:r w:rsidRPr="0029224E">
        <w:rPr>
          <w:rFonts w:eastAsia="Tahoma" w:cs="Times New Roman"/>
          <w:color w:val="101827"/>
          <w:szCs w:val="20"/>
        </w:rPr>
        <w:t xml:space="preserve">KRUK S.A, KRUK Italia, KRUK Romania, KRUK </w:t>
      </w:r>
      <w:r>
        <w:rPr>
          <w:rFonts w:eastAsia="Tahoma" w:cs="Times New Roman"/>
          <w:color w:val="101827"/>
          <w:szCs w:val="20"/>
        </w:rPr>
        <w:t>Espana</w:t>
      </w:r>
      <w:r w:rsidRPr="0029224E">
        <w:rPr>
          <w:rFonts w:eastAsia="Tahoma" w:cs="Times New Roman"/>
          <w:color w:val="101827"/>
          <w:szCs w:val="20"/>
        </w:rPr>
        <w:t>, KRUK Česká a Slovenská republika.</w:t>
      </w:r>
      <w:commentRangeEnd w:id="67"/>
      <w:r w:rsidR="00681A55">
        <w:rPr>
          <w:rStyle w:val="CommentReference"/>
        </w:rPr>
        <w:commentReference w:id="67"/>
      </w:r>
      <w:commentRangeEnd w:id="68"/>
      <w:r w:rsidR="000C3DFE">
        <w:rPr>
          <w:rStyle w:val="CommentReference"/>
        </w:rPr>
        <w:commentReference w:id="68"/>
      </w:r>
    </w:p>
    <w:p w14:paraId="1DF738EA" w14:textId="77777777" w:rsidR="00F17C48" w:rsidRDefault="00F17C48" w:rsidP="00F17C48">
      <w:pPr>
        <w:rPr>
          <w:szCs w:val="20"/>
        </w:rPr>
      </w:pPr>
      <w:commentRangeStart w:id="69"/>
      <w:commentRangeStart w:id="70"/>
      <w:commentRangeStart w:id="71"/>
      <w:r w:rsidRPr="004C6DBE">
        <w:rPr>
          <w:szCs w:val="20"/>
        </w:rPr>
        <w:t>Polityk</w:t>
      </w:r>
      <w:r>
        <w:rPr>
          <w:szCs w:val="20"/>
        </w:rPr>
        <w:t xml:space="preserve">a </w:t>
      </w:r>
      <w:r w:rsidRPr="004C6DBE">
        <w:rPr>
          <w:szCs w:val="20"/>
        </w:rPr>
        <w:t>przyj</w:t>
      </w:r>
      <w:r>
        <w:rPr>
          <w:szCs w:val="20"/>
        </w:rPr>
        <w:t>ęta została</w:t>
      </w:r>
      <w:r w:rsidRPr="004C6DBE">
        <w:rPr>
          <w:szCs w:val="20"/>
        </w:rPr>
        <w:t xml:space="preserve"> uchwałą Zarządu KRUK S.A., a w pozostałych spółkach przez ich Dyrektorów Generalnych lub zarządy tych spółek.</w:t>
      </w:r>
      <w:commentRangeEnd w:id="69"/>
      <w:r w:rsidR="002D33DC">
        <w:rPr>
          <w:rStyle w:val="CommentReference"/>
        </w:rPr>
        <w:commentReference w:id="69"/>
      </w:r>
      <w:commentRangeEnd w:id="70"/>
      <w:r w:rsidR="00373A39">
        <w:rPr>
          <w:rStyle w:val="CommentReference"/>
        </w:rPr>
        <w:commentReference w:id="70"/>
      </w:r>
      <w:commentRangeEnd w:id="71"/>
      <w:r w:rsidR="00892E01">
        <w:rPr>
          <w:rStyle w:val="CommentReference"/>
        </w:rPr>
        <w:commentReference w:id="71"/>
      </w:r>
    </w:p>
    <w:p w14:paraId="4C9AF437" w14:textId="724B8C51" w:rsidR="00956D67" w:rsidRDefault="00956D67" w:rsidP="00F17C48">
      <w:pPr>
        <w:rPr>
          <w:szCs w:val="20"/>
        </w:rPr>
      </w:pPr>
      <w:r>
        <w:rPr>
          <w:szCs w:val="20"/>
        </w:rPr>
        <w:t xml:space="preserve">Dokument dotyczy górnego </w:t>
      </w:r>
      <w:r w:rsidR="00AA1D7D">
        <w:rPr>
          <w:szCs w:val="20"/>
        </w:rPr>
        <w:t xml:space="preserve">i dolnego </w:t>
      </w:r>
      <w:r>
        <w:rPr>
          <w:szCs w:val="20"/>
        </w:rPr>
        <w:t xml:space="preserve">szczebla łańcucha wartości i operacji własnych Grupy. </w:t>
      </w:r>
    </w:p>
    <w:p w14:paraId="7E52A4E0" w14:textId="285392BC" w:rsidR="000C3DFE" w:rsidRDefault="00956D67" w:rsidP="00F17C48">
      <w:pPr>
        <w:rPr>
          <w:szCs w:val="20"/>
        </w:rPr>
      </w:pPr>
      <w:r>
        <w:rPr>
          <w:szCs w:val="20"/>
        </w:rPr>
        <w:t xml:space="preserve">Grupa KRUK dąży do uspójnienia zasad ładu korporacyjnego w ramach całej Grupy. </w:t>
      </w:r>
      <w:r w:rsidR="000C3DFE">
        <w:rPr>
          <w:szCs w:val="20"/>
        </w:rPr>
        <w:t xml:space="preserve">Polityk środowiskowa adresowana jest tylko do największych spółek ze względu na ich potencjalni największy wkład w oddziaływanie Grupy na środowisko. </w:t>
      </w:r>
    </w:p>
    <w:p w14:paraId="304F32F7" w14:textId="77777777" w:rsidR="00F17C48" w:rsidRDefault="00F17C48" w:rsidP="00F17C48">
      <w:pPr>
        <w:rPr>
          <w:rFonts w:cs="Times New Roman"/>
          <w:color w:val="101827"/>
          <w:szCs w:val="20"/>
        </w:rPr>
      </w:pPr>
      <w:r w:rsidRPr="00BA1806">
        <w:rPr>
          <w:rFonts w:cs="Times New Roman"/>
          <w:color w:val="101827"/>
          <w:szCs w:val="20"/>
        </w:rPr>
        <w:t>Polityka</w:t>
      </w:r>
      <w:r w:rsidRPr="0029224E">
        <w:rPr>
          <w:rFonts w:cs="Times New Roman"/>
          <w:color w:val="101827"/>
          <w:szCs w:val="20"/>
        </w:rPr>
        <w:t xml:space="preserve"> </w:t>
      </w:r>
      <w:r w:rsidRPr="00BA1806">
        <w:rPr>
          <w:rFonts w:cs="Times New Roman"/>
          <w:color w:val="101827"/>
          <w:szCs w:val="20"/>
        </w:rPr>
        <w:t>poddawana</w:t>
      </w:r>
      <w:r w:rsidRPr="0029224E">
        <w:rPr>
          <w:rFonts w:cs="Times New Roman"/>
          <w:color w:val="101827"/>
          <w:szCs w:val="20"/>
        </w:rPr>
        <w:t xml:space="preserve"> </w:t>
      </w:r>
      <w:r w:rsidRPr="00BA1806">
        <w:rPr>
          <w:rFonts w:cs="Times New Roman"/>
          <w:color w:val="101827"/>
          <w:szCs w:val="20"/>
        </w:rPr>
        <w:t>jest</w:t>
      </w:r>
      <w:r>
        <w:rPr>
          <w:rFonts w:cs="Times New Roman"/>
          <w:color w:val="101827"/>
          <w:szCs w:val="20"/>
        </w:rPr>
        <w:t xml:space="preserve"> okresowemu</w:t>
      </w:r>
      <w:r w:rsidRPr="0029224E">
        <w:rPr>
          <w:rFonts w:cs="Times New Roman"/>
          <w:color w:val="101827"/>
          <w:szCs w:val="20"/>
        </w:rPr>
        <w:t xml:space="preserve"> </w:t>
      </w:r>
      <w:r w:rsidRPr="00BA1806">
        <w:rPr>
          <w:rFonts w:cs="Times New Roman"/>
          <w:color w:val="101827"/>
          <w:szCs w:val="20"/>
        </w:rPr>
        <w:t>przeglądowi,</w:t>
      </w:r>
      <w:r w:rsidRPr="0029224E">
        <w:rPr>
          <w:rFonts w:cs="Times New Roman"/>
          <w:color w:val="101827"/>
          <w:szCs w:val="20"/>
        </w:rPr>
        <w:t xml:space="preserve"> </w:t>
      </w:r>
      <w:r w:rsidRPr="00BA1806">
        <w:rPr>
          <w:rFonts w:cs="Times New Roman"/>
          <w:color w:val="101827"/>
          <w:szCs w:val="20"/>
        </w:rPr>
        <w:t>aby</w:t>
      </w:r>
      <w:r w:rsidRPr="0029224E">
        <w:rPr>
          <w:rFonts w:cs="Times New Roman"/>
          <w:color w:val="101827"/>
          <w:szCs w:val="20"/>
        </w:rPr>
        <w:t xml:space="preserve"> </w:t>
      </w:r>
      <w:r w:rsidRPr="00BA1806">
        <w:rPr>
          <w:rFonts w:cs="Times New Roman"/>
          <w:color w:val="101827"/>
          <w:szCs w:val="20"/>
        </w:rPr>
        <w:t>dostosować</w:t>
      </w:r>
      <w:r w:rsidRPr="0029224E">
        <w:rPr>
          <w:rFonts w:cs="Times New Roman"/>
          <w:color w:val="101827"/>
          <w:szCs w:val="20"/>
        </w:rPr>
        <w:t xml:space="preserve"> </w:t>
      </w:r>
      <w:r w:rsidRPr="00BA1806">
        <w:rPr>
          <w:rFonts w:cs="Times New Roman"/>
          <w:color w:val="101827"/>
          <w:szCs w:val="20"/>
        </w:rPr>
        <w:t>ją</w:t>
      </w:r>
      <w:r w:rsidRPr="0029224E">
        <w:rPr>
          <w:rFonts w:cs="Times New Roman"/>
          <w:color w:val="101827"/>
          <w:szCs w:val="20"/>
        </w:rPr>
        <w:t xml:space="preserve"> </w:t>
      </w:r>
      <w:r w:rsidRPr="00BA1806">
        <w:rPr>
          <w:rFonts w:cs="Times New Roman"/>
          <w:color w:val="101827"/>
          <w:szCs w:val="20"/>
        </w:rPr>
        <w:t>do</w:t>
      </w:r>
      <w:r w:rsidRPr="0029224E">
        <w:rPr>
          <w:rFonts w:cs="Times New Roman"/>
          <w:color w:val="101827"/>
          <w:szCs w:val="20"/>
        </w:rPr>
        <w:t xml:space="preserve"> </w:t>
      </w:r>
      <w:r w:rsidRPr="00BA1806">
        <w:rPr>
          <w:rFonts w:cs="Times New Roman"/>
          <w:color w:val="101827"/>
          <w:szCs w:val="20"/>
        </w:rPr>
        <w:t>zmieniających</w:t>
      </w:r>
      <w:r w:rsidRPr="0029224E">
        <w:rPr>
          <w:rFonts w:cs="Times New Roman"/>
          <w:color w:val="101827"/>
          <w:szCs w:val="20"/>
        </w:rPr>
        <w:t xml:space="preserve"> </w:t>
      </w:r>
      <w:r w:rsidRPr="00BA1806">
        <w:rPr>
          <w:rFonts w:cs="Times New Roman"/>
          <w:color w:val="101827"/>
          <w:szCs w:val="20"/>
        </w:rPr>
        <w:t>się</w:t>
      </w:r>
      <w:r w:rsidRPr="0029224E">
        <w:rPr>
          <w:rFonts w:cs="Times New Roman"/>
          <w:color w:val="101827"/>
          <w:szCs w:val="20"/>
        </w:rPr>
        <w:t xml:space="preserve"> </w:t>
      </w:r>
      <w:r w:rsidRPr="00BA1806">
        <w:rPr>
          <w:rFonts w:cs="Times New Roman"/>
          <w:color w:val="101827"/>
          <w:szCs w:val="20"/>
        </w:rPr>
        <w:t>uwarunkowań</w:t>
      </w:r>
      <w:r w:rsidRPr="0029224E">
        <w:rPr>
          <w:rFonts w:cs="Times New Roman"/>
          <w:color w:val="101827"/>
          <w:szCs w:val="20"/>
        </w:rPr>
        <w:t xml:space="preserve"> </w:t>
      </w:r>
      <w:r w:rsidRPr="00BA1806">
        <w:rPr>
          <w:rFonts w:cs="Times New Roman"/>
          <w:color w:val="101827"/>
          <w:szCs w:val="20"/>
        </w:rPr>
        <w:t>prawnych</w:t>
      </w:r>
      <w:r w:rsidRPr="0029224E">
        <w:rPr>
          <w:rFonts w:cs="Times New Roman"/>
          <w:color w:val="101827"/>
          <w:szCs w:val="20"/>
        </w:rPr>
        <w:t xml:space="preserve"> </w:t>
      </w:r>
      <w:r w:rsidRPr="00BA1806">
        <w:rPr>
          <w:rFonts w:cs="Times New Roman"/>
          <w:color w:val="101827"/>
          <w:szCs w:val="20"/>
        </w:rPr>
        <w:t>i</w:t>
      </w:r>
      <w:r w:rsidRPr="0029224E">
        <w:rPr>
          <w:rFonts w:cs="Times New Roman"/>
          <w:color w:val="101827"/>
          <w:szCs w:val="20"/>
        </w:rPr>
        <w:t xml:space="preserve"> </w:t>
      </w:r>
      <w:r w:rsidRPr="00BA1806">
        <w:rPr>
          <w:rFonts w:cs="Times New Roman"/>
          <w:color w:val="101827"/>
          <w:szCs w:val="20"/>
        </w:rPr>
        <w:t>organizacyjnych,</w:t>
      </w:r>
      <w:r w:rsidRPr="0029224E">
        <w:rPr>
          <w:rFonts w:cs="Times New Roman"/>
          <w:color w:val="101827"/>
          <w:szCs w:val="20"/>
        </w:rPr>
        <w:t xml:space="preserve"> </w:t>
      </w:r>
      <w:r w:rsidRPr="00BA1806">
        <w:rPr>
          <w:rFonts w:cs="Times New Roman"/>
          <w:color w:val="101827"/>
          <w:szCs w:val="20"/>
        </w:rPr>
        <w:t>a także ocenić skuteczność wdrażanych działań w zakresie ochrony środowiska</w:t>
      </w:r>
      <w:r>
        <w:rPr>
          <w:rFonts w:cs="Times New Roman"/>
          <w:color w:val="101827"/>
          <w:szCs w:val="20"/>
        </w:rPr>
        <w:t>.</w:t>
      </w:r>
    </w:p>
    <w:p w14:paraId="6962EBEB" w14:textId="77777777" w:rsidR="00F17C48" w:rsidRPr="00C217C2" w:rsidRDefault="00F17C48" w:rsidP="00F17C48">
      <w:pPr>
        <w:pStyle w:val="Heading1"/>
        <w:numPr>
          <w:ilvl w:val="2"/>
          <w:numId w:val="4"/>
        </w:numPr>
        <w:rPr>
          <w:rFonts w:ascii="Lato" w:hAnsi="Lato"/>
          <w:b/>
          <w:caps w:val="0"/>
          <w:color w:val="023282"/>
          <w:sz w:val="24"/>
          <w:szCs w:val="24"/>
        </w:rPr>
      </w:pPr>
      <w:r w:rsidRPr="00C217C2">
        <w:rPr>
          <w:rFonts w:ascii="Lato" w:hAnsi="Lato"/>
          <w:b/>
          <w:caps w:val="0"/>
          <w:color w:val="023282"/>
          <w:sz w:val="24"/>
          <w:szCs w:val="24"/>
        </w:rPr>
        <w:t>Udostępnianie Polityki interesariuszom</w:t>
      </w:r>
    </w:p>
    <w:p w14:paraId="13018D6F" w14:textId="77777777" w:rsidR="00F17C48" w:rsidRPr="00C217C2" w:rsidRDefault="00F17C48" w:rsidP="00F17C48">
      <w:pPr>
        <w:rPr>
          <w:color w:val="023282"/>
          <w:szCs w:val="20"/>
        </w:rPr>
      </w:pPr>
      <w:r w:rsidRPr="00C217C2">
        <w:rPr>
          <w:color w:val="023282"/>
          <w:szCs w:val="20"/>
        </w:rPr>
        <w:t>[E1-2-24-MDR-P-65-f]</w:t>
      </w:r>
    </w:p>
    <w:p w14:paraId="38D0507A" w14:textId="3ADE4059" w:rsidR="00AA1D7D" w:rsidRDefault="00F17C48" w:rsidP="00F17C48">
      <w:pPr>
        <w:rPr>
          <w:szCs w:val="20"/>
        </w:rPr>
      </w:pPr>
      <w:r w:rsidRPr="0079618F">
        <w:rPr>
          <w:szCs w:val="20"/>
        </w:rPr>
        <w:t>Wyciąg z</w:t>
      </w:r>
      <w:r w:rsidRPr="00FB7C54">
        <w:rPr>
          <w:i/>
          <w:iCs/>
          <w:szCs w:val="20"/>
        </w:rPr>
        <w:t xml:space="preserve"> </w:t>
      </w:r>
      <w:r w:rsidRPr="0079618F">
        <w:rPr>
          <w:i/>
          <w:iCs/>
          <w:szCs w:val="20"/>
        </w:rPr>
        <w:t>Polityk</w:t>
      </w:r>
      <w:r w:rsidRPr="00FB7C54">
        <w:rPr>
          <w:i/>
          <w:iCs/>
          <w:szCs w:val="20"/>
        </w:rPr>
        <w:t>i</w:t>
      </w:r>
      <w:r w:rsidRPr="0079618F">
        <w:rPr>
          <w:i/>
          <w:iCs/>
          <w:szCs w:val="20"/>
        </w:rPr>
        <w:t xml:space="preserve"> środowiskow</w:t>
      </w:r>
      <w:r>
        <w:rPr>
          <w:i/>
          <w:iCs/>
          <w:szCs w:val="20"/>
        </w:rPr>
        <w:t>ej</w:t>
      </w:r>
      <w:r>
        <w:rPr>
          <w:szCs w:val="20"/>
        </w:rPr>
        <w:t xml:space="preserve"> jest </w:t>
      </w:r>
      <w:r w:rsidRPr="00C56E79">
        <w:rPr>
          <w:szCs w:val="20"/>
        </w:rPr>
        <w:t>dostępn</w:t>
      </w:r>
      <w:r>
        <w:rPr>
          <w:szCs w:val="20"/>
        </w:rPr>
        <w:t>y</w:t>
      </w:r>
      <w:r w:rsidRPr="00C56E79">
        <w:rPr>
          <w:szCs w:val="20"/>
        </w:rPr>
        <w:t xml:space="preserve"> na polskiej i angielskiej wersji strony internetowej KRUK S.A., odpowiednio pod adresami </w:t>
      </w:r>
      <w:hyperlink r:id="rId16" w:tgtFrame="_blank" w:history="1">
        <w:r w:rsidRPr="00C56E79">
          <w:rPr>
            <w:rStyle w:val="Hyperlink"/>
            <w:szCs w:val="20"/>
          </w:rPr>
          <w:t xml:space="preserve">https://pl.KRUK.eu/esg/polityki </w:t>
        </w:r>
      </w:hyperlink>
      <w:r w:rsidR="00482E9F">
        <w:rPr>
          <w:szCs w:val="20"/>
        </w:rPr>
        <w:t xml:space="preserve"> </w:t>
      </w:r>
      <w:r w:rsidR="00AA1D7D">
        <w:rPr>
          <w:szCs w:val="20"/>
        </w:rPr>
        <w:t xml:space="preserve">oraz </w:t>
      </w:r>
      <w:hyperlink r:id="rId17" w:history="1">
        <w:r w:rsidR="00AA1D7D" w:rsidRPr="00282866">
          <w:rPr>
            <w:rStyle w:val="Hyperlink"/>
            <w:szCs w:val="20"/>
          </w:rPr>
          <w:t>https://en.kruk.eu/esg/policies</w:t>
        </w:r>
      </w:hyperlink>
    </w:p>
    <w:p w14:paraId="175CD6A2" w14:textId="77777777" w:rsidR="00F17C48" w:rsidRPr="00C56E79" w:rsidRDefault="00F17C48" w:rsidP="00F17C48">
      <w:pPr>
        <w:rPr>
          <w:szCs w:val="20"/>
        </w:rPr>
      </w:pPr>
      <w:r w:rsidRPr="00C56E79">
        <w:rPr>
          <w:szCs w:val="20"/>
        </w:rPr>
        <w:t>W ten sposób dokument</w:t>
      </w:r>
      <w:r>
        <w:rPr>
          <w:szCs w:val="20"/>
        </w:rPr>
        <w:t xml:space="preserve"> ten </w:t>
      </w:r>
      <w:r w:rsidRPr="00C56E79">
        <w:rPr>
          <w:szCs w:val="20"/>
        </w:rPr>
        <w:t>udostępnian</w:t>
      </w:r>
      <w:r>
        <w:rPr>
          <w:szCs w:val="20"/>
        </w:rPr>
        <w:t>y</w:t>
      </w:r>
      <w:r w:rsidRPr="00C56E79">
        <w:rPr>
          <w:szCs w:val="20"/>
        </w:rPr>
        <w:t xml:space="preserve"> </w:t>
      </w:r>
      <w:r>
        <w:rPr>
          <w:szCs w:val="20"/>
        </w:rPr>
        <w:t>jest</w:t>
      </w:r>
      <w:r w:rsidRPr="00C56E79">
        <w:rPr>
          <w:szCs w:val="20"/>
        </w:rPr>
        <w:t xml:space="preserve"> interesariuszom z dolnego i górnego szczebla łańcucha wartości.</w:t>
      </w:r>
    </w:p>
    <w:p w14:paraId="5FA2CBBB" w14:textId="77777777" w:rsidR="00F17C48" w:rsidRPr="00C56E79" w:rsidRDefault="00F17C48" w:rsidP="00F17C48">
      <w:pPr>
        <w:rPr>
          <w:szCs w:val="20"/>
        </w:rPr>
      </w:pPr>
      <w:r w:rsidRPr="00C56E79">
        <w:rPr>
          <w:szCs w:val="20"/>
        </w:rPr>
        <w:t>Polityk</w:t>
      </w:r>
      <w:r>
        <w:rPr>
          <w:szCs w:val="20"/>
        </w:rPr>
        <w:t>a</w:t>
      </w:r>
      <w:r w:rsidRPr="00C56E79">
        <w:rPr>
          <w:szCs w:val="20"/>
        </w:rPr>
        <w:t xml:space="preserve"> </w:t>
      </w:r>
      <w:r>
        <w:rPr>
          <w:szCs w:val="20"/>
        </w:rPr>
        <w:t xml:space="preserve">jest </w:t>
      </w:r>
      <w:r w:rsidRPr="00C56E79">
        <w:rPr>
          <w:szCs w:val="20"/>
        </w:rPr>
        <w:t>dostępn</w:t>
      </w:r>
      <w:r>
        <w:rPr>
          <w:szCs w:val="20"/>
        </w:rPr>
        <w:t>a</w:t>
      </w:r>
      <w:r w:rsidRPr="00C56E79">
        <w:rPr>
          <w:szCs w:val="20"/>
        </w:rPr>
        <w:t xml:space="preserve"> także dla pracowników i współpracowników spółek, </w:t>
      </w:r>
      <w:commentRangeStart w:id="72"/>
      <w:commentRangeStart w:id="73"/>
      <w:r w:rsidRPr="00C56E79">
        <w:rPr>
          <w:szCs w:val="20"/>
        </w:rPr>
        <w:t>w których on</w:t>
      </w:r>
      <w:r>
        <w:rPr>
          <w:szCs w:val="20"/>
        </w:rPr>
        <w:t>a</w:t>
      </w:r>
      <w:r w:rsidRPr="00C56E79">
        <w:rPr>
          <w:szCs w:val="20"/>
        </w:rPr>
        <w:t xml:space="preserve"> obowiązuj</w:t>
      </w:r>
      <w:r>
        <w:rPr>
          <w:szCs w:val="20"/>
        </w:rPr>
        <w:t>e</w:t>
      </w:r>
      <w:r w:rsidRPr="00C56E79">
        <w:rPr>
          <w:szCs w:val="20"/>
        </w:rPr>
        <w:t xml:space="preserve"> na portalu służącym do komunikacji wewnętrznej lub w udostępnionych folderach. Dokument udostępnian</w:t>
      </w:r>
      <w:r>
        <w:rPr>
          <w:szCs w:val="20"/>
        </w:rPr>
        <w:t>y</w:t>
      </w:r>
      <w:r w:rsidRPr="00C56E79">
        <w:rPr>
          <w:szCs w:val="20"/>
        </w:rPr>
        <w:t xml:space="preserve"> </w:t>
      </w:r>
      <w:r>
        <w:rPr>
          <w:szCs w:val="20"/>
        </w:rPr>
        <w:t>jest</w:t>
      </w:r>
      <w:r w:rsidRPr="00C56E79">
        <w:rPr>
          <w:szCs w:val="20"/>
        </w:rPr>
        <w:t xml:space="preserve"> w językach lokalnych krajów, w których obowiązuj</w:t>
      </w:r>
      <w:r>
        <w:rPr>
          <w:szCs w:val="20"/>
        </w:rPr>
        <w:t>e</w:t>
      </w:r>
      <w:r w:rsidRPr="00C56E79">
        <w:rPr>
          <w:szCs w:val="20"/>
        </w:rPr>
        <w:t>.</w:t>
      </w:r>
      <w:commentRangeEnd w:id="72"/>
      <w:r w:rsidR="00645198">
        <w:rPr>
          <w:rStyle w:val="CommentReference"/>
        </w:rPr>
        <w:commentReference w:id="72"/>
      </w:r>
      <w:commentRangeEnd w:id="73"/>
      <w:r w:rsidR="00373A39">
        <w:rPr>
          <w:rStyle w:val="CommentReference"/>
        </w:rPr>
        <w:commentReference w:id="73"/>
      </w:r>
    </w:p>
    <w:p w14:paraId="036EBEB2" w14:textId="77777777" w:rsidR="00F17C48" w:rsidRDefault="00F17C48" w:rsidP="00F17C48">
      <w:pPr>
        <w:rPr>
          <w:szCs w:val="20"/>
        </w:rPr>
      </w:pPr>
      <w:r w:rsidRPr="00FB7C54">
        <w:rPr>
          <w:szCs w:val="20"/>
        </w:rPr>
        <w:t>W zakresie realizacji zapisów powyższ</w:t>
      </w:r>
      <w:r w:rsidRPr="0079618F">
        <w:rPr>
          <w:szCs w:val="20"/>
        </w:rPr>
        <w:t>ej</w:t>
      </w:r>
      <w:r w:rsidRPr="00FB7C54">
        <w:rPr>
          <w:szCs w:val="20"/>
        </w:rPr>
        <w:t xml:space="preserve"> Polityk</w:t>
      </w:r>
      <w:r w:rsidRPr="0079618F">
        <w:rPr>
          <w:szCs w:val="20"/>
        </w:rPr>
        <w:t>i</w:t>
      </w:r>
      <w:r w:rsidRPr="00FB7C54">
        <w:rPr>
          <w:szCs w:val="20"/>
        </w:rPr>
        <w:t xml:space="preserve"> wsparcie merytoryczne zapewnia dany właściciel dokumentu w ni</w:t>
      </w:r>
      <w:r w:rsidRPr="0079618F">
        <w:rPr>
          <w:szCs w:val="20"/>
        </w:rPr>
        <w:t>ej</w:t>
      </w:r>
      <w:r w:rsidRPr="00FB7C54">
        <w:rPr>
          <w:szCs w:val="20"/>
        </w:rPr>
        <w:t xml:space="preserve"> wskazany.</w:t>
      </w:r>
    </w:p>
    <w:p w14:paraId="4A966C82" w14:textId="77777777" w:rsidR="00F17C48" w:rsidRPr="0029224E" w:rsidRDefault="00F17C48" w:rsidP="00F17C48">
      <w:pPr>
        <w:pStyle w:val="TableParagraph"/>
        <w:spacing w:line="300" w:lineRule="auto"/>
        <w:ind w:right="-24"/>
        <w:jc w:val="both"/>
        <w:rPr>
          <w:rFonts w:ascii="Lato" w:hAnsi="Lato" w:cs="Times New Roman"/>
          <w:color w:val="101827"/>
          <w:sz w:val="20"/>
          <w:szCs w:val="20"/>
        </w:rPr>
      </w:pPr>
      <w:r w:rsidRPr="00BA1806">
        <w:rPr>
          <w:rFonts w:ascii="Lato" w:hAnsi="Lato" w:cs="Times New Roman"/>
          <w:color w:val="101827"/>
          <w:sz w:val="20"/>
          <w:szCs w:val="20"/>
        </w:rPr>
        <w:t>Wdrażając</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Politykę,</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Grupa</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kierowała</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się</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celami</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zrównoważonego</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rozwoju</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ustanowionymi</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przez</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Organizację</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Narodów</w:t>
      </w:r>
      <w:r w:rsidRPr="00BA1806">
        <w:rPr>
          <w:rFonts w:ascii="Lato" w:hAnsi="Lato" w:cs="Times New Roman"/>
          <w:color w:val="101827"/>
          <w:spacing w:val="-11"/>
          <w:sz w:val="20"/>
          <w:szCs w:val="20"/>
        </w:rPr>
        <w:t xml:space="preserve"> </w:t>
      </w:r>
      <w:r w:rsidRPr="00BA1806">
        <w:rPr>
          <w:rFonts w:ascii="Lato" w:hAnsi="Lato" w:cs="Times New Roman"/>
          <w:color w:val="101827"/>
          <w:sz w:val="20"/>
          <w:szCs w:val="20"/>
        </w:rPr>
        <w:t>Zjednoczonych</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oraz Zielonym</w:t>
      </w:r>
      <w:r w:rsidRPr="00BA1806">
        <w:rPr>
          <w:rFonts w:ascii="Lato" w:hAnsi="Lato" w:cs="Times New Roman"/>
          <w:color w:val="101827"/>
          <w:spacing w:val="-1"/>
          <w:sz w:val="20"/>
          <w:szCs w:val="20"/>
        </w:rPr>
        <w:t xml:space="preserve"> </w:t>
      </w:r>
      <w:r w:rsidRPr="00BA1806">
        <w:rPr>
          <w:rFonts w:ascii="Lato" w:hAnsi="Lato" w:cs="Times New Roman"/>
          <w:color w:val="101827"/>
          <w:sz w:val="20"/>
          <w:szCs w:val="20"/>
        </w:rPr>
        <w:t>Ładem Europejskim, który</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dąży</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do osiągnięcia zerowej emisji gazów</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cieplarnianych do 2050 roku.</w:t>
      </w:r>
    </w:p>
    <w:p w14:paraId="07CD99C3" w14:textId="77777777" w:rsidR="00F17C48" w:rsidRPr="00C217C2" w:rsidRDefault="00F17C48" w:rsidP="00F17C48">
      <w:pPr>
        <w:pStyle w:val="Heading1"/>
        <w:numPr>
          <w:ilvl w:val="2"/>
          <w:numId w:val="4"/>
        </w:numPr>
        <w:rPr>
          <w:rFonts w:ascii="Lato" w:hAnsi="Lato"/>
          <w:b/>
          <w:caps w:val="0"/>
          <w:color w:val="023282"/>
          <w:sz w:val="24"/>
          <w:szCs w:val="24"/>
        </w:rPr>
      </w:pPr>
      <w:r w:rsidRPr="00C217C2">
        <w:rPr>
          <w:rFonts w:ascii="Lato" w:hAnsi="Lato"/>
          <w:b/>
          <w:caps w:val="0"/>
          <w:color w:val="023282"/>
          <w:sz w:val="24"/>
          <w:szCs w:val="24"/>
        </w:rPr>
        <w:t xml:space="preserve">Standardy lub inicjatywy stron trzecich, które są respektowane poprzez wdrażanie polityk. </w:t>
      </w:r>
    </w:p>
    <w:p w14:paraId="75907BD8" w14:textId="77777777" w:rsidR="00F17C48" w:rsidRPr="00670D28" w:rsidRDefault="00F17C48" w:rsidP="00F17C48">
      <w:pPr>
        <w:pStyle w:val="Akapit-gwny-pierwszy-wciecie"/>
        <w:ind w:firstLine="0"/>
        <w:rPr>
          <w:bCs w:val="0"/>
          <w:color w:val="013082"/>
          <w:szCs w:val="20"/>
          <w:rPrChange w:id="74" w:author="Karel Kotoun" w:date="2025-03-21T18:01:00Z" w16du:dateUtc="2025-03-21T17:01:00Z">
            <w:rPr>
              <w:bCs w:val="0"/>
              <w:color w:val="013082"/>
              <w:szCs w:val="20"/>
              <w:lang w:val="en-US"/>
            </w:rPr>
          </w:rPrChange>
        </w:rPr>
      </w:pPr>
      <w:r w:rsidRPr="00670D28">
        <w:rPr>
          <w:bCs w:val="0"/>
          <w:color w:val="013082"/>
          <w:szCs w:val="20"/>
          <w:rPrChange w:id="75" w:author="Karel Kotoun" w:date="2025-03-21T18:01:00Z" w16du:dateUtc="2025-03-21T17:01:00Z">
            <w:rPr>
              <w:bCs w:val="0"/>
              <w:color w:val="013082"/>
              <w:szCs w:val="20"/>
              <w:lang w:val="en-US"/>
            </w:rPr>
          </w:rPrChange>
        </w:rPr>
        <w:t>[E1-2-24-MDR-P pkt. 65lit. d]</w:t>
      </w:r>
    </w:p>
    <w:p w14:paraId="42EBFB8A" w14:textId="77777777" w:rsidR="00F17C48" w:rsidRPr="00BA1806" w:rsidRDefault="00F17C48" w:rsidP="00F17C48">
      <w:pPr>
        <w:pStyle w:val="TableParagraph"/>
        <w:spacing w:before="90"/>
        <w:jc w:val="both"/>
        <w:rPr>
          <w:rFonts w:ascii="Lato" w:hAnsi="Lato" w:cs="Times New Roman"/>
          <w:sz w:val="20"/>
          <w:szCs w:val="20"/>
        </w:rPr>
      </w:pPr>
      <w:r w:rsidRPr="00BA1806">
        <w:rPr>
          <w:rFonts w:ascii="Lato" w:hAnsi="Lato" w:cs="Times New Roman"/>
          <w:color w:val="101827"/>
          <w:sz w:val="20"/>
          <w:szCs w:val="20"/>
        </w:rPr>
        <w:t>W</w:t>
      </w:r>
      <w:r>
        <w:rPr>
          <w:rFonts w:ascii="Lato" w:hAnsi="Lato" w:cs="Times New Roman"/>
          <w:color w:val="101827"/>
          <w:sz w:val="20"/>
          <w:szCs w:val="20"/>
        </w:rPr>
        <w:t>drażając</w:t>
      </w:r>
      <w:r w:rsidRPr="00BA1806">
        <w:rPr>
          <w:rFonts w:ascii="Lato" w:hAnsi="Lato" w:cs="Times New Roman"/>
          <w:color w:val="101827"/>
          <w:spacing w:val="-6"/>
          <w:sz w:val="20"/>
          <w:szCs w:val="20"/>
        </w:rPr>
        <w:t xml:space="preserve"> </w:t>
      </w:r>
      <w:r w:rsidRPr="00291D06">
        <w:rPr>
          <w:rFonts w:ascii="Lato" w:hAnsi="Lato" w:cs="Times New Roman"/>
          <w:i/>
          <w:iCs/>
          <w:color w:val="101827"/>
          <w:sz w:val="20"/>
          <w:szCs w:val="20"/>
        </w:rPr>
        <w:t>Polityk</w:t>
      </w:r>
      <w:r>
        <w:rPr>
          <w:rFonts w:ascii="Lato" w:hAnsi="Lato" w:cs="Times New Roman"/>
          <w:i/>
          <w:iCs/>
          <w:color w:val="101827"/>
          <w:sz w:val="20"/>
          <w:szCs w:val="20"/>
        </w:rPr>
        <w:t>ę</w:t>
      </w:r>
      <w:r w:rsidRPr="00291D06">
        <w:rPr>
          <w:rFonts w:ascii="Lato" w:hAnsi="Lato" w:cs="Times New Roman"/>
          <w:i/>
          <w:iCs/>
          <w:color w:val="101827"/>
          <w:spacing w:val="-7"/>
          <w:sz w:val="20"/>
          <w:szCs w:val="20"/>
        </w:rPr>
        <w:t xml:space="preserve"> </w:t>
      </w:r>
      <w:r w:rsidRPr="00291D06">
        <w:rPr>
          <w:rFonts w:ascii="Lato" w:hAnsi="Lato" w:cs="Times New Roman"/>
          <w:i/>
          <w:iCs/>
          <w:color w:val="101827"/>
          <w:sz w:val="20"/>
          <w:szCs w:val="20"/>
        </w:rPr>
        <w:t>środowiskow</w:t>
      </w:r>
      <w:r>
        <w:rPr>
          <w:rFonts w:ascii="Lato" w:hAnsi="Lato" w:cs="Times New Roman"/>
          <w:i/>
          <w:iCs/>
          <w:color w:val="101827"/>
          <w:sz w:val="20"/>
          <w:szCs w:val="20"/>
        </w:rPr>
        <w:t>ą</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Grupa</w:t>
      </w:r>
      <w:r w:rsidRPr="00BA1806">
        <w:rPr>
          <w:rFonts w:ascii="Lato" w:hAnsi="Lato" w:cs="Times New Roman"/>
          <w:color w:val="101827"/>
          <w:spacing w:val="-7"/>
          <w:sz w:val="20"/>
          <w:szCs w:val="20"/>
        </w:rPr>
        <w:t xml:space="preserve"> </w:t>
      </w:r>
      <w:r w:rsidRPr="00BA1806">
        <w:rPr>
          <w:rFonts w:ascii="Lato" w:hAnsi="Lato" w:cs="Times New Roman"/>
          <w:color w:val="101827"/>
          <w:sz w:val="20"/>
          <w:szCs w:val="20"/>
        </w:rPr>
        <w:t>KRUK</w:t>
      </w:r>
      <w:r w:rsidRPr="00BA1806">
        <w:rPr>
          <w:rFonts w:ascii="Lato" w:hAnsi="Lato" w:cs="Times New Roman"/>
          <w:color w:val="101827"/>
          <w:spacing w:val="-7"/>
          <w:sz w:val="20"/>
          <w:szCs w:val="20"/>
        </w:rPr>
        <w:t xml:space="preserve"> </w:t>
      </w:r>
      <w:r>
        <w:rPr>
          <w:rFonts w:ascii="Lato" w:hAnsi="Lato" w:cs="Times New Roman"/>
          <w:color w:val="101827"/>
          <w:sz w:val="20"/>
          <w:szCs w:val="20"/>
        </w:rPr>
        <w:t>kierowała się</w:t>
      </w:r>
      <w:r w:rsidRPr="00BA1806">
        <w:rPr>
          <w:rFonts w:ascii="Lato" w:hAnsi="Lato" w:cs="Times New Roman"/>
          <w:color w:val="101827"/>
          <w:spacing w:val="-7"/>
          <w:sz w:val="20"/>
          <w:szCs w:val="20"/>
        </w:rPr>
        <w:t xml:space="preserve"> </w:t>
      </w:r>
      <w:r w:rsidRPr="00BA1806">
        <w:rPr>
          <w:rFonts w:ascii="Lato" w:hAnsi="Lato" w:cs="Times New Roman"/>
          <w:color w:val="101827"/>
          <w:sz w:val="20"/>
          <w:szCs w:val="20"/>
        </w:rPr>
        <w:t>następujący</w:t>
      </w:r>
      <w:r>
        <w:rPr>
          <w:rFonts w:ascii="Lato" w:hAnsi="Lato" w:cs="Times New Roman"/>
          <w:color w:val="101827"/>
          <w:sz w:val="20"/>
          <w:szCs w:val="20"/>
        </w:rPr>
        <w:t>mi</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inicjatyw</w:t>
      </w:r>
      <w:r>
        <w:rPr>
          <w:rFonts w:ascii="Lato" w:hAnsi="Lato" w:cs="Times New Roman"/>
          <w:color w:val="101827"/>
          <w:sz w:val="20"/>
          <w:szCs w:val="20"/>
        </w:rPr>
        <w:t>ami</w:t>
      </w:r>
      <w:r w:rsidRPr="00BA1806">
        <w:rPr>
          <w:rFonts w:ascii="Lato" w:hAnsi="Lato" w:cs="Times New Roman"/>
          <w:color w:val="101827"/>
          <w:spacing w:val="-13"/>
          <w:sz w:val="20"/>
          <w:szCs w:val="20"/>
        </w:rPr>
        <w:t xml:space="preserve"> </w:t>
      </w:r>
      <w:r w:rsidRPr="00BA1806">
        <w:rPr>
          <w:rFonts w:ascii="Lato" w:hAnsi="Lato" w:cs="Times New Roman"/>
          <w:color w:val="101827"/>
          <w:sz w:val="20"/>
          <w:szCs w:val="20"/>
        </w:rPr>
        <w:t>i</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standard</w:t>
      </w:r>
      <w:r>
        <w:rPr>
          <w:rFonts w:ascii="Lato" w:hAnsi="Lato" w:cs="Times New Roman"/>
          <w:color w:val="101827"/>
          <w:spacing w:val="-12"/>
          <w:sz w:val="20"/>
          <w:szCs w:val="20"/>
        </w:rPr>
        <w:t xml:space="preserve">ami </w:t>
      </w:r>
      <w:r w:rsidRPr="00BA1806">
        <w:rPr>
          <w:rFonts w:ascii="Lato" w:hAnsi="Lato" w:cs="Times New Roman"/>
          <w:color w:val="101827"/>
          <w:sz w:val="20"/>
          <w:szCs w:val="20"/>
        </w:rPr>
        <w:t>stron</w:t>
      </w:r>
      <w:r w:rsidRPr="00BA1806">
        <w:rPr>
          <w:rFonts w:ascii="Lato" w:hAnsi="Lato" w:cs="Times New Roman"/>
          <w:color w:val="101827"/>
          <w:spacing w:val="-7"/>
          <w:sz w:val="20"/>
          <w:szCs w:val="20"/>
        </w:rPr>
        <w:t xml:space="preserve"> </w:t>
      </w:r>
      <w:r w:rsidRPr="00BA1806">
        <w:rPr>
          <w:rFonts w:ascii="Lato" w:hAnsi="Lato" w:cs="Times New Roman"/>
          <w:color w:val="101827"/>
          <w:spacing w:val="-2"/>
          <w:sz w:val="20"/>
          <w:szCs w:val="20"/>
        </w:rPr>
        <w:t>trzecich:</w:t>
      </w:r>
    </w:p>
    <w:p w14:paraId="721DB086" w14:textId="77777777" w:rsidR="00F17C48" w:rsidRPr="0029224E" w:rsidRDefault="00F17C48" w:rsidP="00F17C48">
      <w:pPr>
        <w:pStyle w:val="TableParagraph"/>
        <w:spacing w:before="1" w:line="300" w:lineRule="auto"/>
        <w:jc w:val="both"/>
        <w:rPr>
          <w:rFonts w:ascii="Lato" w:hAnsi="Lato" w:cs="Times New Roman"/>
          <w:color w:val="101827"/>
          <w:sz w:val="20"/>
          <w:szCs w:val="20"/>
        </w:rPr>
      </w:pPr>
    </w:p>
    <w:p w14:paraId="780A0B3F" w14:textId="77777777" w:rsidR="00F17C48" w:rsidRPr="0029224E" w:rsidRDefault="00F17C48" w:rsidP="00396106">
      <w:pPr>
        <w:pStyle w:val="TableParagraph"/>
        <w:numPr>
          <w:ilvl w:val="0"/>
          <w:numId w:val="62"/>
        </w:numPr>
        <w:spacing w:before="1" w:line="300" w:lineRule="auto"/>
        <w:jc w:val="both"/>
        <w:rPr>
          <w:rFonts w:ascii="Lato" w:hAnsi="Lato" w:cs="Times New Roman"/>
          <w:color w:val="101827"/>
          <w:sz w:val="20"/>
          <w:szCs w:val="20"/>
        </w:rPr>
      </w:pPr>
      <w:r w:rsidRPr="0029224E">
        <w:rPr>
          <w:rFonts w:ascii="Lato" w:hAnsi="Lato" w:cs="Times New Roman"/>
          <w:color w:val="101827"/>
          <w:sz w:val="20"/>
          <w:szCs w:val="20"/>
        </w:rPr>
        <w:t xml:space="preserve">Cele Zrównoważonego Rozwoju ONZ (SDGs): </w:t>
      </w:r>
      <w:r>
        <w:rPr>
          <w:rFonts w:ascii="Lato" w:hAnsi="Lato" w:cs="Times New Roman"/>
          <w:color w:val="101827"/>
          <w:sz w:val="20"/>
          <w:szCs w:val="20"/>
        </w:rPr>
        <w:t>P</w:t>
      </w:r>
      <w:r w:rsidRPr="0029224E">
        <w:rPr>
          <w:rFonts w:ascii="Lato" w:hAnsi="Lato" w:cs="Times New Roman"/>
          <w:color w:val="101827"/>
          <w:sz w:val="20"/>
          <w:szCs w:val="20"/>
        </w:rPr>
        <w:t>olityka Grupy</w:t>
      </w:r>
      <w:r w:rsidRPr="00982C53">
        <w:rPr>
          <w:rFonts w:ascii="Lato" w:hAnsi="Lato" w:cs="Times New Roman"/>
          <w:color w:val="101827"/>
          <w:sz w:val="20"/>
          <w:szCs w:val="20"/>
        </w:rPr>
        <w:t xml:space="preserve"> </w:t>
      </w:r>
      <w:r w:rsidRPr="0029224E">
        <w:rPr>
          <w:rFonts w:ascii="Lato" w:hAnsi="Lato" w:cs="Times New Roman"/>
          <w:color w:val="101827"/>
          <w:sz w:val="20"/>
          <w:szCs w:val="20"/>
        </w:rPr>
        <w:t>jest zgodna z SDGs, szczególnie z celami związanymi ze zrównoważonym rozwojem</w:t>
      </w:r>
      <w:r w:rsidRPr="00982C53">
        <w:rPr>
          <w:rFonts w:ascii="Lato" w:hAnsi="Lato" w:cs="Times New Roman"/>
          <w:color w:val="101827"/>
          <w:sz w:val="20"/>
          <w:szCs w:val="20"/>
        </w:rPr>
        <w:t xml:space="preserve"> </w:t>
      </w:r>
      <w:r w:rsidRPr="0029224E">
        <w:rPr>
          <w:rFonts w:ascii="Lato" w:hAnsi="Lato" w:cs="Times New Roman"/>
          <w:color w:val="101827"/>
          <w:sz w:val="20"/>
          <w:szCs w:val="20"/>
        </w:rPr>
        <w:t>środowiskowym,</w:t>
      </w:r>
      <w:r w:rsidRPr="00982C53">
        <w:rPr>
          <w:rFonts w:ascii="Lato" w:hAnsi="Lato" w:cs="Times New Roman"/>
          <w:color w:val="101827"/>
          <w:sz w:val="20"/>
          <w:szCs w:val="20"/>
        </w:rPr>
        <w:t xml:space="preserve"> </w:t>
      </w:r>
      <w:r w:rsidRPr="0029224E">
        <w:rPr>
          <w:rFonts w:ascii="Lato" w:hAnsi="Lato" w:cs="Times New Roman"/>
          <w:color w:val="101827"/>
          <w:sz w:val="20"/>
          <w:szCs w:val="20"/>
        </w:rPr>
        <w:t>takimi</w:t>
      </w:r>
      <w:r w:rsidRPr="00982C53">
        <w:rPr>
          <w:rFonts w:ascii="Lato" w:hAnsi="Lato" w:cs="Times New Roman"/>
          <w:color w:val="101827"/>
          <w:sz w:val="20"/>
          <w:szCs w:val="20"/>
        </w:rPr>
        <w:t xml:space="preserve"> </w:t>
      </w:r>
      <w:r w:rsidRPr="0029224E">
        <w:rPr>
          <w:rFonts w:ascii="Lato" w:hAnsi="Lato" w:cs="Times New Roman"/>
          <w:color w:val="101827"/>
          <w:sz w:val="20"/>
          <w:szCs w:val="20"/>
        </w:rPr>
        <w:t>jak</w:t>
      </w:r>
      <w:r w:rsidRPr="00982C53">
        <w:rPr>
          <w:rFonts w:ascii="Lato" w:hAnsi="Lato" w:cs="Times New Roman"/>
          <w:color w:val="101827"/>
          <w:sz w:val="20"/>
          <w:szCs w:val="20"/>
        </w:rPr>
        <w:t xml:space="preserve"> </w:t>
      </w:r>
      <w:r w:rsidRPr="0029224E">
        <w:rPr>
          <w:rFonts w:ascii="Lato" w:hAnsi="Lato" w:cs="Times New Roman"/>
          <w:color w:val="101827"/>
          <w:sz w:val="20"/>
          <w:szCs w:val="20"/>
        </w:rPr>
        <w:t>Cel</w:t>
      </w:r>
      <w:r w:rsidRPr="00982C53">
        <w:rPr>
          <w:rFonts w:ascii="Lato" w:hAnsi="Lato" w:cs="Times New Roman"/>
          <w:color w:val="101827"/>
          <w:sz w:val="20"/>
          <w:szCs w:val="20"/>
        </w:rPr>
        <w:t xml:space="preserve"> </w:t>
      </w:r>
      <w:r w:rsidRPr="0029224E">
        <w:rPr>
          <w:rFonts w:ascii="Lato" w:hAnsi="Lato" w:cs="Times New Roman"/>
          <w:color w:val="101827"/>
          <w:sz w:val="20"/>
          <w:szCs w:val="20"/>
        </w:rPr>
        <w:t>13</w:t>
      </w:r>
      <w:r w:rsidRPr="00982C53">
        <w:rPr>
          <w:rFonts w:ascii="Lato" w:hAnsi="Lato" w:cs="Times New Roman"/>
          <w:color w:val="101827"/>
          <w:sz w:val="20"/>
          <w:szCs w:val="20"/>
        </w:rPr>
        <w:t xml:space="preserve"> </w:t>
      </w:r>
      <w:r w:rsidRPr="0029224E">
        <w:rPr>
          <w:rFonts w:ascii="Lato" w:hAnsi="Lato" w:cs="Times New Roman"/>
          <w:color w:val="101827"/>
          <w:sz w:val="20"/>
          <w:szCs w:val="20"/>
        </w:rPr>
        <w:t>(Działania</w:t>
      </w:r>
      <w:r w:rsidRPr="00982C53">
        <w:rPr>
          <w:rFonts w:ascii="Lato" w:hAnsi="Lato" w:cs="Times New Roman"/>
          <w:color w:val="101827"/>
          <w:sz w:val="20"/>
          <w:szCs w:val="20"/>
        </w:rPr>
        <w:t xml:space="preserve"> </w:t>
      </w:r>
      <w:r w:rsidRPr="0029224E">
        <w:rPr>
          <w:rFonts w:ascii="Lato" w:hAnsi="Lato" w:cs="Times New Roman"/>
          <w:color w:val="101827"/>
          <w:sz w:val="20"/>
          <w:szCs w:val="20"/>
        </w:rPr>
        <w:t>w</w:t>
      </w:r>
      <w:r w:rsidRPr="00982C53">
        <w:rPr>
          <w:rFonts w:ascii="Lato" w:hAnsi="Lato" w:cs="Times New Roman"/>
          <w:color w:val="101827"/>
          <w:sz w:val="20"/>
          <w:szCs w:val="20"/>
        </w:rPr>
        <w:t xml:space="preserve"> </w:t>
      </w:r>
      <w:r w:rsidRPr="0029224E">
        <w:rPr>
          <w:rFonts w:ascii="Lato" w:hAnsi="Lato" w:cs="Times New Roman"/>
          <w:color w:val="101827"/>
          <w:sz w:val="20"/>
          <w:szCs w:val="20"/>
        </w:rPr>
        <w:t>dziedzinie</w:t>
      </w:r>
      <w:r w:rsidRPr="00982C53">
        <w:rPr>
          <w:rFonts w:ascii="Lato" w:hAnsi="Lato" w:cs="Times New Roman"/>
          <w:color w:val="101827"/>
          <w:sz w:val="20"/>
          <w:szCs w:val="20"/>
        </w:rPr>
        <w:t xml:space="preserve"> </w:t>
      </w:r>
      <w:r w:rsidRPr="0029224E">
        <w:rPr>
          <w:rFonts w:ascii="Lato" w:hAnsi="Lato" w:cs="Times New Roman"/>
          <w:color w:val="101827"/>
          <w:sz w:val="20"/>
          <w:szCs w:val="20"/>
        </w:rPr>
        <w:t>klimatu)</w:t>
      </w:r>
      <w:r w:rsidRPr="00982C53">
        <w:rPr>
          <w:rFonts w:ascii="Lato" w:hAnsi="Lato" w:cs="Times New Roman"/>
          <w:color w:val="101827"/>
          <w:sz w:val="20"/>
          <w:szCs w:val="20"/>
        </w:rPr>
        <w:t xml:space="preserve"> </w:t>
      </w:r>
      <w:r>
        <w:rPr>
          <w:rFonts w:ascii="Lato" w:hAnsi="Lato" w:cs="Times New Roman"/>
          <w:color w:val="101827"/>
          <w:sz w:val="20"/>
          <w:szCs w:val="20"/>
        </w:rPr>
        <w:br/>
      </w:r>
      <w:r w:rsidRPr="0029224E">
        <w:rPr>
          <w:rFonts w:ascii="Lato" w:hAnsi="Lato" w:cs="Times New Roman"/>
          <w:color w:val="101827"/>
          <w:sz w:val="20"/>
          <w:szCs w:val="20"/>
        </w:rPr>
        <w:t>i</w:t>
      </w:r>
      <w:r w:rsidRPr="00982C53">
        <w:rPr>
          <w:rFonts w:ascii="Lato" w:hAnsi="Lato" w:cs="Times New Roman"/>
          <w:color w:val="101827"/>
          <w:sz w:val="20"/>
          <w:szCs w:val="20"/>
        </w:rPr>
        <w:t xml:space="preserve"> </w:t>
      </w:r>
      <w:r w:rsidRPr="0029224E">
        <w:rPr>
          <w:rFonts w:ascii="Lato" w:hAnsi="Lato" w:cs="Times New Roman"/>
          <w:color w:val="101827"/>
          <w:sz w:val="20"/>
          <w:szCs w:val="20"/>
        </w:rPr>
        <w:t>Cel</w:t>
      </w:r>
      <w:r w:rsidRPr="00982C53">
        <w:rPr>
          <w:rFonts w:ascii="Lato" w:hAnsi="Lato" w:cs="Times New Roman"/>
          <w:color w:val="101827"/>
          <w:sz w:val="20"/>
          <w:szCs w:val="20"/>
        </w:rPr>
        <w:t xml:space="preserve"> </w:t>
      </w:r>
      <w:r w:rsidRPr="0029224E">
        <w:rPr>
          <w:rFonts w:ascii="Lato" w:hAnsi="Lato" w:cs="Times New Roman"/>
          <w:color w:val="101827"/>
          <w:sz w:val="20"/>
          <w:szCs w:val="20"/>
        </w:rPr>
        <w:t>12</w:t>
      </w:r>
      <w:r w:rsidRPr="00982C53">
        <w:rPr>
          <w:rFonts w:ascii="Lato" w:hAnsi="Lato" w:cs="Times New Roman"/>
          <w:color w:val="101827"/>
          <w:sz w:val="20"/>
          <w:szCs w:val="20"/>
        </w:rPr>
        <w:t xml:space="preserve"> </w:t>
      </w:r>
      <w:r w:rsidRPr="0029224E">
        <w:rPr>
          <w:rFonts w:ascii="Lato" w:hAnsi="Lato" w:cs="Times New Roman"/>
          <w:color w:val="101827"/>
          <w:sz w:val="20"/>
          <w:szCs w:val="20"/>
        </w:rPr>
        <w:t>(Odpowiedzialna</w:t>
      </w:r>
      <w:r w:rsidRPr="00982C53">
        <w:rPr>
          <w:rFonts w:ascii="Lato" w:hAnsi="Lato" w:cs="Times New Roman"/>
          <w:color w:val="101827"/>
          <w:sz w:val="20"/>
          <w:szCs w:val="20"/>
        </w:rPr>
        <w:t xml:space="preserve"> </w:t>
      </w:r>
      <w:r w:rsidRPr="0029224E">
        <w:rPr>
          <w:rFonts w:ascii="Lato" w:hAnsi="Lato" w:cs="Times New Roman"/>
          <w:color w:val="101827"/>
          <w:sz w:val="20"/>
          <w:szCs w:val="20"/>
        </w:rPr>
        <w:t>konsumpcja</w:t>
      </w:r>
      <w:r w:rsidRPr="00982C53">
        <w:rPr>
          <w:rFonts w:ascii="Lato" w:hAnsi="Lato" w:cs="Times New Roman"/>
          <w:color w:val="101827"/>
          <w:sz w:val="20"/>
          <w:szCs w:val="20"/>
        </w:rPr>
        <w:t xml:space="preserve"> </w:t>
      </w:r>
      <w:r w:rsidRPr="0029224E">
        <w:rPr>
          <w:rFonts w:ascii="Lato" w:hAnsi="Lato" w:cs="Times New Roman"/>
          <w:color w:val="101827"/>
          <w:sz w:val="20"/>
          <w:szCs w:val="20"/>
        </w:rPr>
        <w:t>i</w:t>
      </w:r>
      <w:r w:rsidRPr="00982C53">
        <w:rPr>
          <w:rFonts w:ascii="Lato" w:hAnsi="Lato" w:cs="Times New Roman"/>
          <w:color w:val="101827"/>
          <w:sz w:val="20"/>
          <w:szCs w:val="20"/>
        </w:rPr>
        <w:t xml:space="preserve"> </w:t>
      </w:r>
      <w:r w:rsidRPr="0029224E">
        <w:rPr>
          <w:rFonts w:ascii="Lato" w:hAnsi="Lato" w:cs="Times New Roman"/>
          <w:color w:val="101827"/>
          <w:sz w:val="20"/>
          <w:szCs w:val="20"/>
        </w:rPr>
        <w:t>produkcja).</w:t>
      </w:r>
    </w:p>
    <w:p w14:paraId="345E78C8" w14:textId="2B5C05C7" w:rsidR="00F17C48" w:rsidRPr="0029224E" w:rsidRDefault="00F17C48" w:rsidP="00396106">
      <w:pPr>
        <w:pStyle w:val="TableParagraph"/>
        <w:numPr>
          <w:ilvl w:val="0"/>
          <w:numId w:val="62"/>
        </w:numPr>
        <w:spacing w:before="1" w:line="300" w:lineRule="auto"/>
        <w:jc w:val="both"/>
        <w:rPr>
          <w:rFonts w:ascii="Lato" w:hAnsi="Lato" w:cs="Times New Roman"/>
          <w:color w:val="101827"/>
          <w:sz w:val="20"/>
          <w:szCs w:val="20"/>
        </w:rPr>
      </w:pPr>
      <w:r w:rsidRPr="0029224E">
        <w:rPr>
          <w:rFonts w:ascii="Lato" w:hAnsi="Lato" w:cs="Times New Roman"/>
          <w:color w:val="101827"/>
          <w:sz w:val="20"/>
          <w:szCs w:val="20"/>
        </w:rPr>
        <w:t>Europejski Zielony</w:t>
      </w:r>
      <w:r w:rsidRPr="00982C53">
        <w:rPr>
          <w:rFonts w:ascii="Lato" w:hAnsi="Lato" w:cs="Times New Roman"/>
          <w:color w:val="101827"/>
          <w:sz w:val="20"/>
          <w:szCs w:val="20"/>
        </w:rPr>
        <w:t xml:space="preserve"> </w:t>
      </w:r>
      <w:r w:rsidRPr="0029224E">
        <w:rPr>
          <w:rFonts w:ascii="Lato" w:hAnsi="Lato" w:cs="Times New Roman"/>
          <w:color w:val="101827"/>
          <w:sz w:val="20"/>
          <w:szCs w:val="20"/>
        </w:rPr>
        <w:t xml:space="preserve">Ład: Grupa </w:t>
      </w:r>
      <w:r w:rsidR="000C3DFE">
        <w:rPr>
          <w:rFonts w:ascii="Lato" w:hAnsi="Lato" w:cs="Times New Roman"/>
          <w:color w:val="101827"/>
          <w:sz w:val="20"/>
          <w:szCs w:val="20"/>
        </w:rPr>
        <w:t xml:space="preserve">dąży do </w:t>
      </w:r>
      <w:commentRangeStart w:id="76"/>
      <w:commentRangeStart w:id="77"/>
      <w:r w:rsidRPr="0029224E">
        <w:rPr>
          <w:rFonts w:ascii="Lato" w:hAnsi="Lato" w:cs="Times New Roman"/>
          <w:color w:val="101827"/>
          <w:sz w:val="20"/>
          <w:szCs w:val="20"/>
        </w:rPr>
        <w:t>przestrzega</w:t>
      </w:r>
      <w:commentRangeEnd w:id="76"/>
      <w:r w:rsidR="00CD3D40">
        <w:rPr>
          <w:rStyle w:val="CommentReference"/>
          <w:rFonts w:ascii="Lato" w:eastAsiaTheme="minorHAnsi" w:hAnsi="Lato" w:cstheme="minorBidi"/>
        </w:rPr>
        <w:commentReference w:id="76"/>
      </w:r>
      <w:commentRangeEnd w:id="77"/>
      <w:r w:rsidR="00373A39">
        <w:rPr>
          <w:rStyle w:val="CommentReference"/>
          <w:rFonts w:ascii="Lato" w:eastAsiaTheme="minorHAnsi" w:hAnsi="Lato" w:cstheme="minorBidi"/>
        </w:rPr>
        <w:commentReference w:id="77"/>
      </w:r>
      <w:r w:rsidR="000C3DFE">
        <w:rPr>
          <w:rFonts w:ascii="Lato" w:hAnsi="Lato" w:cs="Times New Roman"/>
          <w:color w:val="101827"/>
          <w:sz w:val="20"/>
          <w:szCs w:val="20"/>
        </w:rPr>
        <w:t>nia</w:t>
      </w:r>
      <w:r w:rsidRPr="0029224E">
        <w:rPr>
          <w:rFonts w:ascii="Lato" w:hAnsi="Lato" w:cs="Times New Roman"/>
          <w:color w:val="101827"/>
          <w:sz w:val="20"/>
          <w:szCs w:val="20"/>
        </w:rPr>
        <w:t xml:space="preserve"> zasad i</w:t>
      </w:r>
      <w:r w:rsidRPr="00982C53">
        <w:rPr>
          <w:rFonts w:ascii="Lato" w:hAnsi="Lato" w:cs="Times New Roman"/>
          <w:color w:val="101827"/>
          <w:sz w:val="20"/>
          <w:szCs w:val="20"/>
        </w:rPr>
        <w:t xml:space="preserve"> </w:t>
      </w:r>
      <w:r w:rsidRPr="0029224E">
        <w:rPr>
          <w:rFonts w:ascii="Lato" w:hAnsi="Lato" w:cs="Times New Roman"/>
          <w:color w:val="101827"/>
          <w:sz w:val="20"/>
          <w:szCs w:val="20"/>
        </w:rPr>
        <w:t>wytycznych określonych</w:t>
      </w:r>
      <w:r w:rsidRPr="00982C53">
        <w:rPr>
          <w:rFonts w:ascii="Lato" w:hAnsi="Lato" w:cs="Times New Roman"/>
          <w:color w:val="101827"/>
          <w:sz w:val="20"/>
          <w:szCs w:val="20"/>
        </w:rPr>
        <w:t xml:space="preserve"> </w:t>
      </w:r>
      <w:r w:rsidRPr="0029224E">
        <w:rPr>
          <w:rFonts w:ascii="Lato" w:hAnsi="Lato" w:cs="Times New Roman"/>
          <w:color w:val="101827"/>
          <w:sz w:val="20"/>
          <w:szCs w:val="20"/>
        </w:rPr>
        <w:t>w</w:t>
      </w:r>
      <w:r w:rsidRPr="00982C53">
        <w:rPr>
          <w:rFonts w:ascii="Lato" w:hAnsi="Lato" w:cs="Times New Roman"/>
          <w:color w:val="101827"/>
          <w:sz w:val="20"/>
          <w:szCs w:val="20"/>
        </w:rPr>
        <w:t xml:space="preserve"> </w:t>
      </w:r>
      <w:r w:rsidRPr="0029224E">
        <w:rPr>
          <w:rFonts w:ascii="Lato" w:hAnsi="Lato" w:cs="Times New Roman"/>
          <w:color w:val="101827"/>
          <w:sz w:val="20"/>
          <w:szCs w:val="20"/>
        </w:rPr>
        <w:t>Europejskim Zielonym Ładzie, aby</w:t>
      </w:r>
      <w:r w:rsidRPr="00982C53">
        <w:rPr>
          <w:rFonts w:ascii="Lato" w:hAnsi="Lato" w:cs="Times New Roman"/>
          <w:color w:val="101827"/>
          <w:sz w:val="20"/>
          <w:szCs w:val="20"/>
        </w:rPr>
        <w:t xml:space="preserve"> </w:t>
      </w:r>
      <w:r w:rsidRPr="0029224E">
        <w:rPr>
          <w:rFonts w:ascii="Lato" w:hAnsi="Lato" w:cs="Times New Roman"/>
          <w:color w:val="101827"/>
          <w:sz w:val="20"/>
          <w:szCs w:val="20"/>
        </w:rPr>
        <w:t>promować zrównoważony rozwój i zmniejszać ślad ekologiczny.</w:t>
      </w:r>
    </w:p>
    <w:p w14:paraId="274C651A" w14:textId="77777777" w:rsidR="00F17C48" w:rsidRPr="0029224E" w:rsidRDefault="00F17C48" w:rsidP="00396106">
      <w:pPr>
        <w:pStyle w:val="TableParagraph"/>
        <w:numPr>
          <w:ilvl w:val="0"/>
          <w:numId w:val="62"/>
        </w:numPr>
        <w:spacing w:before="1" w:line="300" w:lineRule="auto"/>
        <w:jc w:val="both"/>
        <w:rPr>
          <w:rFonts w:ascii="Lato" w:hAnsi="Lato" w:cs="Times New Roman"/>
          <w:color w:val="101827"/>
          <w:sz w:val="20"/>
          <w:szCs w:val="20"/>
        </w:rPr>
      </w:pPr>
      <w:r w:rsidRPr="0029224E">
        <w:rPr>
          <w:rFonts w:ascii="Lato" w:hAnsi="Lato" w:cs="Times New Roman"/>
          <w:color w:val="101827"/>
          <w:sz w:val="20"/>
          <w:szCs w:val="20"/>
        </w:rPr>
        <w:t>Protokół GHG: Grupa mierzy i ocenia</w:t>
      </w:r>
      <w:r>
        <w:rPr>
          <w:rFonts w:ascii="Lato" w:hAnsi="Lato" w:cs="Times New Roman"/>
          <w:color w:val="101827"/>
          <w:sz w:val="20"/>
          <w:szCs w:val="20"/>
        </w:rPr>
        <w:t xml:space="preserve"> swoje</w:t>
      </w:r>
      <w:r w:rsidRPr="0029224E">
        <w:rPr>
          <w:rFonts w:ascii="Lato" w:hAnsi="Lato" w:cs="Times New Roman"/>
          <w:color w:val="101827"/>
          <w:sz w:val="20"/>
          <w:szCs w:val="20"/>
        </w:rPr>
        <w:t xml:space="preserve"> wpływy na środowisko zgodnie z Protokołem Gazów Cieplarnianych, </w:t>
      </w:r>
      <w:r w:rsidRPr="0029224E">
        <w:rPr>
          <w:rFonts w:ascii="Lato" w:hAnsi="Lato" w:cs="Times New Roman"/>
          <w:color w:val="101827"/>
          <w:sz w:val="20"/>
          <w:szCs w:val="20"/>
        </w:rPr>
        <w:lastRenderedPageBreak/>
        <w:t>zapewniając dokładne i przejrzyste raportowanie emisji. Pozwala to na podejmowanie świadomych decyzji dot. ograniczania emisji i efektywnego wykorzystywania zasobów</w:t>
      </w:r>
      <w:r>
        <w:rPr>
          <w:rFonts w:ascii="Lato" w:hAnsi="Lato" w:cs="Times New Roman"/>
          <w:color w:val="101827"/>
          <w:sz w:val="20"/>
          <w:szCs w:val="20"/>
        </w:rPr>
        <w:t>.</w:t>
      </w:r>
    </w:p>
    <w:p w14:paraId="38CF651F" w14:textId="2A7E957F" w:rsidR="00F17C48" w:rsidRPr="00C60580" w:rsidDel="00726030" w:rsidRDefault="00F17C48" w:rsidP="00396106">
      <w:pPr>
        <w:pStyle w:val="TableParagraph"/>
        <w:numPr>
          <w:ilvl w:val="0"/>
          <w:numId w:val="62"/>
        </w:numPr>
        <w:spacing w:before="1" w:line="300" w:lineRule="auto"/>
        <w:jc w:val="both"/>
        <w:rPr>
          <w:del w:id="78" w:author="Emilia Szkudlarz" w:date="2025-03-19T23:58:00Z"/>
          <w:rFonts w:ascii="Lato" w:hAnsi="Lato" w:cs="Times New Roman"/>
          <w:color w:val="101827"/>
          <w:sz w:val="20"/>
          <w:szCs w:val="20"/>
        </w:rPr>
      </w:pPr>
      <w:del w:id="79" w:author="Emilia Szkudlarz" w:date="2025-03-19T23:58:00Z">
        <w:r w:rsidRPr="00C60580" w:rsidDel="00726030">
          <w:rPr>
            <w:rFonts w:ascii="Lato" w:hAnsi="Lato" w:cs="Times New Roman"/>
            <w:color w:val="101827"/>
            <w:sz w:val="20"/>
            <w:szCs w:val="20"/>
          </w:rPr>
          <w:delText>Taksonomia Środowiskowa UE</w:delText>
        </w:r>
        <w:commentRangeStart w:id="80"/>
        <w:commentRangeStart w:id="81"/>
        <w:commentRangeStart w:id="82"/>
        <w:r w:rsidRPr="00C60580" w:rsidDel="00726030">
          <w:rPr>
            <w:rFonts w:ascii="Lato" w:hAnsi="Lato" w:cs="Times New Roman"/>
            <w:color w:val="101827"/>
            <w:sz w:val="20"/>
            <w:szCs w:val="20"/>
          </w:rPr>
          <w:delText>: Grupa świadomie dobiera kontrahentów, kierując się zasadami Taksonomii środowiskowej Unii Europejskiej.</w:delText>
        </w:r>
        <w:commentRangeEnd w:id="80"/>
        <w:r w:rsidR="00604BFD" w:rsidRPr="00C60580" w:rsidDel="00726030">
          <w:rPr>
            <w:rStyle w:val="CommentReference"/>
            <w:rFonts w:ascii="Lato" w:eastAsiaTheme="minorHAnsi" w:hAnsi="Lato" w:cstheme="minorBidi"/>
          </w:rPr>
          <w:commentReference w:id="80"/>
        </w:r>
        <w:commentRangeEnd w:id="81"/>
        <w:r w:rsidR="005E1078" w:rsidRPr="00C60580" w:rsidDel="00726030">
          <w:rPr>
            <w:rStyle w:val="CommentReference"/>
            <w:rFonts w:ascii="Lato" w:eastAsiaTheme="minorHAnsi" w:hAnsi="Lato" w:cstheme="minorBidi"/>
          </w:rPr>
          <w:commentReference w:id="81"/>
        </w:r>
        <w:commentRangeEnd w:id="82"/>
        <w:r w:rsidR="003A1289" w:rsidDel="00726030">
          <w:rPr>
            <w:rStyle w:val="CommentReference"/>
            <w:rFonts w:ascii="Lato" w:eastAsiaTheme="minorHAnsi" w:hAnsi="Lato" w:cstheme="minorBidi"/>
          </w:rPr>
          <w:commentReference w:id="82"/>
        </w:r>
      </w:del>
    </w:p>
    <w:p w14:paraId="07672577" w14:textId="77777777" w:rsidR="00F17C48" w:rsidRPr="00314B84" w:rsidRDefault="00F17C48" w:rsidP="00F17C48">
      <w:pPr>
        <w:pStyle w:val="TableParagraph"/>
        <w:spacing w:before="1" w:line="300" w:lineRule="auto"/>
        <w:ind w:left="720"/>
        <w:jc w:val="both"/>
        <w:rPr>
          <w:rFonts w:ascii="Lato" w:hAnsi="Lato" w:cs="Times New Roman"/>
          <w:strike/>
          <w:color w:val="101827"/>
          <w:sz w:val="20"/>
          <w:szCs w:val="20"/>
        </w:rPr>
      </w:pPr>
    </w:p>
    <w:p w14:paraId="1B14F97C" w14:textId="77777777" w:rsidR="00F17C48" w:rsidRPr="0051794C" w:rsidRDefault="00F17C48" w:rsidP="00F17C48">
      <w:pPr>
        <w:pStyle w:val="Heading1"/>
        <w:numPr>
          <w:ilvl w:val="2"/>
          <w:numId w:val="4"/>
        </w:numPr>
        <w:rPr>
          <w:rFonts w:ascii="Lato" w:hAnsi="Lato"/>
          <w:b/>
          <w:caps w:val="0"/>
          <w:color w:val="023282"/>
          <w:sz w:val="24"/>
          <w:szCs w:val="24"/>
        </w:rPr>
      </w:pPr>
      <w:r w:rsidRPr="0051794C">
        <w:rPr>
          <w:rFonts w:ascii="Lato" w:hAnsi="Lato"/>
          <w:b/>
          <w:caps w:val="0"/>
          <w:color w:val="023282"/>
          <w:sz w:val="24"/>
          <w:szCs w:val="24"/>
        </w:rPr>
        <w:t>Uwzględnienie interesów kluczowych interesariuszy w toku ustalania polityk</w:t>
      </w:r>
    </w:p>
    <w:p w14:paraId="0EB3C6D1" w14:textId="77777777" w:rsidR="00F17C48" w:rsidRPr="0079618F" w:rsidRDefault="00F17C48" w:rsidP="00F17C48">
      <w:pPr>
        <w:pStyle w:val="Akapit-gwny-pierwszy-wciecie"/>
        <w:ind w:firstLine="0"/>
        <w:rPr>
          <w:color w:val="013082"/>
          <w:szCs w:val="20"/>
        </w:rPr>
      </w:pPr>
      <w:r w:rsidRPr="0079618F">
        <w:rPr>
          <w:bCs w:val="0"/>
          <w:color w:val="013082"/>
          <w:szCs w:val="20"/>
        </w:rPr>
        <w:t>[E1-2-24-MDR-P-65-e]</w:t>
      </w:r>
    </w:p>
    <w:p w14:paraId="21DEFF51" w14:textId="77777777" w:rsidR="00F17C48" w:rsidRPr="00BA1806" w:rsidRDefault="00F17C48" w:rsidP="00F17C48">
      <w:pPr>
        <w:pStyle w:val="TableParagraph"/>
        <w:spacing w:before="90" w:line="300" w:lineRule="auto"/>
        <w:ind w:right="-24"/>
        <w:jc w:val="both"/>
        <w:rPr>
          <w:rFonts w:ascii="Lato" w:hAnsi="Lato" w:cs="Times New Roman"/>
          <w:sz w:val="20"/>
          <w:szCs w:val="20"/>
        </w:rPr>
      </w:pPr>
      <w:r w:rsidRPr="00BA1806">
        <w:rPr>
          <w:rFonts w:ascii="Lato" w:hAnsi="Lato" w:cs="Times New Roman"/>
          <w:color w:val="101827"/>
          <w:sz w:val="20"/>
          <w:szCs w:val="20"/>
        </w:rPr>
        <w:t>W</w:t>
      </w:r>
      <w:r w:rsidRPr="00BA1806">
        <w:rPr>
          <w:rFonts w:ascii="Lato" w:hAnsi="Lato" w:cs="Times New Roman"/>
          <w:color w:val="101827"/>
          <w:spacing w:val="-9"/>
          <w:sz w:val="20"/>
          <w:szCs w:val="20"/>
        </w:rPr>
        <w:t xml:space="preserve"> </w:t>
      </w:r>
      <w:r w:rsidRPr="00BA1806">
        <w:rPr>
          <w:rFonts w:ascii="Lato" w:hAnsi="Lato" w:cs="Times New Roman"/>
          <w:color w:val="101827"/>
          <w:sz w:val="20"/>
          <w:szCs w:val="20"/>
        </w:rPr>
        <w:t>toku</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tworzenia</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Polityki</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nie</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była</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ona</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konsultowana</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bezpośrednio</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z</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interesariuszami,</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natomiast</w:t>
      </w:r>
      <w:r w:rsidRPr="00BA1806">
        <w:rPr>
          <w:rFonts w:ascii="Lato" w:hAnsi="Lato" w:cs="Times New Roman"/>
          <w:color w:val="101827"/>
          <w:spacing w:val="-11"/>
          <w:sz w:val="20"/>
          <w:szCs w:val="20"/>
        </w:rPr>
        <w:t xml:space="preserve"> </w:t>
      </w:r>
      <w:r w:rsidRPr="00BA1806">
        <w:rPr>
          <w:rFonts w:ascii="Lato" w:hAnsi="Lato" w:cs="Times New Roman"/>
          <w:color w:val="101827"/>
          <w:sz w:val="20"/>
          <w:szCs w:val="20"/>
        </w:rPr>
        <w:t>w</w:t>
      </w:r>
      <w:r w:rsidRPr="00BA1806">
        <w:rPr>
          <w:rFonts w:ascii="Lato" w:hAnsi="Lato" w:cs="Times New Roman"/>
          <w:color w:val="101827"/>
          <w:spacing w:val="-11"/>
          <w:sz w:val="20"/>
          <w:szCs w:val="20"/>
        </w:rPr>
        <w:t xml:space="preserve"> </w:t>
      </w:r>
      <w:r w:rsidRPr="00BA1806">
        <w:rPr>
          <w:rFonts w:ascii="Lato" w:hAnsi="Lato" w:cs="Times New Roman"/>
          <w:color w:val="101827"/>
          <w:sz w:val="20"/>
          <w:szCs w:val="20"/>
        </w:rPr>
        <w:t>procesie</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ustalania</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dokumentu</w:t>
      </w:r>
      <w:r w:rsidRPr="00BA1806">
        <w:rPr>
          <w:rFonts w:ascii="Lato" w:hAnsi="Lato" w:cs="Times New Roman"/>
          <w:color w:val="101827"/>
          <w:spacing w:val="-6"/>
          <w:sz w:val="20"/>
          <w:szCs w:val="20"/>
        </w:rPr>
        <w:t xml:space="preserve"> </w:t>
      </w:r>
      <w:r w:rsidRPr="00BA1806">
        <w:rPr>
          <w:rFonts w:ascii="Lato" w:hAnsi="Lato" w:cs="Times New Roman"/>
          <w:color w:val="101827"/>
          <w:sz w:val="20"/>
          <w:szCs w:val="20"/>
        </w:rPr>
        <w:t xml:space="preserve">uwzględniono interesy </w:t>
      </w:r>
      <w:r>
        <w:rPr>
          <w:rFonts w:ascii="Lato" w:hAnsi="Lato" w:cs="Times New Roman"/>
          <w:color w:val="101827"/>
          <w:sz w:val="20"/>
          <w:szCs w:val="20"/>
        </w:rPr>
        <w:t xml:space="preserve">ich </w:t>
      </w:r>
      <w:r w:rsidRPr="00BA1806">
        <w:rPr>
          <w:rFonts w:ascii="Lato" w:hAnsi="Lato" w:cs="Times New Roman"/>
          <w:color w:val="101827"/>
          <w:sz w:val="20"/>
          <w:szCs w:val="20"/>
        </w:rPr>
        <w:t xml:space="preserve">kluczowych </w:t>
      </w:r>
      <w:r>
        <w:rPr>
          <w:rFonts w:ascii="Lato" w:hAnsi="Lato" w:cs="Times New Roman"/>
          <w:color w:val="101827"/>
          <w:sz w:val="20"/>
          <w:szCs w:val="20"/>
        </w:rPr>
        <w:t>grup</w:t>
      </w:r>
      <w:r w:rsidRPr="00BA1806">
        <w:rPr>
          <w:rFonts w:ascii="Lato" w:hAnsi="Lato" w:cs="Times New Roman"/>
          <w:color w:val="101827"/>
          <w:sz w:val="20"/>
          <w:szCs w:val="20"/>
        </w:rPr>
        <w:t>, aby zapewnić zrównoważony rozwój i odpowiedzialne zarządzanie wpływem na środowisko.</w:t>
      </w:r>
    </w:p>
    <w:p w14:paraId="02F59388" w14:textId="77777777" w:rsidR="00F17C48" w:rsidRPr="00BA1806" w:rsidRDefault="00F17C48" w:rsidP="00F17C48">
      <w:pPr>
        <w:pStyle w:val="TableParagraph"/>
        <w:spacing w:before="75"/>
        <w:ind w:right="-24"/>
        <w:jc w:val="both"/>
        <w:rPr>
          <w:rFonts w:ascii="Lato" w:hAnsi="Lato" w:cs="Times New Roman"/>
          <w:b/>
          <w:bCs/>
          <w:sz w:val="20"/>
          <w:szCs w:val="20"/>
        </w:rPr>
      </w:pPr>
    </w:p>
    <w:p w14:paraId="2229785D" w14:textId="16E123B1" w:rsidR="00F17C48" w:rsidRDefault="00F17C48" w:rsidP="00F17C48">
      <w:pPr>
        <w:pStyle w:val="TableParagraph"/>
        <w:spacing w:line="300" w:lineRule="auto"/>
        <w:ind w:right="-24"/>
        <w:jc w:val="both"/>
        <w:rPr>
          <w:rFonts w:ascii="Lato" w:hAnsi="Lato" w:cs="Times New Roman"/>
          <w:color w:val="101827"/>
          <w:spacing w:val="-7"/>
          <w:sz w:val="20"/>
          <w:szCs w:val="20"/>
        </w:rPr>
      </w:pPr>
      <w:r w:rsidRPr="00BA1806">
        <w:rPr>
          <w:rFonts w:ascii="Lato" w:hAnsi="Lato" w:cs="Times New Roman"/>
          <w:color w:val="101827"/>
          <w:sz w:val="20"/>
          <w:szCs w:val="20"/>
        </w:rPr>
        <w:t xml:space="preserve">Polityka </w:t>
      </w:r>
      <w:r>
        <w:rPr>
          <w:rFonts w:ascii="Lato" w:hAnsi="Lato" w:cs="Times New Roman"/>
          <w:color w:val="101827"/>
          <w:sz w:val="20"/>
          <w:szCs w:val="20"/>
        </w:rPr>
        <w:t xml:space="preserve">koncentrując się na adaptacji do zmian klimatu kładzie </w:t>
      </w:r>
      <w:r w:rsidRPr="00BA1806">
        <w:rPr>
          <w:rFonts w:ascii="Lato" w:hAnsi="Lato" w:cs="Times New Roman"/>
          <w:color w:val="101827"/>
          <w:sz w:val="20"/>
          <w:szCs w:val="20"/>
        </w:rPr>
        <w:t>duży nacisk na edukację i zwiększanie świadomości pracowników</w:t>
      </w:r>
      <w:r w:rsidRPr="00BA1806">
        <w:rPr>
          <w:rFonts w:ascii="Lato" w:hAnsi="Lato" w:cs="Times New Roman"/>
          <w:color w:val="101827"/>
          <w:spacing w:val="-5"/>
          <w:sz w:val="20"/>
          <w:szCs w:val="20"/>
        </w:rPr>
        <w:t xml:space="preserve"> </w:t>
      </w:r>
      <w:r w:rsidRPr="00BA1806">
        <w:rPr>
          <w:rFonts w:ascii="Lato" w:hAnsi="Lato" w:cs="Times New Roman"/>
          <w:color w:val="101827"/>
          <w:sz w:val="20"/>
          <w:szCs w:val="20"/>
        </w:rPr>
        <w:t xml:space="preserve">w zakresie wpływu ich decyzji na środowisko naturalne. </w:t>
      </w:r>
      <w:del w:id="83" w:author="Emilia Szkudlarz" w:date="2025-03-19T23:58:00Z">
        <w:r w:rsidRPr="00BA1806" w:rsidDel="00726030">
          <w:rPr>
            <w:rFonts w:ascii="Lato" w:hAnsi="Lato" w:cs="Times New Roman"/>
            <w:color w:val="101827"/>
            <w:sz w:val="20"/>
            <w:szCs w:val="20"/>
          </w:rPr>
          <w:delText>W</w:delText>
        </w:r>
        <w:r w:rsidRPr="00BA1806" w:rsidDel="00726030">
          <w:rPr>
            <w:rFonts w:ascii="Lato" w:hAnsi="Lato" w:cs="Times New Roman"/>
            <w:color w:val="101827"/>
            <w:spacing w:val="-10"/>
            <w:sz w:val="20"/>
            <w:szCs w:val="20"/>
          </w:rPr>
          <w:delText xml:space="preserve"> </w:delText>
        </w:r>
        <w:r w:rsidRPr="00BA1806" w:rsidDel="00726030">
          <w:rPr>
            <w:rFonts w:ascii="Lato" w:hAnsi="Lato" w:cs="Times New Roman"/>
            <w:color w:val="101827"/>
            <w:sz w:val="20"/>
            <w:szCs w:val="20"/>
          </w:rPr>
          <w:delText>Polityce</w:delText>
        </w:r>
        <w:r w:rsidRPr="00BA1806" w:rsidDel="00726030">
          <w:rPr>
            <w:rFonts w:ascii="Lato" w:hAnsi="Lato" w:cs="Times New Roman"/>
            <w:color w:val="101827"/>
            <w:spacing w:val="-11"/>
            <w:sz w:val="20"/>
            <w:szCs w:val="20"/>
          </w:rPr>
          <w:delText xml:space="preserve"> </w:delText>
        </w:r>
        <w:r w:rsidRPr="00BA1806" w:rsidDel="00726030">
          <w:rPr>
            <w:rFonts w:ascii="Lato" w:hAnsi="Lato" w:cs="Times New Roman"/>
            <w:color w:val="101827"/>
            <w:sz w:val="20"/>
            <w:szCs w:val="20"/>
          </w:rPr>
          <w:delText>wskazano</w:delText>
        </w:r>
        <w:r w:rsidRPr="00BA1806" w:rsidDel="00726030">
          <w:rPr>
            <w:rFonts w:ascii="Lato" w:hAnsi="Lato" w:cs="Times New Roman"/>
            <w:color w:val="101827"/>
            <w:spacing w:val="-6"/>
            <w:sz w:val="20"/>
            <w:szCs w:val="20"/>
          </w:rPr>
          <w:delText xml:space="preserve"> </w:delText>
        </w:r>
        <w:r w:rsidRPr="00BA1806" w:rsidDel="00726030">
          <w:rPr>
            <w:rFonts w:ascii="Lato" w:hAnsi="Lato" w:cs="Times New Roman"/>
            <w:color w:val="101827"/>
            <w:sz w:val="20"/>
            <w:szCs w:val="20"/>
          </w:rPr>
          <w:delText>także</w:delText>
        </w:r>
        <w:r w:rsidRPr="00BA1806" w:rsidDel="00726030">
          <w:rPr>
            <w:rFonts w:ascii="Lato" w:hAnsi="Lato" w:cs="Times New Roman"/>
            <w:color w:val="101827"/>
            <w:spacing w:val="-6"/>
            <w:sz w:val="20"/>
            <w:szCs w:val="20"/>
          </w:rPr>
          <w:delText xml:space="preserve"> </w:delText>
        </w:r>
        <w:r w:rsidRPr="00BA1806" w:rsidDel="00726030">
          <w:rPr>
            <w:rFonts w:ascii="Lato" w:hAnsi="Lato" w:cs="Times New Roman"/>
            <w:color w:val="101827"/>
            <w:sz w:val="20"/>
            <w:szCs w:val="20"/>
          </w:rPr>
          <w:delText>na</w:delText>
        </w:r>
        <w:r w:rsidRPr="00BA1806" w:rsidDel="00726030">
          <w:rPr>
            <w:rFonts w:ascii="Lato" w:hAnsi="Lato" w:cs="Times New Roman"/>
            <w:color w:val="101827"/>
            <w:spacing w:val="-17"/>
            <w:sz w:val="20"/>
            <w:szCs w:val="20"/>
          </w:rPr>
          <w:delText xml:space="preserve"> </w:delText>
        </w:r>
        <w:r w:rsidRPr="00BA1806" w:rsidDel="00726030">
          <w:rPr>
            <w:rFonts w:ascii="Lato" w:hAnsi="Lato" w:cs="Times New Roman"/>
            <w:color w:val="101827"/>
            <w:sz w:val="20"/>
            <w:szCs w:val="20"/>
          </w:rPr>
          <w:delText>łańcuch</w:delText>
        </w:r>
        <w:r w:rsidRPr="00BA1806" w:rsidDel="00726030">
          <w:rPr>
            <w:rFonts w:ascii="Lato" w:hAnsi="Lato" w:cs="Times New Roman"/>
            <w:color w:val="101827"/>
            <w:spacing w:val="-6"/>
            <w:sz w:val="20"/>
            <w:szCs w:val="20"/>
          </w:rPr>
          <w:delText xml:space="preserve"> </w:delText>
        </w:r>
        <w:r w:rsidRPr="00BA1806" w:rsidDel="00726030">
          <w:rPr>
            <w:rFonts w:ascii="Lato" w:hAnsi="Lato" w:cs="Times New Roman"/>
            <w:color w:val="101827"/>
            <w:sz w:val="20"/>
            <w:szCs w:val="20"/>
          </w:rPr>
          <w:delText>dostaw</w:delText>
        </w:r>
        <w:r w:rsidRPr="00BA1806" w:rsidDel="00726030">
          <w:rPr>
            <w:rFonts w:ascii="Lato" w:hAnsi="Lato" w:cs="Times New Roman"/>
            <w:color w:val="101827"/>
            <w:spacing w:val="-11"/>
            <w:sz w:val="20"/>
            <w:szCs w:val="20"/>
          </w:rPr>
          <w:delText xml:space="preserve"> </w:delText>
        </w:r>
        <w:r w:rsidRPr="00BA1806" w:rsidDel="00726030">
          <w:rPr>
            <w:rFonts w:ascii="Lato" w:hAnsi="Lato" w:cs="Times New Roman"/>
            <w:color w:val="101827"/>
            <w:sz w:val="20"/>
            <w:szCs w:val="20"/>
          </w:rPr>
          <w:delText>Grupy</w:delText>
        </w:r>
        <w:r w:rsidDel="00726030">
          <w:rPr>
            <w:rFonts w:ascii="Lato" w:hAnsi="Lato" w:cs="Times New Roman"/>
            <w:color w:val="101827"/>
            <w:sz w:val="20"/>
            <w:szCs w:val="20"/>
          </w:rPr>
          <w:delText>,</w:delText>
        </w:r>
        <w:r w:rsidRPr="00BA1806" w:rsidDel="00726030">
          <w:rPr>
            <w:rFonts w:ascii="Lato" w:hAnsi="Lato" w:cs="Times New Roman"/>
            <w:color w:val="101827"/>
            <w:spacing w:val="-19"/>
            <w:sz w:val="20"/>
            <w:szCs w:val="20"/>
          </w:rPr>
          <w:delText xml:space="preserve"> </w:delText>
        </w:r>
        <w:r w:rsidRPr="00BA1806" w:rsidDel="00726030">
          <w:rPr>
            <w:rFonts w:ascii="Lato" w:hAnsi="Lato" w:cs="Times New Roman"/>
            <w:color w:val="101827"/>
            <w:sz w:val="20"/>
            <w:szCs w:val="20"/>
          </w:rPr>
          <w:delText>w</w:delText>
        </w:r>
        <w:r w:rsidRPr="00BA1806" w:rsidDel="00726030">
          <w:rPr>
            <w:rFonts w:ascii="Lato" w:hAnsi="Lato" w:cs="Times New Roman"/>
            <w:color w:val="101827"/>
            <w:spacing w:val="-12"/>
            <w:sz w:val="20"/>
            <w:szCs w:val="20"/>
          </w:rPr>
          <w:delText xml:space="preserve"> </w:delText>
        </w:r>
        <w:r w:rsidRPr="00BA1806" w:rsidDel="00726030">
          <w:rPr>
            <w:rFonts w:ascii="Lato" w:hAnsi="Lato" w:cs="Times New Roman"/>
            <w:color w:val="101827"/>
            <w:sz w:val="20"/>
            <w:szCs w:val="20"/>
          </w:rPr>
          <w:delText>którym</w:delText>
        </w:r>
        <w:r w:rsidRPr="00BA1806" w:rsidDel="00726030">
          <w:rPr>
            <w:rFonts w:ascii="Lato" w:hAnsi="Lato" w:cs="Times New Roman"/>
            <w:color w:val="101827"/>
            <w:spacing w:val="-6"/>
            <w:sz w:val="20"/>
            <w:szCs w:val="20"/>
          </w:rPr>
          <w:delText xml:space="preserve"> </w:delText>
        </w:r>
        <w:commentRangeStart w:id="84"/>
        <w:commentRangeStart w:id="85"/>
        <w:commentRangeStart w:id="86"/>
        <w:commentRangeStart w:id="87"/>
        <w:r w:rsidRPr="00BA1806" w:rsidDel="00726030">
          <w:rPr>
            <w:rFonts w:ascii="Lato" w:hAnsi="Lato" w:cs="Times New Roman"/>
            <w:color w:val="101827"/>
            <w:sz w:val="20"/>
            <w:szCs w:val="20"/>
          </w:rPr>
          <w:delText>świadomy</w:delText>
        </w:r>
        <w:r w:rsidRPr="00BA1806" w:rsidDel="00726030">
          <w:rPr>
            <w:rFonts w:ascii="Lato" w:hAnsi="Lato" w:cs="Times New Roman"/>
            <w:color w:val="101827"/>
            <w:spacing w:val="-12"/>
            <w:sz w:val="20"/>
            <w:szCs w:val="20"/>
          </w:rPr>
          <w:delText xml:space="preserve"> </w:delText>
        </w:r>
        <w:r w:rsidRPr="00BA1806" w:rsidDel="00726030">
          <w:rPr>
            <w:rFonts w:ascii="Lato" w:hAnsi="Lato" w:cs="Times New Roman"/>
            <w:color w:val="101827"/>
            <w:sz w:val="20"/>
            <w:szCs w:val="20"/>
          </w:rPr>
          <w:delText>dobór</w:delText>
        </w:r>
        <w:r w:rsidRPr="00BA1806" w:rsidDel="00726030">
          <w:rPr>
            <w:rFonts w:ascii="Lato" w:hAnsi="Lato" w:cs="Times New Roman"/>
            <w:color w:val="101827"/>
            <w:spacing w:val="-12"/>
            <w:sz w:val="20"/>
            <w:szCs w:val="20"/>
          </w:rPr>
          <w:delText xml:space="preserve"> </w:delText>
        </w:r>
        <w:r w:rsidRPr="00BA1806" w:rsidDel="00726030">
          <w:rPr>
            <w:rFonts w:ascii="Lato" w:hAnsi="Lato" w:cs="Times New Roman"/>
            <w:color w:val="101827"/>
            <w:sz w:val="20"/>
            <w:szCs w:val="20"/>
          </w:rPr>
          <w:delText>kontrahentów</w:delText>
        </w:r>
        <w:r w:rsidRPr="00BA1806" w:rsidDel="00726030">
          <w:rPr>
            <w:rFonts w:ascii="Lato" w:hAnsi="Lato" w:cs="Times New Roman"/>
            <w:color w:val="101827"/>
            <w:spacing w:val="-11"/>
            <w:sz w:val="20"/>
            <w:szCs w:val="20"/>
          </w:rPr>
          <w:delText xml:space="preserve"> </w:delText>
        </w:r>
        <w:r w:rsidRPr="00BA1806" w:rsidDel="00726030">
          <w:rPr>
            <w:rFonts w:ascii="Lato" w:hAnsi="Lato" w:cs="Times New Roman"/>
            <w:color w:val="101827"/>
            <w:sz w:val="20"/>
            <w:szCs w:val="20"/>
          </w:rPr>
          <w:delText>poprzez</w:delText>
        </w:r>
        <w:r w:rsidRPr="00BA1806" w:rsidDel="00726030">
          <w:rPr>
            <w:rFonts w:ascii="Lato" w:hAnsi="Lato" w:cs="Times New Roman"/>
            <w:color w:val="101827"/>
            <w:spacing w:val="-6"/>
            <w:sz w:val="20"/>
            <w:szCs w:val="20"/>
          </w:rPr>
          <w:delText xml:space="preserve"> </w:delText>
        </w:r>
        <w:r w:rsidRPr="00BA1806" w:rsidDel="00726030">
          <w:rPr>
            <w:rFonts w:ascii="Lato" w:hAnsi="Lato" w:cs="Times New Roman"/>
            <w:color w:val="101827"/>
            <w:sz w:val="20"/>
            <w:szCs w:val="20"/>
          </w:rPr>
          <w:delText>kierowanie</w:delText>
        </w:r>
        <w:r w:rsidRPr="00BA1806" w:rsidDel="00726030">
          <w:rPr>
            <w:rFonts w:ascii="Lato" w:hAnsi="Lato" w:cs="Times New Roman"/>
            <w:color w:val="101827"/>
            <w:spacing w:val="-6"/>
            <w:sz w:val="20"/>
            <w:szCs w:val="20"/>
          </w:rPr>
          <w:delText xml:space="preserve"> </w:delText>
        </w:r>
        <w:r w:rsidRPr="00BA1806" w:rsidDel="00726030">
          <w:rPr>
            <w:rFonts w:ascii="Lato" w:hAnsi="Lato" w:cs="Times New Roman"/>
            <w:color w:val="101827"/>
            <w:sz w:val="20"/>
            <w:szCs w:val="20"/>
          </w:rPr>
          <w:delText>się</w:delText>
        </w:r>
        <w:r w:rsidRPr="00BA1806" w:rsidDel="00726030">
          <w:rPr>
            <w:rFonts w:ascii="Lato" w:hAnsi="Lato" w:cs="Times New Roman"/>
            <w:color w:val="101827"/>
            <w:spacing w:val="-5"/>
            <w:sz w:val="20"/>
            <w:szCs w:val="20"/>
          </w:rPr>
          <w:delText xml:space="preserve"> </w:delText>
        </w:r>
        <w:r w:rsidRPr="00BA1806" w:rsidDel="00726030">
          <w:rPr>
            <w:rFonts w:ascii="Lato" w:hAnsi="Lato" w:cs="Times New Roman"/>
            <w:color w:val="101827"/>
            <w:sz w:val="20"/>
            <w:szCs w:val="20"/>
          </w:rPr>
          <w:delText>zasadami</w:delText>
        </w:r>
        <w:r w:rsidRPr="00BA1806" w:rsidDel="00726030">
          <w:rPr>
            <w:rFonts w:ascii="Lato" w:hAnsi="Lato" w:cs="Times New Roman"/>
            <w:color w:val="101827"/>
            <w:spacing w:val="-15"/>
            <w:sz w:val="20"/>
            <w:szCs w:val="20"/>
          </w:rPr>
          <w:delText xml:space="preserve"> </w:delText>
        </w:r>
        <w:r w:rsidRPr="00BA1806" w:rsidDel="00726030">
          <w:rPr>
            <w:rFonts w:ascii="Lato" w:hAnsi="Lato" w:cs="Times New Roman"/>
            <w:color w:val="101827"/>
            <w:spacing w:val="-2"/>
            <w:sz w:val="20"/>
            <w:szCs w:val="20"/>
          </w:rPr>
          <w:delText>Taksonomii</w:delText>
        </w:r>
        <w:r w:rsidDel="00726030">
          <w:rPr>
            <w:rFonts w:ascii="Lato" w:hAnsi="Lato" w:cs="Times New Roman"/>
            <w:color w:val="101827"/>
            <w:spacing w:val="-2"/>
            <w:sz w:val="20"/>
            <w:szCs w:val="20"/>
          </w:rPr>
          <w:delText xml:space="preserve"> UE</w:delText>
        </w:r>
        <w:r w:rsidRPr="00BA1806" w:rsidDel="00726030">
          <w:rPr>
            <w:rFonts w:ascii="Lato" w:hAnsi="Lato" w:cs="Times New Roman"/>
            <w:color w:val="101827"/>
            <w:spacing w:val="-7"/>
            <w:sz w:val="20"/>
            <w:szCs w:val="20"/>
          </w:rPr>
          <w:delText xml:space="preserve"> </w:delText>
        </w:r>
        <w:commentRangeEnd w:id="84"/>
        <w:r w:rsidR="007D1010" w:rsidDel="00726030">
          <w:rPr>
            <w:rStyle w:val="CommentReference"/>
            <w:rFonts w:ascii="Lato" w:eastAsiaTheme="minorHAnsi" w:hAnsi="Lato" w:cstheme="minorBidi"/>
          </w:rPr>
          <w:commentReference w:id="84"/>
        </w:r>
        <w:commentRangeEnd w:id="85"/>
        <w:r w:rsidR="00C60580" w:rsidDel="00726030">
          <w:rPr>
            <w:rStyle w:val="CommentReference"/>
            <w:rFonts w:ascii="Lato" w:eastAsiaTheme="minorHAnsi" w:hAnsi="Lato" w:cstheme="minorBidi"/>
          </w:rPr>
          <w:commentReference w:id="85"/>
        </w:r>
        <w:commentRangeEnd w:id="86"/>
        <w:r w:rsidR="00C60580" w:rsidDel="00726030">
          <w:rPr>
            <w:rStyle w:val="CommentReference"/>
            <w:rFonts w:ascii="Lato" w:eastAsiaTheme="minorHAnsi" w:hAnsi="Lato" w:cstheme="minorBidi"/>
          </w:rPr>
          <w:commentReference w:id="86"/>
        </w:r>
        <w:commentRangeEnd w:id="87"/>
        <w:r w:rsidR="001E2F9F" w:rsidDel="00726030">
          <w:rPr>
            <w:rStyle w:val="CommentReference"/>
            <w:rFonts w:ascii="Lato" w:eastAsiaTheme="minorHAnsi" w:hAnsi="Lato" w:cstheme="minorBidi"/>
          </w:rPr>
          <w:commentReference w:id="87"/>
        </w:r>
        <w:r w:rsidRPr="00BA1806" w:rsidDel="00726030">
          <w:rPr>
            <w:rFonts w:ascii="Lato" w:hAnsi="Lato" w:cs="Times New Roman"/>
            <w:color w:val="101827"/>
            <w:spacing w:val="-2"/>
            <w:sz w:val="20"/>
            <w:szCs w:val="20"/>
          </w:rPr>
          <w:delText>jest</w:delText>
        </w:r>
        <w:r w:rsidRPr="00BA1806" w:rsidDel="00726030">
          <w:rPr>
            <w:rFonts w:ascii="Lato" w:hAnsi="Lato" w:cs="Times New Roman"/>
            <w:color w:val="101827"/>
            <w:spacing w:val="-7"/>
            <w:sz w:val="20"/>
            <w:szCs w:val="20"/>
          </w:rPr>
          <w:delText xml:space="preserve"> </w:delText>
        </w:r>
        <w:r w:rsidRPr="00BA1806" w:rsidDel="00726030">
          <w:rPr>
            <w:rFonts w:ascii="Lato" w:hAnsi="Lato" w:cs="Times New Roman"/>
            <w:color w:val="101827"/>
            <w:spacing w:val="-2"/>
            <w:sz w:val="20"/>
            <w:szCs w:val="20"/>
          </w:rPr>
          <w:delText>jednym</w:delText>
        </w:r>
        <w:r w:rsidRPr="00BA1806" w:rsidDel="00726030">
          <w:rPr>
            <w:rFonts w:ascii="Lato" w:hAnsi="Lato" w:cs="Times New Roman"/>
            <w:color w:val="101827"/>
            <w:spacing w:val="-7"/>
            <w:sz w:val="20"/>
            <w:szCs w:val="20"/>
          </w:rPr>
          <w:delText xml:space="preserve"> </w:delText>
        </w:r>
        <w:r w:rsidRPr="00BA1806" w:rsidDel="00726030">
          <w:rPr>
            <w:rFonts w:ascii="Lato" w:hAnsi="Lato" w:cs="Times New Roman"/>
            <w:color w:val="101827"/>
            <w:spacing w:val="-2"/>
            <w:sz w:val="20"/>
            <w:szCs w:val="20"/>
          </w:rPr>
          <w:delText>z</w:delText>
        </w:r>
        <w:r w:rsidRPr="00BA1806" w:rsidDel="00726030">
          <w:rPr>
            <w:rFonts w:ascii="Lato" w:hAnsi="Lato" w:cs="Times New Roman"/>
            <w:color w:val="101827"/>
            <w:spacing w:val="-7"/>
            <w:sz w:val="20"/>
            <w:szCs w:val="20"/>
          </w:rPr>
          <w:delText xml:space="preserve"> </w:delText>
        </w:r>
        <w:r w:rsidRPr="00BA1806" w:rsidDel="00726030">
          <w:rPr>
            <w:rFonts w:ascii="Lato" w:hAnsi="Lato" w:cs="Times New Roman"/>
            <w:color w:val="101827"/>
            <w:spacing w:val="-2"/>
            <w:sz w:val="20"/>
            <w:szCs w:val="20"/>
          </w:rPr>
          <w:delText>istotnych</w:delText>
        </w:r>
        <w:r w:rsidRPr="00BA1806" w:rsidDel="00726030">
          <w:rPr>
            <w:rFonts w:ascii="Lato" w:hAnsi="Lato" w:cs="Times New Roman"/>
            <w:color w:val="101827"/>
            <w:spacing w:val="-7"/>
            <w:sz w:val="20"/>
            <w:szCs w:val="20"/>
          </w:rPr>
          <w:delText xml:space="preserve"> </w:delText>
        </w:r>
        <w:r w:rsidR="00C60580" w:rsidDel="00726030">
          <w:rPr>
            <w:rFonts w:ascii="Lato" w:hAnsi="Lato" w:cs="Times New Roman"/>
            <w:color w:val="101827"/>
            <w:spacing w:val="-2"/>
            <w:sz w:val="20"/>
            <w:szCs w:val="20"/>
          </w:rPr>
          <w:delText xml:space="preserve">zobowiązań </w:delText>
        </w:r>
        <w:r w:rsidRPr="00BA1806" w:rsidDel="00726030">
          <w:rPr>
            <w:rFonts w:ascii="Lato" w:hAnsi="Lato" w:cs="Times New Roman"/>
            <w:color w:val="101827"/>
            <w:spacing w:val="-2"/>
            <w:sz w:val="20"/>
            <w:szCs w:val="20"/>
          </w:rPr>
          <w:delText>organizacji.</w:delText>
        </w:r>
        <w:r w:rsidRPr="00BA1806" w:rsidDel="00726030">
          <w:rPr>
            <w:rFonts w:ascii="Lato" w:hAnsi="Lato" w:cs="Times New Roman"/>
            <w:color w:val="101827"/>
            <w:spacing w:val="-7"/>
            <w:sz w:val="20"/>
            <w:szCs w:val="20"/>
          </w:rPr>
          <w:delText xml:space="preserve"> </w:delText>
        </w:r>
      </w:del>
    </w:p>
    <w:p w14:paraId="42EA2028" w14:textId="77777777" w:rsidR="00C60580" w:rsidRDefault="00C60580" w:rsidP="00F17C48">
      <w:pPr>
        <w:pStyle w:val="TableParagraph"/>
        <w:spacing w:line="300" w:lineRule="auto"/>
        <w:ind w:right="-24"/>
        <w:jc w:val="both"/>
        <w:rPr>
          <w:rFonts w:ascii="Lato" w:hAnsi="Lato" w:cs="Times New Roman"/>
          <w:color w:val="101827"/>
          <w:spacing w:val="-7"/>
          <w:sz w:val="20"/>
          <w:szCs w:val="20"/>
        </w:rPr>
      </w:pPr>
    </w:p>
    <w:p w14:paraId="2C61E23F" w14:textId="1EBB6585" w:rsidR="00C60580" w:rsidRPr="0051794C" w:rsidRDefault="00C60580" w:rsidP="00F17C48">
      <w:pPr>
        <w:pStyle w:val="TableParagraph"/>
        <w:spacing w:line="300" w:lineRule="auto"/>
        <w:ind w:right="-24"/>
        <w:jc w:val="both"/>
        <w:rPr>
          <w:rFonts w:ascii="Lato" w:hAnsi="Lato" w:cs="Times New Roman"/>
          <w:color w:val="101827"/>
          <w:sz w:val="20"/>
          <w:szCs w:val="20"/>
        </w:rPr>
      </w:pPr>
      <w:r>
        <w:rPr>
          <w:rFonts w:ascii="Lato" w:hAnsi="Lato" w:cs="Times New Roman"/>
          <w:color w:val="101827"/>
          <w:spacing w:val="-7"/>
          <w:sz w:val="20"/>
          <w:szCs w:val="20"/>
        </w:rPr>
        <w:t xml:space="preserve">W roku 2025 planowana jest aktualizacja </w:t>
      </w:r>
      <w:r w:rsidRPr="00314B84">
        <w:rPr>
          <w:rFonts w:ascii="Lato" w:hAnsi="Lato" w:cs="Times New Roman"/>
          <w:i/>
          <w:iCs/>
          <w:color w:val="101827"/>
          <w:spacing w:val="-7"/>
          <w:sz w:val="20"/>
          <w:szCs w:val="20"/>
        </w:rPr>
        <w:t>Polityki Środowiskowej</w:t>
      </w:r>
      <w:r>
        <w:rPr>
          <w:rFonts w:ascii="Lato" w:hAnsi="Lato" w:cs="Times New Roman"/>
          <w:color w:val="101827"/>
          <w:spacing w:val="-7"/>
          <w:sz w:val="20"/>
          <w:szCs w:val="20"/>
        </w:rPr>
        <w:t xml:space="preserve">. </w:t>
      </w:r>
    </w:p>
    <w:p w14:paraId="2BFB44DB" w14:textId="5AD8ED65" w:rsidR="00F17C48" w:rsidRPr="0029224E" w:rsidRDefault="00F17C48" w:rsidP="0095061A">
      <w:pPr>
        <w:pStyle w:val="Heading2"/>
      </w:pPr>
      <w:bookmarkStart w:id="88" w:name="_Hlk192335353"/>
      <w:commentRangeStart w:id="89"/>
      <w:commentRangeStart w:id="90"/>
      <w:r w:rsidRPr="0029224E">
        <w:t>działania</w:t>
      </w:r>
      <w:commentRangeEnd w:id="89"/>
      <w:r w:rsidR="00C760C2">
        <w:rPr>
          <w:rStyle w:val="CommentReference"/>
          <w:rFonts w:ascii="Lato" w:eastAsiaTheme="minorHAnsi" w:hAnsi="Lato" w:cstheme="minorBidi"/>
          <w:bCs w:val="0"/>
          <w:caps w:val="0"/>
          <w:color w:val="auto"/>
          <w:lang w:eastAsia="en-US"/>
        </w:rPr>
        <w:commentReference w:id="89"/>
      </w:r>
      <w:commentRangeEnd w:id="90"/>
      <w:r w:rsidR="00C60580">
        <w:rPr>
          <w:rStyle w:val="CommentReference"/>
          <w:rFonts w:ascii="Lato" w:eastAsiaTheme="minorHAnsi" w:hAnsi="Lato" w:cstheme="minorBidi"/>
          <w:bCs w:val="0"/>
          <w:caps w:val="0"/>
          <w:color w:val="auto"/>
          <w:lang w:eastAsia="en-US"/>
        </w:rPr>
        <w:commentReference w:id="90"/>
      </w:r>
      <w:r w:rsidRPr="0029224E">
        <w:t xml:space="preserve"> i zasoby w odniesieniu do polityki klimatycznej</w:t>
      </w:r>
      <w:r>
        <w:t xml:space="preserve"> (e1-3</w:t>
      </w:r>
      <w:r w:rsidR="00C60580">
        <w:t>, MDR-a</w:t>
      </w:r>
      <w:r>
        <w:t>)</w:t>
      </w:r>
    </w:p>
    <w:bookmarkEnd w:id="88"/>
    <w:p w14:paraId="618D5176" w14:textId="6E7901C4" w:rsidR="00F17C48" w:rsidRPr="0029224E" w:rsidRDefault="00F17C48" w:rsidP="00F17C48">
      <w:pPr>
        <w:pStyle w:val="Akapit-gwny-pierwszy-wciecie"/>
        <w:ind w:firstLine="0"/>
        <w:rPr>
          <w:bCs w:val="0"/>
          <w:color w:val="013082"/>
          <w:szCs w:val="20"/>
        </w:rPr>
      </w:pPr>
      <w:r w:rsidRPr="0029224E">
        <w:rPr>
          <w:bCs w:val="0"/>
          <w:color w:val="013082"/>
          <w:szCs w:val="20"/>
        </w:rPr>
        <w:t>[E1-3-29 a</w:t>
      </w:r>
      <w:r>
        <w:rPr>
          <w:bCs w:val="0"/>
          <w:color w:val="013082"/>
          <w:szCs w:val="20"/>
        </w:rPr>
        <w:t>-</w:t>
      </w:r>
      <w:r w:rsidRPr="0029224E">
        <w:rPr>
          <w:bCs w:val="0"/>
          <w:color w:val="013082"/>
          <w:szCs w:val="20"/>
        </w:rPr>
        <w:t>b</w:t>
      </w:r>
      <w:r>
        <w:rPr>
          <w:bCs w:val="0"/>
          <w:color w:val="013082"/>
          <w:szCs w:val="20"/>
        </w:rPr>
        <w:t>-c</w:t>
      </w:r>
      <w:r w:rsidR="00C60580">
        <w:rPr>
          <w:bCs w:val="0"/>
          <w:color w:val="013082"/>
          <w:szCs w:val="20"/>
        </w:rPr>
        <w:t>, E1- MDR-A</w:t>
      </w:r>
      <w:r w:rsidRPr="0029224E">
        <w:rPr>
          <w:bCs w:val="0"/>
          <w:color w:val="013082"/>
          <w:szCs w:val="20"/>
        </w:rPr>
        <w:t>]</w:t>
      </w:r>
    </w:p>
    <w:p w14:paraId="057AF5C9" w14:textId="77777777" w:rsidR="00F17C48" w:rsidRDefault="00F17C48" w:rsidP="00F17C48">
      <w:pPr>
        <w:rPr>
          <w:rFonts w:eastAsia="Lato" w:cs="Lato"/>
          <w:color w:val="000000" w:themeColor="text1"/>
          <w:szCs w:val="20"/>
        </w:rPr>
      </w:pPr>
      <w:r w:rsidRPr="00E43A90">
        <w:rPr>
          <w:rFonts w:eastAsia="Lato" w:cs="Lato"/>
          <w:color w:val="000000" w:themeColor="text1"/>
          <w:szCs w:val="20"/>
        </w:rPr>
        <w:t>W 2024 roku Grupa KRUK kontynuowała działania na rzecz adaptacji do zmian klimatycznych, jednocześnie promując zrównoważone praktyki i dzieląc się wiedzą na temat działań proekologicznych wśród pracowników.</w:t>
      </w:r>
      <w:r>
        <w:rPr>
          <w:rFonts w:eastAsia="Lato" w:cs="Lato"/>
          <w:color w:val="000000" w:themeColor="text1"/>
          <w:szCs w:val="20"/>
        </w:rPr>
        <w:t xml:space="preserve"> </w:t>
      </w:r>
    </w:p>
    <w:p w14:paraId="5933D24C" w14:textId="2DDF7AF2" w:rsidR="00F17C48" w:rsidRPr="0051794C" w:rsidRDefault="00F17C48" w:rsidP="00F17C48">
      <w:r>
        <w:rPr>
          <w:rFonts w:eastAsia="Lato" w:cs="Lato"/>
          <w:color w:val="000000" w:themeColor="text1"/>
          <w:szCs w:val="20"/>
        </w:rPr>
        <w:t xml:space="preserve">Najważniejsze z podjętych działań zostały opisane w poniższej tabeli. </w:t>
      </w:r>
    </w:p>
    <w:tbl>
      <w:tblPr>
        <w:tblStyle w:val="Kruk"/>
        <w:tblpPr w:leftFromText="141" w:rightFromText="141" w:vertAnchor="text" w:horzAnchor="margin" w:tblpY="410"/>
        <w:tblW w:w="10193" w:type="dxa"/>
        <w:tblLook w:val="04A0" w:firstRow="1" w:lastRow="0" w:firstColumn="1" w:lastColumn="0" w:noHBand="0" w:noVBand="1"/>
      </w:tblPr>
      <w:tblGrid>
        <w:gridCol w:w="2698"/>
        <w:gridCol w:w="912"/>
        <w:gridCol w:w="3441"/>
        <w:gridCol w:w="1554"/>
        <w:gridCol w:w="1588"/>
      </w:tblGrid>
      <w:tr w:rsidR="00F17C48" w:rsidRPr="0051794C" w14:paraId="6168DD53" w14:textId="77777777" w:rsidTr="00CC5EB7">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0552DA"/>
              <w:left w:val="single" w:sz="4" w:space="0" w:color="0552DA"/>
              <w:bottom w:val="nil"/>
              <w:right w:val="single" w:sz="4" w:space="0" w:color="0552DA"/>
            </w:tcBorders>
            <w:shd w:val="clear" w:color="auto" w:fill="023282"/>
            <w:vAlign w:val="center"/>
            <w:hideMark/>
          </w:tcPr>
          <w:p w14:paraId="341782E1" w14:textId="77777777" w:rsidR="00F17C48" w:rsidRPr="0051794C" w:rsidRDefault="00F17C48" w:rsidP="00F17C48">
            <w:pPr>
              <w:jc w:val="center"/>
              <w:rPr>
                <w:rFonts w:cs="Times New Roman"/>
                <w:sz w:val="15"/>
                <w:szCs w:val="15"/>
              </w:rPr>
            </w:pPr>
            <w:commentRangeStart w:id="91"/>
            <w:commentRangeStart w:id="92"/>
            <w:r w:rsidRPr="0051794C">
              <w:rPr>
                <w:rFonts w:cs="Times New Roman"/>
                <w:sz w:val="15"/>
                <w:szCs w:val="15"/>
              </w:rPr>
              <w:t>Opis aktywności</w:t>
            </w:r>
            <w:commentRangeEnd w:id="91"/>
            <w:r w:rsidR="00E8439E">
              <w:rPr>
                <w:rStyle w:val="CommentReference"/>
                <w:b w:val="0"/>
                <w:bCs w:val="0"/>
              </w:rPr>
              <w:commentReference w:id="91"/>
            </w:r>
            <w:commentRangeEnd w:id="92"/>
            <w:r w:rsidR="004275AB">
              <w:rPr>
                <w:rStyle w:val="CommentReference"/>
                <w:b w:val="0"/>
                <w:bCs w:val="0"/>
              </w:rPr>
              <w:commentReference w:id="92"/>
            </w:r>
          </w:p>
        </w:tc>
        <w:tc>
          <w:tcPr>
            <w:tcW w:w="912" w:type="dxa"/>
            <w:tcBorders>
              <w:top w:val="single" w:sz="4" w:space="0" w:color="0552DA"/>
              <w:left w:val="single" w:sz="4" w:space="0" w:color="0552DA"/>
              <w:bottom w:val="nil"/>
              <w:right w:val="single" w:sz="4" w:space="0" w:color="0552DA"/>
            </w:tcBorders>
            <w:shd w:val="clear" w:color="auto" w:fill="023282"/>
            <w:vAlign w:val="center"/>
            <w:hideMark/>
          </w:tcPr>
          <w:p w14:paraId="0504C058" w14:textId="77777777" w:rsidR="00F17C48" w:rsidRPr="0051794C" w:rsidRDefault="00F17C48" w:rsidP="00F17C48">
            <w:pPr>
              <w:jc w:val="center"/>
              <w:cnfStyle w:val="100000000000" w:firstRow="1" w:lastRow="0" w:firstColumn="0" w:lastColumn="0" w:oddVBand="0" w:evenVBand="0" w:oddHBand="0" w:evenHBand="0" w:firstRowFirstColumn="0" w:firstRowLastColumn="0" w:lastRowFirstColumn="0" w:lastRowLastColumn="0"/>
              <w:rPr>
                <w:rFonts w:cs="Times New Roman"/>
                <w:sz w:val="15"/>
                <w:szCs w:val="15"/>
              </w:rPr>
            </w:pPr>
            <w:r w:rsidRPr="0051794C">
              <w:rPr>
                <w:rFonts w:cs="Times New Roman"/>
                <w:sz w:val="15"/>
                <w:szCs w:val="15"/>
              </w:rPr>
              <w:t>Rok realizacji</w:t>
            </w:r>
          </w:p>
        </w:tc>
        <w:tc>
          <w:tcPr>
            <w:tcW w:w="3441" w:type="dxa"/>
            <w:tcBorders>
              <w:top w:val="single" w:sz="4" w:space="0" w:color="0552DA"/>
              <w:left w:val="single" w:sz="4" w:space="0" w:color="0552DA"/>
              <w:bottom w:val="nil"/>
              <w:right w:val="single" w:sz="4" w:space="0" w:color="0552DA"/>
            </w:tcBorders>
            <w:shd w:val="clear" w:color="auto" w:fill="023282"/>
            <w:vAlign w:val="center"/>
            <w:hideMark/>
          </w:tcPr>
          <w:p w14:paraId="225391D7" w14:textId="4BD867CE" w:rsidR="00F17C48" w:rsidRPr="0051794C" w:rsidRDefault="00F17C48" w:rsidP="00F17C48">
            <w:pPr>
              <w:jc w:val="center"/>
              <w:cnfStyle w:val="100000000000" w:firstRow="1" w:lastRow="0" w:firstColumn="0" w:lastColumn="0" w:oddVBand="0" w:evenVBand="0" w:oddHBand="0" w:evenHBand="0" w:firstRowFirstColumn="0" w:firstRowLastColumn="0" w:lastRowFirstColumn="0" w:lastRowLastColumn="0"/>
              <w:rPr>
                <w:rFonts w:cs="Times New Roman"/>
                <w:sz w:val="15"/>
                <w:szCs w:val="15"/>
              </w:rPr>
            </w:pPr>
            <w:r w:rsidRPr="0051794C">
              <w:rPr>
                <w:rFonts w:cs="Times New Roman"/>
                <w:sz w:val="15"/>
                <w:szCs w:val="15"/>
              </w:rPr>
              <w:t xml:space="preserve">Osiągnięta redukcja emisji </w:t>
            </w:r>
            <w:r w:rsidR="00E151CB" w:rsidRPr="0051794C">
              <w:rPr>
                <w:rFonts w:cs="Times New Roman"/>
                <w:sz w:val="15"/>
                <w:szCs w:val="15"/>
              </w:rPr>
              <w:t>CO2</w:t>
            </w:r>
            <w:r w:rsidR="00E151CB">
              <w:rPr>
                <w:rFonts w:cs="Times New Roman"/>
                <w:sz w:val="15"/>
                <w:szCs w:val="15"/>
              </w:rPr>
              <w:t xml:space="preserve"> w </w:t>
            </w:r>
            <w:r w:rsidR="004275AB">
              <w:rPr>
                <w:rFonts w:cs="Times New Roman"/>
                <w:sz w:val="15"/>
                <w:szCs w:val="15"/>
              </w:rPr>
              <w:t xml:space="preserve">tonach w </w:t>
            </w:r>
            <w:r w:rsidR="00E151CB">
              <w:rPr>
                <w:rFonts w:cs="Times New Roman"/>
                <w:sz w:val="15"/>
                <w:szCs w:val="15"/>
              </w:rPr>
              <w:t>2024</w:t>
            </w:r>
            <w:r w:rsidR="004275AB">
              <w:rPr>
                <w:rFonts w:cs="Times New Roman"/>
                <w:sz w:val="15"/>
                <w:szCs w:val="15"/>
              </w:rPr>
              <w:t xml:space="preserve"> roku</w:t>
            </w:r>
          </w:p>
        </w:tc>
        <w:tc>
          <w:tcPr>
            <w:tcW w:w="1554" w:type="dxa"/>
            <w:tcBorders>
              <w:top w:val="single" w:sz="4" w:space="0" w:color="0552DA"/>
              <w:left w:val="single" w:sz="4" w:space="0" w:color="0552DA"/>
              <w:bottom w:val="nil"/>
              <w:right w:val="single" w:sz="4" w:space="0" w:color="0552DA"/>
            </w:tcBorders>
            <w:shd w:val="clear" w:color="auto" w:fill="023282"/>
            <w:vAlign w:val="center"/>
            <w:hideMark/>
          </w:tcPr>
          <w:p w14:paraId="7B0E9C79" w14:textId="21ED6E48" w:rsidR="00F17C48" w:rsidRPr="0051794C" w:rsidRDefault="00F17C48" w:rsidP="00F17C48">
            <w:pPr>
              <w:jc w:val="center"/>
              <w:cnfStyle w:val="100000000000" w:firstRow="1" w:lastRow="0" w:firstColumn="0" w:lastColumn="0" w:oddVBand="0" w:evenVBand="0" w:oddHBand="0" w:evenHBand="0" w:firstRowFirstColumn="0" w:firstRowLastColumn="0" w:lastRowFirstColumn="0" w:lastRowLastColumn="0"/>
              <w:rPr>
                <w:rFonts w:cs="Times New Roman"/>
                <w:sz w:val="15"/>
                <w:szCs w:val="15"/>
              </w:rPr>
            </w:pPr>
            <w:r w:rsidRPr="0051794C">
              <w:rPr>
                <w:rFonts w:cs="Times New Roman"/>
                <w:sz w:val="15"/>
                <w:szCs w:val="15"/>
              </w:rPr>
              <w:t>Spodziewana redukcja emisji CO2</w:t>
            </w:r>
            <w:r w:rsidR="00E151CB">
              <w:rPr>
                <w:rFonts w:cs="Times New Roman"/>
                <w:sz w:val="15"/>
                <w:szCs w:val="15"/>
              </w:rPr>
              <w:t xml:space="preserve"> w</w:t>
            </w:r>
            <w:r w:rsidR="004275AB">
              <w:rPr>
                <w:rFonts w:cs="Times New Roman"/>
                <w:sz w:val="15"/>
                <w:szCs w:val="15"/>
              </w:rPr>
              <w:t xml:space="preserve"> tonach </w:t>
            </w:r>
          </w:p>
        </w:tc>
        <w:tc>
          <w:tcPr>
            <w:tcW w:w="1588" w:type="dxa"/>
            <w:tcBorders>
              <w:top w:val="single" w:sz="4" w:space="0" w:color="0552DA"/>
              <w:left w:val="single" w:sz="4" w:space="0" w:color="0552DA"/>
              <w:bottom w:val="nil"/>
              <w:right w:val="single" w:sz="4" w:space="0" w:color="0552DA"/>
            </w:tcBorders>
            <w:shd w:val="clear" w:color="auto" w:fill="023282"/>
            <w:vAlign w:val="center"/>
            <w:hideMark/>
          </w:tcPr>
          <w:p w14:paraId="7A95D713" w14:textId="77777777" w:rsidR="00F17C48" w:rsidRPr="0051794C" w:rsidRDefault="00F17C48" w:rsidP="00F17C48">
            <w:pPr>
              <w:jc w:val="center"/>
              <w:cnfStyle w:val="100000000000" w:firstRow="1" w:lastRow="0" w:firstColumn="0" w:lastColumn="0" w:oddVBand="0" w:evenVBand="0" w:oddHBand="0" w:evenHBand="0" w:firstRowFirstColumn="0" w:firstRowLastColumn="0" w:lastRowFirstColumn="0" w:lastRowLastColumn="0"/>
              <w:rPr>
                <w:rFonts w:cs="Times New Roman"/>
                <w:sz w:val="15"/>
                <w:szCs w:val="15"/>
              </w:rPr>
            </w:pPr>
            <w:r w:rsidRPr="0051794C">
              <w:rPr>
                <w:rFonts w:cs="Times New Roman"/>
                <w:sz w:val="15"/>
                <w:szCs w:val="15"/>
              </w:rPr>
              <w:t>Obszar działań</w:t>
            </w:r>
          </w:p>
        </w:tc>
      </w:tr>
      <w:tr w:rsidR="0064049E" w:rsidRPr="0051794C" w14:paraId="2BBBE56D" w14:textId="77777777" w:rsidTr="00CC5EB7">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698" w:type="dxa"/>
            <w:tcBorders>
              <w:top w:val="nil"/>
              <w:left w:val="nil"/>
              <w:bottom w:val="nil"/>
              <w:right w:val="nil"/>
            </w:tcBorders>
          </w:tcPr>
          <w:p w14:paraId="15E58645" w14:textId="58092068" w:rsidR="0064049E" w:rsidRPr="00C90884" w:rsidRDefault="0064049E" w:rsidP="00F17C48">
            <w:pPr>
              <w:rPr>
                <w:rFonts w:cs="Times New Roman"/>
                <w:color w:val="000000" w:themeColor="text1"/>
                <w:sz w:val="15"/>
                <w:szCs w:val="15"/>
              </w:rPr>
            </w:pPr>
            <w:r w:rsidRPr="00C90884">
              <w:rPr>
                <w:rFonts w:cs="Times New Roman"/>
                <w:b w:val="0"/>
                <w:bCs w:val="0"/>
                <w:color w:val="000000" w:themeColor="text1"/>
                <w:sz w:val="15"/>
                <w:szCs w:val="15"/>
              </w:rPr>
              <w:t>W Hiszpanii dołączyły do floty 2 auta elektryczne i 5 hybrydowyc</w:t>
            </w:r>
            <w:commentRangeStart w:id="93"/>
            <w:commentRangeStart w:id="94"/>
            <w:r w:rsidRPr="00C90884">
              <w:rPr>
                <w:rFonts w:cs="Times New Roman"/>
                <w:b w:val="0"/>
                <w:bCs w:val="0"/>
                <w:color w:val="000000" w:themeColor="text1"/>
                <w:sz w:val="15"/>
                <w:szCs w:val="15"/>
              </w:rPr>
              <w:t>h.</w:t>
            </w:r>
            <w:commentRangeEnd w:id="93"/>
            <w:r w:rsidR="00E264C8">
              <w:rPr>
                <w:rStyle w:val="CommentReference"/>
                <w:b w:val="0"/>
                <w:bCs w:val="0"/>
              </w:rPr>
              <w:commentReference w:id="93"/>
            </w:r>
            <w:commentRangeEnd w:id="94"/>
            <w:r w:rsidR="00543BBD">
              <w:rPr>
                <w:rStyle w:val="CommentReference"/>
                <w:b w:val="0"/>
                <w:bCs w:val="0"/>
              </w:rPr>
              <w:commentReference w:id="94"/>
            </w:r>
          </w:p>
        </w:tc>
        <w:tc>
          <w:tcPr>
            <w:tcW w:w="912" w:type="dxa"/>
            <w:tcBorders>
              <w:top w:val="nil"/>
              <w:left w:val="nil"/>
              <w:bottom w:val="nil"/>
              <w:right w:val="nil"/>
            </w:tcBorders>
            <w:vAlign w:val="center"/>
          </w:tcPr>
          <w:p w14:paraId="215CBD44" w14:textId="5CF2BE8E" w:rsidR="0064049E" w:rsidRPr="00C90884" w:rsidDel="00E151CB" w:rsidRDefault="007C6DAB"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ins w:id="95" w:author="Emilia Szkudlarz" w:date="2025-03-17T19:28:00Z">
              <w:r>
                <w:rPr>
                  <w:rFonts w:cs="Times New Roman"/>
                  <w:color w:val="000000" w:themeColor="text1"/>
                  <w:sz w:val="15"/>
                  <w:szCs w:val="15"/>
                </w:rPr>
                <w:t>2024</w:t>
              </w:r>
            </w:ins>
          </w:p>
        </w:tc>
        <w:tc>
          <w:tcPr>
            <w:tcW w:w="3441" w:type="dxa"/>
            <w:tcBorders>
              <w:top w:val="nil"/>
              <w:left w:val="nil"/>
              <w:bottom w:val="nil"/>
              <w:right w:val="nil"/>
            </w:tcBorders>
            <w:vAlign w:val="center"/>
          </w:tcPr>
          <w:p w14:paraId="7DD59604" w14:textId="61EAF408" w:rsidR="0064049E" w:rsidRPr="00C90884" w:rsidDel="00EE2952" w:rsidRDefault="0064049E"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11</w:t>
            </w:r>
          </w:p>
        </w:tc>
        <w:tc>
          <w:tcPr>
            <w:tcW w:w="1554" w:type="dxa"/>
            <w:tcBorders>
              <w:top w:val="nil"/>
              <w:left w:val="nil"/>
              <w:bottom w:val="nil"/>
              <w:right w:val="nil"/>
            </w:tcBorders>
            <w:vAlign w:val="center"/>
          </w:tcPr>
          <w:p w14:paraId="05E92020" w14:textId="1E70A673" w:rsidR="0064049E" w:rsidRPr="00C90884" w:rsidDel="0064049E" w:rsidRDefault="0064049E"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11</w:t>
            </w:r>
          </w:p>
        </w:tc>
        <w:tc>
          <w:tcPr>
            <w:tcW w:w="1588" w:type="dxa"/>
            <w:tcBorders>
              <w:top w:val="nil"/>
              <w:left w:val="nil"/>
              <w:bottom w:val="nil"/>
              <w:right w:val="nil"/>
            </w:tcBorders>
            <w:vAlign w:val="center"/>
          </w:tcPr>
          <w:p w14:paraId="5B822B17" w14:textId="11F64A59" w:rsidR="0064049E" w:rsidRPr="00C90884" w:rsidRDefault="0064049E"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Hiszpania</w:t>
            </w:r>
          </w:p>
        </w:tc>
      </w:tr>
      <w:tr w:rsidR="00F17C48" w:rsidRPr="0051794C" w14:paraId="74AF51BF" w14:textId="77777777" w:rsidTr="00CC5EB7">
        <w:trPr>
          <w:trHeight w:val="1728"/>
        </w:trPr>
        <w:tc>
          <w:tcPr>
            <w:cnfStyle w:val="001000000000" w:firstRow="0" w:lastRow="0" w:firstColumn="1" w:lastColumn="0" w:oddVBand="0" w:evenVBand="0" w:oddHBand="0" w:evenHBand="0" w:firstRowFirstColumn="0" w:firstRowLastColumn="0" w:lastRowFirstColumn="0" w:lastRowLastColumn="0"/>
            <w:tcW w:w="2698" w:type="dxa"/>
            <w:tcBorders>
              <w:top w:val="nil"/>
              <w:left w:val="nil"/>
              <w:bottom w:val="nil"/>
              <w:right w:val="nil"/>
            </w:tcBorders>
            <w:shd w:val="clear" w:color="auto" w:fill="F2F2F2" w:themeFill="background1" w:themeFillShade="F2"/>
            <w:hideMark/>
          </w:tcPr>
          <w:p w14:paraId="36C3AAC2" w14:textId="77777777" w:rsidR="00F17C48" w:rsidRPr="00C90884" w:rsidRDefault="00F17C48" w:rsidP="00F17C48">
            <w:pPr>
              <w:rPr>
                <w:rFonts w:cs="Times New Roman"/>
                <w:b w:val="0"/>
                <w:bCs w:val="0"/>
                <w:color w:val="000000" w:themeColor="text1"/>
                <w:sz w:val="15"/>
                <w:szCs w:val="15"/>
              </w:rPr>
            </w:pPr>
            <w:r w:rsidRPr="00C90884">
              <w:rPr>
                <w:rFonts w:cs="Times New Roman"/>
                <w:b w:val="0"/>
                <w:bCs w:val="0"/>
                <w:color w:val="000000" w:themeColor="text1"/>
                <w:sz w:val="15"/>
                <w:szCs w:val="15"/>
              </w:rPr>
              <w:t xml:space="preserve">W ramach działań na rzecz klimatu, każdy z pracowników w Rumunii otrzymał w prezencie drzewko. Szacuje się, że posadzenie 600 drzew </w:t>
            </w:r>
            <w:r w:rsidRPr="00C90884">
              <w:rPr>
                <w:rFonts w:cs="Times New Roman"/>
                <w:b w:val="0"/>
                <w:bCs w:val="0"/>
                <w:color w:val="000000" w:themeColor="text1"/>
                <w:sz w:val="15"/>
                <w:szCs w:val="15"/>
              </w:rPr>
              <w:br/>
              <w:t>w Rumunii przyczyni się do zmniejszenia emisji dwutlenku węgla o wartości od 6 000 do 12 000 kg CO2 rocznie.</w:t>
            </w:r>
          </w:p>
        </w:tc>
        <w:tc>
          <w:tcPr>
            <w:tcW w:w="912" w:type="dxa"/>
            <w:tcBorders>
              <w:top w:val="nil"/>
              <w:left w:val="nil"/>
              <w:bottom w:val="nil"/>
              <w:right w:val="nil"/>
            </w:tcBorders>
            <w:shd w:val="clear" w:color="auto" w:fill="F2F2F2" w:themeFill="background1" w:themeFillShade="F2"/>
            <w:vAlign w:val="center"/>
            <w:hideMark/>
          </w:tcPr>
          <w:p w14:paraId="0B7AA45B" w14:textId="77777777" w:rsidR="00F17C48" w:rsidRPr="00C90884" w:rsidRDefault="00F17C48"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2024</w:t>
            </w:r>
          </w:p>
        </w:tc>
        <w:tc>
          <w:tcPr>
            <w:tcW w:w="3441" w:type="dxa"/>
            <w:tcBorders>
              <w:top w:val="nil"/>
              <w:left w:val="nil"/>
              <w:bottom w:val="nil"/>
              <w:right w:val="nil"/>
            </w:tcBorders>
            <w:shd w:val="clear" w:color="auto" w:fill="F2F2F2" w:themeFill="background1" w:themeFillShade="F2"/>
            <w:vAlign w:val="center"/>
            <w:hideMark/>
          </w:tcPr>
          <w:p w14:paraId="7AFFDC4B" w14:textId="2CAC7296" w:rsidR="00F17C48" w:rsidRPr="00C90884" w:rsidRDefault="00931DB4"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0</w:t>
            </w:r>
          </w:p>
        </w:tc>
        <w:tc>
          <w:tcPr>
            <w:tcW w:w="1554" w:type="dxa"/>
            <w:tcBorders>
              <w:top w:val="nil"/>
              <w:left w:val="nil"/>
              <w:bottom w:val="nil"/>
              <w:right w:val="nil"/>
            </w:tcBorders>
            <w:shd w:val="clear" w:color="auto" w:fill="F2F2F2" w:themeFill="background1" w:themeFillShade="F2"/>
            <w:vAlign w:val="center"/>
            <w:hideMark/>
          </w:tcPr>
          <w:p w14:paraId="44B33403" w14:textId="6EB4A155" w:rsidR="00F17C48" w:rsidRPr="00C90884" w:rsidRDefault="00931DB4"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3,6/rok</w:t>
            </w:r>
            <w:r w:rsidRPr="00C90884" w:rsidDel="00E151CB">
              <w:rPr>
                <w:rFonts w:cs="Times New Roman"/>
                <w:color w:val="000000" w:themeColor="text1"/>
                <w:sz w:val="15"/>
                <w:szCs w:val="15"/>
              </w:rPr>
              <w:t xml:space="preserve"> </w:t>
            </w:r>
          </w:p>
        </w:tc>
        <w:tc>
          <w:tcPr>
            <w:tcW w:w="1588" w:type="dxa"/>
            <w:tcBorders>
              <w:top w:val="nil"/>
              <w:left w:val="nil"/>
              <w:bottom w:val="nil"/>
              <w:right w:val="nil"/>
            </w:tcBorders>
            <w:shd w:val="clear" w:color="auto" w:fill="F2F2F2" w:themeFill="background1" w:themeFillShade="F2"/>
            <w:vAlign w:val="center"/>
            <w:hideMark/>
          </w:tcPr>
          <w:p w14:paraId="29DF4037" w14:textId="77777777" w:rsidR="00F17C48" w:rsidRPr="00C90884" w:rsidRDefault="00F17C48"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Rumunia</w:t>
            </w:r>
          </w:p>
        </w:tc>
      </w:tr>
      <w:tr w:rsidR="00F17C48" w:rsidRPr="0051794C" w14:paraId="1BDCBBC5" w14:textId="77777777" w:rsidTr="00CC5EB7">
        <w:trPr>
          <w:cnfStyle w:val="000000100000" w:firstRow="0" w:lastRow="0" w:firstColumn="0" w:lastColumn="0" w:oddVBand="0" w:evenVBand="0" w:oddHBand="1" w:evenHBand="0" w:firstRowFirstColumn="0" w:firstRowLastColumn="0" w:lastRowFirstColumn="0" w:lastRowLastColumn="0"/>
          <w:trHeight w:val="4896"/>
        </w:trPr>
        <w:tc>
          <w:tcPr>
            <w:cnfStyle w:val="001000000000" w:firstRow="0" w:lastRow="0" w:firstColumn="1" w:lastColumn="0" w:oddVBand="0" w:evenVBand="0" w:oddHBand="0" w:evenHBand="0" w:firstRowFirstColumn="0" w:firstRowLastColumn="0" w:lastRowFirstColumn="0" w:lastRowLastColumn="0"/>
            <w:tcW w:w="2698" w:type="dxa"/>
            <w:tcBorders>
              <w:top w:val="nil"/>
              <w:left w:val="nil"/>
              <w:bottom w:val="nil"/>
              <w:right w:val="nil"/>
            </w:tcBorders>
            <w:hideMark/>
          </w:tcPr>
          <w:p w14:paraId="04E00F71" w14:textId="77777777" w:rsidR="00F17C48" w:rsidRPr="00C90884" w:rsidRDefault="00F17C48" w:rsidP="00F17C48">
            <w:pPr>
              <w:rPr>
                <w:rFonts w:cs="Times New Roman"/>
                <w:b w:val="0"/>
                <w:bCs w:val="0"/>
                <w:color w:val="000000" w:themeColor="text1"/>
                <w:sz w:val="15"/>
                <w:szCs w:val="15"/>
              </w:rPr>
            </w:pPr>
            <w:r w:rsidRPr="00C90884">
              <w:rPr>
                <w:rFonts w:cs="Times New Roman"/>
                <w:b w:val="0"/>
                <w:bCs w:val="0"/>
                <w:color w:val="000000" w:themeColor="text1"/>
                <w:sz w:val="15"/>
                <w:szCs w:val="15"/>
              </w:rPr>
              <w:lastRenderedPageBreak/>
              <w:t xml:space="preserve">KRUK Romania w 2024 roku wprowadziła podpis elektroniczny w działach HR i BHP, aby zmniejszyć zużycie papieru i emisję dwutlenku węgla. Teraz około 90% dokumentów jest podpisywanych elektronicznie. Dzięki temu zużycie papieru zmniejszyło się o 7800 arkuszy rocznie w HR i o 700 arkuszy rocznie w szkoleniach BHP. Dodatkowo, zmniejszyło to zużycie paliwa, ponieważ dokumenty nie muszą być wysyłane kurierem. </w:t>
            </w:r>
          </w:p>
          <w:p w14:paraId="22BD09B1" w14:textId="77777777" w:rsidR="00F17C48" w:rsidRPr="00C90884" w:rsidRDefault="00F17C48" w:rsidP="00F17C48">
            <w:pPr>
              <w:rPr>
                <w:rFonts w:cs="Times New Roman"/>
                <w:b w:val="0"/>
                <w:bCs w:val="0"/>
                <w:color w:val="000000" w:themeColor="text1"/>
                <w:sz w:val="15"/>
                <w:szCs w:val="15"/>
              </w:rPr>
            </w:pPr>
            <w:r w:rsidRPr="00C90884">
              <w:rPr>
                <w:rFonts w:cs="Times New Roman"/>
                <w:b w:val="0"/>
                <w:bCs w:val="0"/>
                <w:color w:val="000000" w:themeColor="text1"/>
                <w:sz w:val="15"/>
                <w:szCs w:val="15"/>
              </w:rPr>
              <w:t xml:space="preserve">W 2024 roku wprowadzono platformę do przetwarzania dokumentów w obszarze BHP, co pozwoliło zaoszczędzić około 3500 stron papieru rocznie. </w:t>
            </w:r>
            <w:r w:rsidRPr="00C90884">
              <w:rPr>
                <w:rFonts w:cs="Times New Roman"/>
                <w:b w:val="0"/>
                <w:bCs w:val="0"/>
                <w:color w:val="000000" w:themeColor="text1"/>
                <w:sz w:val="15"/>
                <w:szCs w:val="15"/>
              </w:rPr>
              <w:br/>
              <w:t>W HR nadal korzysta się z platformy do przetwarzania dokumentów, co pozwala zaoszczędzić około 7800 stron papieru rocznie. Podsumowując: Liczba zaoszczędzonych arkuszy: 7800 Waga papieru: 35,1 kg Współczynnik emisji: 1,4 kg CO2e/kg Całkowita emisja CO2: 0,04914 tCO2e</w:t>
            </w:r>
          </w:p>
        </w:tc>
        <w:tc>
          <w:tcPr>
            <w:tcW w:w="912" w:type="dxa"/>
            <w:tcBorders>
              <w:top w:val="nil"/>
              <w:left w:val="nil"/>
              <w:bottom w:val="nil"/>
              <w:right w:val="nil"/>
            </w:tcBorders>
            <w:vAlign w:val="center"/>
            <w:hideMark/>
          </w:tcPr>
          <w:p w14:paraId="49298226" w14:textId="77777777" w:rsidR="00F17C48" w:rsidRPr="00C90884" w:rsidRDefault="00F17C48"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2024</w:t>
            </w:r>
          </w:p>
        </w:tc>
        <w:tc>
          <w:tcPr>
            <w:tcW w:w="3441" w:type="dxa"/>
            <w:tcBorders>
              <w:top w:val="nil"/>
              <w:left w:val="nil"/>
              <w:bottom w:val="nil"/>
              <w:right w:val="nil"/>
            </w:tcBorders>
            <w:vAlign w:val="center"/>
            <w:hideMark/>
          </w:tcPr>
          <w:p w14:paraId="5872C425" w14:textId="283BAB01" w:rsidR="00F17C48" w:rsidRPr="00C90884" w:rsidRDefault="00F17C48"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0</w:t>
            </w:r>
            <w:r w:rsidR="00EE2952">
              <w:rPr>
                <w:rFonts w:cs="Times New Roman"/>
                <w:color w:val="000000" w:themeColor="text1"/>
                <w:sz w:val="15"/>
                <w:szCs w:val="15"/>
              </w:rPr>
              <w:t>.</w:t>
            </w:r>
            <w:r w:rsidR="007E7AE2" w:rsidRPr="00C90884">
              <w:rPr>
                <w:rFonts w:cs="Times New Roman"/>
                <w:color w:val="000000" w:themeColor="text1"/>
                <w:sz w:val="15"/>
                <w:szCs w:val="15"/>
              </w:rPr>
              <w:t>0</w:t>
            </w:r>
            <w:r w:rsidR="007E7AE2">
              <w:rPr>
                <w:rFonts w:cs="Times New Roman"/>
                <w:color w:val="000000" w:themeColor="text1"/>
                <w:sz w:val="15"/>
                <w:szCs w:val="15"/>
              </w:rPr>
              <w:t>7</w:t>
            </w:r>
            <w:r w:rsidR="00F32E81">
              <w:rPr>
                <w:rFonts w:cs="Times New Roman"/>
                <w:color w:val="000000" w:themeColor="text1"/>
                <w:sz w:val="15"/>
                <w:szCs w:val="15"/>
              </w:rPr>
              <w:t>12</w:t>
            </w:r>
          </w:p>
        </w:tc>
        <w:tc>
          <w:tcPr>
            <w:tcW w:w="1554" w:type="dxa"/>
            <w:tcBorders>
              <w:top w:val="nil"/>
              <w:left w:val="nil"/>
              <w:bottom w:val="nil"/>
              <w:right w:val="nil"/>
            </w:tcBorders>
            <w:vAlign w:val="center"/>
            <w:hideMark/>
          </w:tcPr>
          <w:p w14:paraId="45DB9F33" w14:textId="77777777" w:rsidR="00F17C48" w:rsidRPr="00C90884" w:rsidRDefault="00F17C48"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Spodziewana redukcja osiągnięta</w:t>
            </w:r>
          </w:p>
        </w:tc>
        <w:tc>
          <w:tcPr>
            <w:tcW w:w="1588" w:type="dxa"/>
            <w:tcBorders>
              <w:top w:val="nil"/>
              <w:left w:val="nil"/>
              <w:bottom w:val="nil"/>
              <w:right w:val="nil"/>
            </w:tcBorders>
            <w:vAlign w:val="center"/>
            <w:hideMark/>
          </w:tcPr>
          <w:p w14:paraId="1577469D" w14:textId="77777777" w:rsidR="00F17C48" w:rsidRPr="00C90884" w:rsidRDefault="00F17C48" w:rsidP="00F17C48">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Rumunia</w:t>
            </w:r>
          </w:p>
        </w:tc>
      </w:tr>
      <w:tr w:rsidR="00F17C48" w:rsidRPr="0051794C" w14:paraId="5F88B520" w14:textId="77777777" w:rsidTr="00CC5EB7">
        <w:trPr>
          <w:trHeight w:val="556"/>
        </w:trPr>
        <w:tc>
          <w:tcPr>
            <w:cnfStyle w:val="001000000000" w:firstRow="0" w:lastRow="0" w:firstColumn="1" w:lastColumn="0" w:oddVBand="0" w:evenVBand="0" w:oddHBand="0" w:evenHBand="0" w:firstRowFirstColumn="0" w:firstRowLastColumn="0" w:lastRowFirstColumn="0" w:lastRowLastColumn="0"/>
            <w:tcW w:w="2698" w:type="dxa"/>
            <w:tcBorders>
              <w:top w:val="nil"/>
              <w:left w:val="nil"/>
              <w:bottom w:val="nil"/>
              <w:right w:val="nil"/>
            </w:tcBorders>
            <w:shd w:val="clear" w:color="auto" w:fill="F2F2F2" w:themeFill="background1" w:themeFillShade="F2"/>
            <w:hideMark/>
          </w:tcPr>
          <w:p w14:paraId="7359D7B8" w14:textId="09F09B8C" w:rsidR="00A7747D" w:rsidRPr="00A44795" w:rsidRDefault="00A7747D" w:rsidP="00A7747D">
            <w:pPr>
              <w:rPr>
                <w:ins w:id="96" w:author="Karel Kotoun" w:date="2025-03-24T10:21:00Z"/>
                <w:rFonts w:cs="Times New Roman"/>
                <w:color w:val="000000" w:themeColor="text1"/>
                <w:sz w:val="15"/>
                <w:szCs w:val="15"/>
                <w:rPrChange w:id="97" w:author="Karel Kotoun" w:date="2025-03-24T15:50:00Z" w16du:dateUtc="2025-03-24T14:50:00Z">
                  <w:rPr>
                    <w:ins w:id="98" w:author="Karel Kotoun" w:date="2025-03-24T10:21:00Z"/>
                    <w:rFonts w:cs="Times New Roman"/>
                    <w:color w:val="000000" w:themeColor="text1"/>
                    <w:sz w:val="15"/>
                    <w:szCs w:val="15"/>
                    <w:lang w:val="en-GB"/>
                  </w:rPr>
                </w:rPrChange>
              </w:rPr>
            </w:pPr>
            <w:bookmarkStart w:id="99" w:name="_Hlk192171768"/>
            <w:ins w:id="100" w:author="Karel Kotoun" w:date="2025-03-24T10:21:00Z">
              <w:r w:rsidRPr="00A7747D">
                <w:rPr>
                  <w:rFonts w:cs="Times New Roman"/>
                  <w:color w:val="000000" w:themeColor="text1"/>
                  <w:sz w:val="15"/>
                  <w:szCs w:val="15"/>
                  <w:rPrChange w:id="101" w:author="Karel Kotoun" w:date="2025-03-24T10:21:00Z" w16du:dateUtc="2025-03-24T09:21:00Z">
                    <w:rPr>
                      <w:rFonts w:cs="Times New Roman"/>
                      <w:color w:val="000000" w:themeColor="text1"/>
                      <w:sz w:val="15"/>
                      <w:szCs w:val="15"/>
                      <w:lang w:val="en-GB"/>
                    </w:rPr>
                  </w:rPrChange>
                </w:rPr>
                <w:t>W kontekście przejścia na odnawialne źródła energii, KRUK S.A. sfinalizował zakup certyfikatów gwarantujących, że energia elektryczna wykorzystywana w biurach we Wrocławiu, Szczawnie Zdroju i Pile pochodzi ze źródeł odnawialnych. Podobnie w Rumunii oraz w Hiszpanii zawarto umowy na zakup Gwarancji Pochodzenia dla energii elektrycznej, co zapewnia, że całe zapotrzebowanie na energię w biurach KRUK Romania</w:t>
              </w:r>
            </w:ins>
            <w:ins w:id="102" w:author="Karel Kotoun" w:date="2025-03-24T15:50:00Z" w16du:dateUtc="2025-03-24T14:50:00Z">
              <w:r w:rsidR="00A44795">
                <w:rPr>
                  <w:rFonts w:cs="Times New Roman"/>
                  <w:color w:val="000000" w:themeColor="text1"/>
                  <w:sz w:val="15"/>
                  <w:szCs w:val="15"/>
                </w:rPr>
                <w:t xml:space="preserve">, </w:t>
              </w:r>
            </w:ins>
            <w:ins w:id="103" w:author="Karel Kotoun" w:date="2025-03-24T10:21:00Z">
              <w:r w:rsidRPr="00A7747D">
                <w:rPr>
                  <w:rFonts w:cs="Times New Roman"/>
                  <w:color w:val="000000" w:themeColor="text1"/>
                  <w:sz w:val="15"/>
                  <w:szCs w:val="15"/>
                  <w:rPrChange w:id="104" w:author="Karel Kotoun" w:date="2025-03-24T10:21:00Z" w16du:dateUtc="2025-03-24T09:21:00Z">
                    <w:rPr>
                      <w:rFonts w:cs="Times New Roman"/>
                      <w:color w:val="000000" w:themeColor="text1"/>
                      <w:sz w:val="15"/>
                      <w:szCs w:val="15"/>
                      <w:lang w:val="en-GB"/>
                    </w:rPr>
                  </w:rPrChange>
                </w:rPr>
                <w:t>KRUK España</w:t>
              </w:r>
            </w:ins>
            <w:ins w:id="105" w:author="Karel Kotoun" w:date="2025-03-24T15:50:00Z" w16du:dateUtc="2025-03-24T14:50:00Z">
              <w:r w:rsidR="00A44795">
                <w:rPr>
                  <w:rFonts w:cs="Times New Roman"/>
                  <w:color w:val="000000" w:themeColor="text1"/>
                  <w:sz w:val="15"/>
                  <w:szCs w:val="15"/>
                </w:rPr>
                <w:t xml:space="preserve"> i KRUK Italia</w:t>
              </w:r>
            </w:ins>
            <w:ins w:id="106" w:author="Karel Kotoun" w:date="2025-03-24T10:21:00Z">
              <w:r w:rsidRPr="00A7747D">
                <w:rPr>
                  <w:rFonts w:cs="Times New Roman"/>
                  <w:color w:val="000000" w:themeColor="text1"/>
                  <w:sz w:val="15"/>
                  <w:szCs w:val="15"/>
                  <w:rPrChange w:id="107" w:author="Karel Kotoun" w:date="2025-03-24T10:21:00Z" w16du:dateUtc="2025-03-24T09:21:00Z">
                    <w:rPr>
                      <w:rFonts w:cs="Times New Roman"/>
                      <w:color w:val="000000" w:themeColor="text1"/>
                      <w:sz w:val="15"/>
                      <w:szCs w:val="15"/>
                      <w:lang w:val="en-GB"/>
                    </w:rPr>
                  </w:rPrChange>
                </w:rPr>
                <w:t xml:space="preserve"> będzie pokrywane energią odnawialną. </w:t>
              </w:r>
              <w:r w:rsidRPr="00A44795">
                <w:rPr>
                  <w:rFonts w:cs="Times New Roman"/>
                  <w:color w:val="000000" w:themeColor="text1"/>
                  <w:sz w:val="15"/>
                  <w:szCs w:val="15"/>
                  <w:rPrChange w:id="108" w:author="Karel Kotoun" w:date="2025-03-24T15:50:00Z" w16du:dateUtc="2025-03-24T14:50:00Z">
                    <w:rPr>
                      <w:rFonts w:cs="Times New Roman"/>
                      <w:color w:val="000000" w:themeColor="text1"/>
                      <w:sz w:val="15"/>
                      <w:szCs w:val="15"/>
                      <w:lang w:val="en-GB"/>
                    </w:rPr>
                  </w:rPrChange>
                </w:rPr>
                <w:t>To kolejny krok w kierunku dekarbonizacji działalności operacyjnej Grupy.</w:t>
              </w:r>
            </w:ins>
          </w:p>
          <w:p w14:paraId="7E1C3A05" w14:textId="4818E001" w:rsidR="00F17C48" w:rsidRPr="00C90884" w:rsidDel="00A7747D" w:rsidRDefault="00F17C48" w:rsidP="00F17C48">
            <w:pPr>
              <w:rPr>
                <w:del w:id="109" w:author="Karel Kotoun" w:date="2025-03-24T10:21:00Z" w16du:dateUtc="2025-03-24T09:21:00Z"/>
                <w:rFonts w:cs="Times New Roman"/>
                <w:b w:val="0"/>
                <w:bCs w:val="0"/>
                <w:color w:val="000000" w:themeColor="text1"/>
                <w:sz w:val="15"/>
                <w:szCs w:val="15"/>
              </w:rPr>
            </w:pPr>
            <w:del w:id="110" w:author="Karel Kotoun" w:date="2025-03-24T10:21:00Z" w16du:dateUtc="2025-03-24T09:21:00Z">
              <w:r w:rsidRPr="00C90884" w:rsidDel="00A7747D">
                <w:rPr>
                  <w:rFonts w:cs="Times New Roman"/>
                  <w:b w:val="0"/>
                  <w:bCs w:val="0"/>
                  <w:color w:val="000000" w:themeColor="text1"/>
                  <w:sz w:val="15"/>
                  <w:szCs w:val="15"/>
                </w:rPr>
                <w:delText xml:space="preserve">W kontekście przejścia na odnawialne źródła energii, KRUK S.A. sfinalizował zakup certyfikatów gwarantujących, że energia elektryczna wykorzystywana w biurach we Wrocławiu, Szczawnie Zdroju i Pile pochodzi ze źródeł odnawialnych. </w:delText>
              </w:r>
            </w:del>
          </w:p>
          <w:bookmarkEnd w:id="99"/>
          <w:p w14:paraId="1BEAE0A2" w14:textId="7D565077" w:rsidR="00F17C48" w:rsidRPr="00C90884" w:rsidRDefault="00F17C48" w:rsidP="00F17C48">
            <w:pPr>
              <w:rPr>
                <w:rFonts w:cs="Times New Roman"/>
                <w:b w:val="0"/>
                <w:bCs w:val="0"/>
                <w:color w:val="000000" w:themeColor="text1"/>
                <w:sz w:val="15"/>
                <w:szCs w:val="15"/>
              </w:rPr>
            </w:pPr>
            <w:del w:id="111" w:author="Karel Kotoun" w:date="2025-03-24T10:21:00Z" w16du:dateUtc="2025-03-24T09:21:00Z">
              <w:r w:rsidRPr="00C90884" w:rsidDel="00A7747D">
                <w:rPr>
                  <w:rFonts w:cs="Times New Roman"/>
                  <w:b w:val="0"/>
                  <w:bCs w:val="0"/>
                  <w:color w:val="000000" w:themeColor="text1"/>
                  <w:sz w:val="15"/>
                  <w:szCs w:val="15"/>
                </w:rPr>
                <w:delText>Podobnie w Rumunii zawarto umowy na zakup Gwarancji Pochodzenia dla energii elektrycznej, co zapewnia, że całe zapotrzebowanie na energię w biurach KRUK Romania będzie pokrywane energią odnawialną. To kolejny krok w kierunku dekarbonizacji działalności operacyjnej Grupy.</w:delText>
              </w:r>
            </w:del>
          </w:p>
        </w:tc>
        <w:tc>
          <w:tcPr>
            <w:tcW w:w="912" w:type="dxa"/>
            <w:tcBorders>
              <w:top w:val="nil"/>
              <w:left w:val="nil"/>
              <w:bottom w:val="nil"/>
              <w:right w:val="nil"/>
            </w:tcBorders>
            <w:shd w:val="clear" w:color="auto" w:fill="F2F2F2" w:themeFill="background1" w:themeFillShade="F2"/>
            <w:vAlign w:val="center"/>
            <w:hideMark/>
          </w:tcPr>
          <w:p w14:paraId="1CB8626C" w14:textId="77777777" w:rsidR="00F17C48" w:rsidRPr="00C90884" w:rsidRDefault="00F17C48"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2024</w:t>
            </w:r>
          </w:p>
        </w:tc>
        <w:tc>
          <w:tcPr>
            <w:tcW w:w="3441" w:type="dxa"/>
            <w:tcBorders>
              <w:top w:val="nil"/>
              <w:left w:val="nil"/>
              <w:bottom w:val="nil"/>
              <w:right w:val="nil"/>
            </w:tcBorders>
            <w:shd w:val="clear" w:color="auto" w:fill="F2F2F2" w:themeFill="background1" w:themeFillShade="F2"/>
            <w:vAlign w:val="center"/>
            <w:hideMark/>
          </w:tcPr>
          <w:p w14:paraId="68A48C38" w14:textId="035E0783" w:rsidR="00F17C48" w:rsidRPr="00C90884" w:rsidRDefault="00E151CB"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commentRangeStart w:id="112"/>
            <w:del w:id="113" w:author="Karel Kotoun" w:date="2025-03-21T18:18:00Z" w16du:dateUtc="2025-03-21T17:18:00Z">
              <w:r w:rsidDel="00D40ADB">
                <w:rPr>
                  <w:rFonts w:cs="Times New Roman"/>
                  <w:color w:val="000000" w:themeColor="text1"/>
                  <w:sz w:val="15"/>
                  <w:szCs w:val="15"/>
                </w:rPr>
                <w:delText>1882</w:delText>
              </w:r>
            </w:del>
            <w:commentRangeEnd w:id="112"/>
            <w:del w:id="114" w:author="Karel Kotoun" w:date="2025-03-24T15:50:00Z" w16du:dateUtc="2025-03-24T14:50:00Z">
              <w:r w:rsidR="000A1155" w:rsidDel="00A44795">
                <w:rPr>
                  <w:rStyle w:val="CommentReference"/>
                </w:rPr>
                <w:commentReference w:id="112"/>
              </w:r>
            </w:del>
            <w:ins w:id="115" w:author="Karel Kotoun" w:date="2025-03-24T15:50:00Z" w16du:dateUtc="2025-03-24T14:50:00Z">
              <w:del w:id="116" w:author="Vit Navratil" w:date="2025-03-25T19:36:00Z" w16du:dateUtc="2025-03-25T18:36:00Z">
                <w:r w:rsidR="00A44795" w:rsidDel="00B858CD">
                  <w:rPr>
                    <w:rFonts w:cs="Times New Roman"/>
                    <w:color w:val="000000" w:themeColor="text1"/>
                    <w:sz w:val="15"/>
                    <w:szCs w:val="15"/>
                  </w:rPr>
                  <w:delText>13</w:delText>
                </w:r>
              </w:del>
            </w:ins>
            <w:ins w:id="117" w:author="Karel Kotoun" w:date="2025-03-25T17:36:00Z" w16du:dateUtc="2025-03-25T16:36:00Z">
              <w:del w:id="118" w:author="Vit Navratil" w:date="2025-03-25T19:36:00Z" w16du:dateUtc="2025-03-25T18:36:00Z">
                <w:r w:rsidR="00A836B9" w:rsidDel="00B858CD">
                  <w:rPr>
                    <w:rFonts w:cs="Times New Roman"/>
                    <w:color w:val="000000" w:themeColor="text1"/>
                    <w:sz w:val="15"/>
                    <w:szCs w:val="15"/>
                  </w:rPr>
                  <w:delText>58.74</w:delText>
                </w:r>
              </w:del>
            </w:ins>
            <w:ins w:id="119" w:author="Vit Navratil" w:date="2025-03-25T19:36:00Z" w16du:dateUtc="2025-03-25T18:36:00Z">
              <w:r w:rsidR="00B858CD">
                <w:rPr>
                  <w:rFonts w:cs="Times New Roman"/>
                  <w:color w:val="000000" w:themeColor="text1"/>
                  <w:sz w:val="15"/>
                  <w:szCs w:val="15"/>
                </w:rPr>
                <w:t>12</w:t>
              </w:r>
            </w:ins>
            <w:ins w:id="120" w:author="Vit Navratil" w:date="2025-03-25T21:46:00Z" w16du:dateUtc="2025-03-25T20:46:00Z">
              <w:r w:rsidR="001A4FDB">
                <w:rPr>
                  <w:rFonts w:cs="Times New Roman"/>
                  <w:color w:val="000000" w:themeColor="text1"/>
                  <w:sz w:val="15"/>
                  <w:szCs w:val="15"/>
                </w:rPr>
                <w:t>80</w:t>
              </w:r>
            </w:ins>
            <w:ins w:id="121" w:author="Vit Navratil" w:date="2025-03-25T19:36:00Z" w16du:dateUtc="2025-03-25T18:36:00Z">
              <w:r w:rsidR="00B858CD">
                <w:rPr>
                  <w:rFonts w:cs="Times New Roman"/>
                  <w:color w:val="000000" w:themeColor="text1"/>
                  <w:sz w:val="15"/>
                  <w:szCs w:val="15"/>
                </w:rPr>
                <w:t>,</w:t>
              </w:r>
            </w:ins>
            <w:ins w:id="122" w:author="Vit Navratil" w:date="2025-03-25T21:46:00Z" w16du:dateUtc="2025-03-25T20:46:00Z">
              <w:r w:rsidR="001A4FDB">
                <w:rPr>
                  <w:rFonts w:cs="Times New Roman"/>
                  <w:color w:val="000000" w:themeColor="text1"/>
                  <w:sz w:val="15"/>
                  <w:szCs w:val="15"/>
                </w:rPr>
                <w:t>8</w:t>
              </w:r>
            </w:ins>
          </w:p>
        </w:tc>
        <w:tc>
          <w:tcPr>
            <w:tcW w:w="1554" w:type="dxa"/>
            <w:tcBorders>
              <w:top w:val="nil"/>
              <w:left w:val="nil"/>
              <w:bottom w:val="nil"/>
              <w:right w:val="nil"/>
            </w:tcBorders>
            <w:shd w:val="clear" w:color="auto" w:fill="F2F2F2" w:themeFill="background1" w:themeFillShade="F2"/>
            <w:vAlign w:val="center"/>
            <w:hideMark/>
          </w:tcPr>
          <w:p w14:paraId="0BA42906" w14:textId="77777777" w:rsidR="00F17C48" w:rsidRPr="00C90884" w:rsidRDefault="00F17C48"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Pr>
                <w:rFonts w:cs="Times New Roman"/>
                <w:color w:val="000000" w:themeColor="text1"/>
                <w:sz w:val="15"/>
                <w:szCs w:val="15"/>
              </w:rPr>
              <w:t>Spodziewana redukcja osiągnięta</w:t>
            </w:r>
            <w:r w:rsidRPr="00C90884" w:rsidDel="00B6746C">
              <w:rPr>
                <w:rFonts w:cs="Times New Roman"/>
                <w:color w:val="000000" w:themeColor="text1"/>
                <w:sz w:val="15"/>
                <w:szCs w:val="15"/>
              </w:rPr>
              <w:t xml:space="preserve"> </w:t>
            </w:r>
          </w:p>
        </w:tc>
        <w:tc>
          <w:tcPr>
            <w:tcW w:w="1588" w:type="dxa"/>
            <w:tcBorders>
              <w:top w:val="nil"/>
              <w:left w:val="nil"/>
              <w:bottom w:val="nil"/>
              <w:right w:val="nil"/>
            </w:tcBorders>
            <w:shd w:val="clear" w:color="auto" w:fill="F2F2F2" w:themeFill="background1" w:themeFillShade="F2"/>
            <w:vAlign w:val="center"/>
            <w:hideMark/>
          </w:tcPr>
          <w:p w14:paraId="33C67524" w14:textId="77777777" w:rsidR="00F17C48" w:rsidRPr="00C90884" w:rsidRDefault="00F17C48" w:rsidP="00F17C48">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5"/>
                <w:szCs w:val="15"/>
              </w:rPr>
            </w:pPr>
            <w:r w:rsidRPr="00C90884">
              <w:rPr>
                <w:rFonts w:cs="Times New Roman"/>
                <w:color w:val="000000" w:themeColor="text1"/>
                <w:sz w:val="15"/>
                <w:szCs w:val="15"/>
              </w:rPr>
              <w:t>Polska, Rumunia</w:t>
            </w:r>
          </w:p>
        </w:tc>
      </w:tr>
    </w:tbl>
    <w:p w14:paraId="76B66849" w14:textId="77777777" w:rsidR="00314B84" w:rsidRDefault="00314B84" w:rsidP="00CC5EB7"/>
    <w:p w14:paraId="7625C0DD" w14:textId="4DBA14A2" w:rsidR="00CC5EB7" w:rsidRPr="00314B84" w:rsidRDefault="00CC5EB7" w:rsidP="00CC5EB7">
      <w:r w:rsidRPr="00314B84">
        <w:t xml:space="preserve">W 2024 roku, w KRUK Italia zamówiono 80 hybrydowych samochodów, które zostaną dostarczone w 2025 roku. Dodatkowo, uruchomiono ładowarkę dla pojazdów elektrycznych, co umożliwia ładowanie przez pracowników pojazdów bateryjnych i hybrydowych podczas pracy, sprzyjając ich codziennemu użytkowaniu i zmniejszając emisję dwutlenku węgla. </w:t>
      </w:r>
    </w:p>
    <w:p w14:paraId="4A10D363" w14:textId="2164E861" w:rsidR="00CC5EB7" w:rsidRPr="00AC02A8" w:rsidRDefault="00CC5EB7" w:rsidP="00314B84">
      <w:r>
        <w:t>W</w:t>
      </w:r>
      <w:r w:rsidRPr="00B154DF">
        <w:t>drożenie powyższych działań nie wymaga</w:t>
      </w:r>
      <w:r>
        <w:t>ło</w:t>
      </w:r>
      <w:r w:rsidRPr="00B154DF">
        <w:t xml:space="preserve"> znaczących wydatkó</w:t>
      </w:r>
      <w:r>
        <w:t>w</w:t>
      </w:r>
      <w:r w:rsidRPr="00B154DF">
        <w:t xml:space="preserve"> operacyjnych lub nakładów inwestycyjnych</w:t>
      </w:r>
      <w:r>
        <w:t xml:space="preserve"> w roku sprawozdawczym. Grupa nie opracowała szczegółowych planów działań, w związku z tym nie ujawnia się wydatków operacyjnych (Opex) i nakładów inwestycyjnych (Capex). </w:t>
      </w:r>
    </w:p>
    <w:p w14:paraId="0D9D2B22" w14:textId="380FD1AF" w:rsidR="00F17C48" w:rsidRPr="000C55C0" w:rsidRDefault="00F17C48" w:rsidP="0095061A">
      <w:pPr>
        <w:pStyle w:val="Heading2"/>
      </w:pPr>
      <w:bookmarkStart w:id="123" w:name="_Hlk192335645"/>
      <w:r w:rsidRPr="000C55C0">
        <w:t xml:space="preserve">cele związane z łagodzeniem zmiany klimatu </w:t>
      </w:r>
      <w:r>
        <w:t>(</w:t>
      </w:r>
      <w:commentRangeStart w:id="124"/>
      <w:commentRangeStart w:id="125"/>
      <w:r>
        <w:t>E1-4</w:t>
      </w:r>
      <w:commentRangeEnd w:id="124"/>
      <w:r w:rsidR="008F1A62">
        <w:rPr>
          <w:rStyle w:val="CommentReference"/>
          <w:rFonts w:ascii="Lato" w:eastAsiaTheme="minorHAnsi" w:hAnsi="Lato" w:cstheme="minorBidi"/>
          <w:bCs w:val="0"/>
          <w:caps w:val="0"/>
          <w:color w:val="auto"/>
          <w:lang w:eastAsia="en-US"/>
        </w:rPr>
        <w:commentReference w:id="124"/>
      </w:r>
      <w:commentRangeEnd w:id="125"/>
      <w:r w:rsidR="00C60580">
        <w:rPr>
          <w:rStyle w:val="CommentReference"/>
          <w:rFonts w:ascii="Lato" w:eastAsiaTheme="minorHAnsi" w:hAnsi="Lato" w:cstheme="minorBidi"/>
          <w:bCs w:val="0"/>
          <w:caps w:val="0"/>
          <w:color w:val="auto"/>
          <w:lang w:eastAsia="en-US"/>
        </w:rPr>
        <w:commentReference w:id="125"/>
      </w:r>
      <w:r>
        <w:t>)</w:t>
      </w:r>
      <w:bookmarkEnd w:id="123"/>
    </w:p>
    <w:p w14:paraId="618C75FD" w14:textId="4638518A" w:rsidR="00F17C48" w:rsidRPr="00314B84" w:rsidRDefault="00F17C48" w:rsidP="00F17C48">
      <w:pPr>
        <w:rPr>
          <w:rFonts w:cs="Times New Roman"/>
          <w:color w:val="013082"/>
          <w:szCs w:val="20"/>
          <w:lang w:val="fr-FR"/>
        </w:rPr>
      </w:pPr>
      <w:r w:rsidRPr="00314B84">
        <w:rPr>
          <w:rFonts w:cs="Times New Roman"/>
          <w:color w:val="013082"/>
          <w:szCs w:val="20"/>
          <w:lang w:val="fr-FR"/>
        </w:rPr>
        <w:t>[E1-4-33, E1-4-34 a-b-c-d-e-f</w:t>
      </w:r>
      <w:r w:rsidR="00C60580" w:rsidRPr="00314B84">
        <w:rPr>
          <w:rFonts w:cs="Times New Roman"/>
          <w:color w:val="013082"/>
          <w:szCs w:val="20"/>
          <w:lang w:val="fr-FR"/>
        </w:rPr>
        <w:t>, MDR-T</w:t>
      </w:r>
      <w:r w:rsidRPr="00314B84">
        <w:rPr>
          <w:rFonts w:cs="Times New Roman"/>
          <w:color w:val="013082"/>
          <w:szCs w:val="20"/>
          <w:lang w:val="fr-FR"/>
        </w:rPr>
        <w:t>]</w:t>
      </w:r>
    </w:p>
    <w:p w14:paraId="6497656A" w14:textId="77777777" w:rsidR="00F17C48" w:rsidRPr="000C55C0" w:rsidRDefault="00F17C48" w:rsidP="00F17C48">
      <w:pPr>
        <w:pStyle w:val="Naglwek-3"/>
        <w:rPr>
          <w:rFonts w:ascii="Lato" w:hAnsi="Lato"/>
          <w:bCs w:val="0"/>
          <w:color w:val="0052D9" w:themeColor="accent3" w:themeShade="80"/>
          <w:sz w:val="20"/>
          <w:szCs w:val="20"/>
        </w:rPr>
      </w:pPr>
      <w:r w:rsidRPr="000C55C0">
        <w:rPr>
          <w:color w:val="0052D9" w:themeColor="accent3" w:themeShade="80"/>
        </w:rPr>
        <w:lastRenderedPageBreak/>
        <w:t>Cele redukcji emisji gazów cieplarnianych</w:t>
      </w:r>
    </w:p>
    <w:p w14:paraId="1F1A930A" w14:textId="77777777" w:rsidR="00F17C48" w:rsidRPr="00A42317" w:rsidRDefault="00F17C48" w:rsidP="00F17C48">
      <w:pPr>
        <w:rPr>
          <w:rFonts w:cs="Times New Roman"/>
          <w:color w:val="101827"/>
          <w:szCs w:val="20"/>
        </w:rPr>
      </w:pPr>
      <w:r w:rsidRPr="00A42317">
        <w:rPr>
          <w:rFonts w:cs="Times New Roman"/>
          <w:color w:val="101827"/>
          <w:szCs w:val="20"/>
        </w:rPr>
        <w:t>Ograniczenie wpływu na środowisko jest dla Grupy ważnym aspektem działalności oraz odpowiedzią na oczekiwania interesariuszy. Grupa KRUK, rozumiejąc istotę walki ze zmianami klimatycznymi, wyznaczyła cele dotyczące redukcji emisji gazów cieplarnianych (GHG) w obowiązującej od 2023 r. Strategii ESG. Grupa dąży do osiągnięcia 70% redukcji emisji dwutlenku węgla do 2040 roku w odniesieniu do roku bazowego 2021. Cele te mają być realizowane poprzez działania takie jak poprawa efektywności floty samochodowej, wykorzystywanie odnawialnych źródeł energii oraz redukcja zużycia energii w budynkach biurowych.</w:t>
      </w:r>
    </w:p>
    <w:p w14:paraId="59879FF4" w14:textId="01B6D558" w:rsidR="00F17C48" w:rsidRDefault="00F17C48" w:rsidP="00F17C48">
      <w:pPr>
        <w:rPr>
          <w:rFonts w:cs="Times New Roman"/>
          <w:color w:val="101827"/>
          <w:szCs w:val="20"/>
        </w:rPr>
      </w:pPr>
      <w:r w:rsidRPr="00A42317">
        <w:rPr>
          <w:rFonts w:cs="Times New Roman"/>
          <w:color w:val="101827"/>
          <w:szCs w:val="20"/>
        </w:rPr>
        <w:t>Cele nie zostały wyznaczone w oparciu</w:t>
      </w:r>
      <w:r w:rsidR="00740E4D">
        <w:rPr>
          <w:rFonts w:cs="Times New Roman"/>
          <w:color w:val="101827"/>
          <w:szCs w:val="20"/>
        </w:rPr>
        <w:t xml:space="preserve"> </w:t>
      </w:r>
      <w:r w:rsidR="00740E4D">
        <w:rPr>
          <w:szCs w:val="20"/>
        </w:rPr>
        <w:t>o</w:t>
      </w:r>
      <w:r w:rsidR="00740E4D" w:rsidRPr="00F814F2">
        <w:rPr>
          <w:szCs w:val="20"/>
        </w:rPr>
        <w:t xml:space="preserve"> </w:t>
      </w:r>
      <w:r w:rsidR="00740E4D">
        <w:rPr>
          <w:szCs w:val="20"/>
        </w:rPr>
        <w:t>wskaźniki opisane w MDR-T i MDR-M ESRS2</w:t>
      </w:r>
      <w:r w:rsidR="00314B84">
        <w:rPr>
          <w:szCs w:val="20"/>
        </w:rPr>
        <w:t>,</w:t>
      </w:r>
      <w:r w:rsidR="00314B84">
        <w:rPr>
          <w:rFonts w:cs="Times New Roman"/>
          <w:color w:val="101827"/>
          <w:szCs w:val="20"/>
        </w:rPr>
        <w:t xml:space="preserve"> </w:t>
      </w:r>
      <w:r w:rsidRPr="00A42317">
        <w:rPr>
          <w:rFonts w:cs="Times New Roman"/>
          <w:color w:val="101827"/>
          <w:szCs w:val="20"/>
        </w:rPr>
        <w:t>dlatego w roku 2025 Grupa KRUK w ramach aktualizacji Strategii ESG przedefiniuje cele w zakresie środowiska.</w:t>
      </w:r>
    </w:p>
    <w:p w14:paraId="7563D3BE" w14:textId="77777777" w:rsidR="00F17C48" w:rsidRPr="000104DB" w:rsidRDefault="00F17C48" w:rsidP="00F17C48">
      <w:pPr>
        <w:rPr>
          <w:rFonts w:cs="Times New Roman"/>
          <w:color w:val="101827"/>
          <w:szCs w:val="20"/>
        </w:rPr>
      </w:pPr>
    </w:p>
    <w:p w14:paraId="67246293" w14:textId="77777777" w:rsidR="00F17C48" w:rsidRDefault="00F17C48" w:rsidP="00F17C48">
      <w:pPr>
        <w:rPr>
          <w:rFonts w:cs="Times New Roman"/>
          <w:color w:val="101827"/>
          <w:szCs w:val="20"/>
        </w:rPr>
      </w:pPr>
      <w:r>
        <w:rPr>
          <w:rFonts w:cs="Times New Roman"/>
          <w:color w:val="101827"/>
          <w:szCs w:val="20"/>
        </w:rPr>
        <w:t xml:space="preserve">W poniższej </w:t>
      </w:r>
      <w:commentRangeStart w:id="126"/>
      <w:commentRangeStart w:id="127"/>
      <w:r>
        <w:rPr>
          <w:rFonts w:cs="Times New Roman"/>
          <w:color w:val="101827"/>
          <w:szCs w:val="20"/>
        </w:rPr>
        <w:t xml:space="preserve">tabeli </w:t>
      </w:r>
      <w:commentRangeEnd w:id="126"/>
      <w:r w:rsidR="00EE5BEF">
        <w:rPr>
          <w:rStyle w:val="CommentReference"/>
        </w:rPr>
        <w:commentReference w:id="126"/>
      </w:r>
      <w:commentRangeEnd w:id="127"/>
      <w:r w:rsidR="002E2C2E">
        <w:rPr>
          <w:rStyle w:val="CommentReference"/>
        </w:rPr>
        <w:commentReference w:id="127"/>
      </w:r>
      <w:r>
        <w:rPr>
          <w:rFonts w:cs="Times New Roman"/>
          <w:color w:val="101827"/>
          <w:szCs w:val="20"/>
        </w:rPr>
        <w:t xml:space="preserve">zostały przedstawione planowane na rok 2040 i osiągnięte w roku 2024 emisje gazów cieplarnianych. </w:t>
      </w:r>
    </w:p>
    <w:tbl>
      <w:tblPr>
        <w:tblpPr w:leftFromText="141" w:rightFromText="141" w:vertAnchor="text" w:horzAnchor="margin" w:tblpXSpec="center" w:tblpY="58"/>
        <w:tblW w:w="4816" w:type="pct"/>
        <w:tblCellMar>
          <w:left w:w="0" w:type="dxa"/>
          <w:right w:w="0" w:type="dxa"/>
        </w:tblCellMar>
        <w:tblLook w:val="04A0" w:firstRow="1" w:lastRow="0" w:firstColumn="1" w:lastColumn="0" w:noHBand="0" w:noVBand="1"/>
      </w:tblPr>
      <w:tblGrid>
        <w:gridCol w:w="1303"/>
        <w:gridCol w:w="747"/>
        <w:gridCol w:w="676"/>
        <w:gridCol w:w="7"/>
        <w:gridCol w:w="1165"/>
        <w:gridCol w:w="6"/>
        <w:gridCol w:w="1166"/>
        <w:gridCol w:w="7"/>
        <w:gridCol w:w="1165"/>
        <w:gridCol w:w="7"/>
        <w:gridCol w:w="2520"/>
        <w:gridCol w:w="18"/>
        <w:gridCol w:w="1284"/>
      </w:tblGrid>
      <w:tr w:rsidR="00D266E2" w:rsidRPr="004C02E6" w14:paraId="5180347E" w14:textId="77777777" w:rsidTr="00D266E2">
        <w:trPr>
          <w:trHeight w:val="988"/>
        </w:trPr>
        <w:tc>
          <w:tcPr>
            <w:tcW w:w="1123" w:type="pct"/>
            <w:gridSpan w:val="2"/>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2F4423AB" w14:textId="77777777" w:rsidR="00D266E2" w:rsidRPr="00D82014" w:rsidRDefault="00D266E2" w:rsidP="00D266E2">
            <w:pPr>
              <w:pStyle w:val="Tabela-gwka"/>
              <w:ind w:left="-56" w:right="-128"/>
            </w:pPr>
            <w:r w:rsidRPr="00D82014">
              <w:t xml:space="preserve">Zakres emisji </w:t>
            </w:r>
            <w:r>
              <w:br/>
            </w:r>
            <w:r w:rsidRPr="00D82014">
              <w:t>gazów cieplarnianych</w:t>
            </w:r>
          </w:p>
        </w:tc>
        <w:tc>
          <w:tcPr>
            <w:tcW w:w="388" w:type="pct"/>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641913F6" w14:textId="77777777" w:rsidR="00D266E2" w:rsidRPr="00D82014" w:rsidRDefault="00D266E2" w:rsidP="00D266E2">
            <w:pPr>
              <w:pStyle w:val="Tabela-gwka"/>
              <w:ind w:left="-56" w:right="-190"/>
            </w:pPr>
            <w:r w:rsidRPr="00D82014">
              <w:t xml:space="preserve">Intensywność </w:t>
            </w:r>
            <w:r>
              <w:br/>
            </w:r>
            <w:r w:rsidRPr="00D82014">
              <w:t>emisji</w:t>
            </w:r>
          </w:p>
        </w:tc>
        <w:tc>
          <w:tcPr>
            <w:tcW w:w="686" w:type="pct"/>
            <w:gridSpan w:val="2"/>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311FB117" w14:textId="77777777" w:rsidR="00D266E2" w:rsidRPr="00D82014" w:rsidRDefault="00D266E2" w:rsidP="00D266E2">
            <w:pPr>
              <w:pStyle w:val="Tabela-gwka"/>
              <w:ind w:left="-56" w:right="-69"/>
            </w:pPr>
            <w:r w:rsidRPr="00D82014">
              <w:t>Bazowa wartość emisji (2021)</w:t>
            </w:r>
          </w:p>
        </w:tc>
        <w:tc>
          <w:tcPr>
            <w:tcW w:w="686" w:type="pct"/>
            <w:gridSpan w:val="2"/>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27D98856" w14:textId="77777777" w:rsidR="00D266E2" w:rsidRPr="00D82014" w:rsidRDefault="00D266E2" w:rsidP="00D266E2">
            <w:pPr>
              <w:pStyle w:val="Tabela-gwka"/>
              <w:ind w:left="-56" w:right="-111"/>
            </w:pPr>
            <w:r w:rsidRPr="00D82014">
              <w:t>Docelowy poziom emisji (2040)</w:t>
            </w:r>
          </w:p>
        </w:tc>
        <w:tc>
          <w:tcPr>
            <w:tcW w:w="686" w:type="pct"/>
            <w:gridSpan w:val="2"/>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5F5021EF" w14:textId="77777777" w:rsidR="00D266E2" w:rsidRPr="00D82014" w:rsidRDefault="00D266E2" w:rsidP="00D266E2">
            <w:pPr>
              <w:pStyle w:val="Tabela-gwka"/>
              <w:ind w:left="-56" w:right="-132"/>
            </w:pPr>
            <w:r w:rsidRPr="00D82014">
              <w:t>Docelow</w:t>
            </w:r>
            <w:r>
              <w:t>y</w:t>
            </w:r>
            <w:r w:rsidRPr="00D82014">
              <w:t xml:space="preserve"> poziom emisji w % wartości bazowej</w:t>
            </w:r>
          </w:p>
        </w:tc>
        <w:tc>
          <w:tcPr>
            <w:tcW w:w="686" w:type="pct"/>
            <w:gridSpan w:val="2"/>
            <w:tcBorders>
              <w:top w:val="single" w:sz="4" w:space="0" w:color="0552DA"/>
              <w:left w:val="single" w:sz="4" w:space="0" w:color="0552DA"/>
              <w:right w:val="single" w:sz="4" w:space="0" w:color="0552DA"/>
            </w:tcBorders>
            <w:shd w:val="clear" w:color="auto" w:fill="023282"/>
            <w:tcMar>
              <w:top w:w="0" w:type="dxa"/>
              <w:left w:w="108" w:type="dxa"/>
              <w:bottom w:w="0" w:type="dxa"/>
              <w:right w:w="108" w:type="dxa"/>
            </w:tcMar>
            <w:vAlign w:val="center"/>
            <w:hideMark/>
          </w:tcPr>
          <w:p w14:paraId="2032ADBC" w14:textId="77777777" w:rsidR="00D266E2" w:rsidRPr="00D82014" w:rsidRDefault="00D266E2" w:rsidP="00D266E2">
            <w:pPr>
              <w:pStyle w:val="Tabela-gwka"/>
              <w:ind w:left="-56" w:right="-152"/>
            </w:pPr>
            <w:r w:rsidRPr="00D82014">
              <w:t>Roczny cel redukcji wartości bazowej %</w:t>
            </w:r>
          </w:p>
        </w:tc>
        <w:tc>
          <w:tcPr>
            <w:tcW w:w="742" w:type="pct"/>
            <w:gridSpan w:val="2"/>
            <w:tcBorders>
              <w:top w:val="single" w:sz="4" w:space="0" w:color="0552DA"/>
              <w:left w:val="single" w:sz="4" w:space="0" w:color="0552DA"/>
              <w:right w:val="single" w:sz="4" w:space="0" w:color="0552DA"/>
            </w:tcBorders>
            <w:shd w:val="clear" w:color="auto" w:fill="023282"/>
            <w:vAlign w:val="center"/>
          </w:tcPr>
          <w:p w14:paraId="533FCBF4" w14:textId="77777777" w:rsidR="00D266E2" w:rsidRPr="00D82014" w:rsidRDefault="00D266E2" w:rsidP="00D266E2">
            <w:pPr>
              <w:pStyle w:val="Tabela-gwka"/>
              <w:ind w:left="-56" w:firstLine="102"/>
            </w:pPr>
            <w:r w:rsidRPr="00D82014">
              <w:t>Rzeczywiste emisje (2024)</w:t>
            </w:r>
          </w:p>
        </w:tc>
      </w:tr>
      <w:tr w:rsidR="00D266E2" w:rsidRPr="004C02E6" w14:paraId="0F08E0D4" w14:textId="77777777" w:rsidTr="00D266E2">
        <w:trPr>
          <w:trHeight w:val="573"/>
        </w:trPr>
        <w:tc>
          <w:tcPr>
            <w:tcW w:w="685" w:type="pct"/>
            <w:shd w:val="clear" w:color="auto" w:fill="auto"/>
            <w:tcMar>
              <w:top w:w="0" w:type="dxa"/>
              <w:left w:w="108" w:type="dxa"/>
              <w:bottom w:w="0" w:type="dxa"/>
              <w:right w:w="108" w:type="dxa"/>
            </w:tcMar>
            <w:vAlign w:val="center"/>
            <w:hideMark/>
          </w:tcPr>
          <w:p w14:paraId="3E6AB258" w14:textId="77777777" w:rsidR="00D266E2" w:rsidRPr="00D82014" w:rsidRDefault="00D266E2" w:rsidP="00D266E2">
            <w:pPr>
              <w:pStyle w:val="Tabela-gwka"/>
              <w:ind w:left="-56" w:right="-415"/>
              <w:rPr>
                <w:color w:val="000000" w:themeColor="text1"/>
              </w:rPr>
            </w:pPr>
            <w:r w:rsidRPr="00D82014">
              <w:rPr>
                <w:color w:val="000000" w:themeColor="text1"/>
              </w:rPr>
              <w:t>Zakres 1</w:t>
            </w:r>
          </w:p>
        </w:tc>
        <w:tc>
          <w:tcPr>
            <w:tcW w:w="831" w:type="pct"/>
            <w:gridSpan w:val="3"/>
            <w:shd w:val="clear" w:color="auto" w:fill="auto"/>
            <w:tcMar>
              <w:top w:w="0" w:type="dxa"/>
              <w:left w:w="108" w:type="dxa"/>
              <w:bottom w:w="0" w:type="dxa"/>
              <w:right w:w="108" w:type="dxa"/>
            </w:tcMar>
            <w:vAlign w:val="center"/>
            <w:hideMark/>
          </w:tcPr>
          <w:p w14:paraId="1E48BB61" w14:textId="77777777" w:rsidR="00D266E2" w:rsidRPr="00FC3188" w:rsidRDefault="00D266E2" w:rsidP="00D266E2">
            <w:pPr>
              <w:pStyle w:val="Akapit-punktor2-odstp"/>
              <w:numPr>
                <w:ilvl w:val="0"/>
                <w:numId w:val="0"/>
              </w:numPr>
              <w:ind w:left="357" w:right="-190" w:hanging="333"/>
              <w:jc w:val="center"/>
              <w:rPr>
                <w:sz w:val="15"/>
                <w:szCs w:val="15"/>
              </w:rPr>
            </w:pPr>
            <w:r w:rsidRPr="00FC3188">
              <w:rPr>
                <w:sz w:val="15"/>
                <w:szCs w:val="15"/>
              </w:rPr>
              <w:t>0.000000781</w:t>
            </w:r>
          </w:p>
        </w:tc>
        <w:tc>
          <w:tcPr>
            <w:tcW w:w="686" w:type="pct"/>
            <w:gridSpan w:val="2"/>
            <w:shd w:val="clear" w:color="auto" w:fill="auto"/>
            <w:tcMar>
              <w:top w:w="0" w:type="dxa"/>
              <w:left w:w="108" w:type="dxa"/>
              <w:bottom w:w="0" w:type="dxa"/>
              <w:right w:w="108" w:type="dxa"/>
            </w:tcMar>
            <w:vAlign w:val="center"/>
            <w:hideMark/>
          </w:tcPr>
          <w:p w14:paraId="674930CF" w14:textId="77777777" w:rsidR="00D266E2" w:rsidRPr="00FC3188" w:rsidRDefault="00D266E2" w:rsidP="00D266E2">
            <w:pPr>
              <w:pStyle w:val="Akapit-punktor2-odstp"/>
              <w:numPr>
                <w:ilvl w:val="0"/>
                <w:numId w:val="0"/>
              </w:numPr>
              <w:ind w:left="357" w:right="-69" w:hanging="333"/>
              <w:jc w:val="center"/>
              <w:rPr>
                <w:sz w:val="15"/>
                <w:szCs w:val="15"/>
              </w:rPr>
            </w:pPr>
            <w:r w:rsidRPr="00FC3188">
              <w:rPr>
                <w:sz w:val="15"/>
                <w:szCs w:val="15"/>
              </w:rPr>
              <w:t>2262</w:t>
            </w:r>
          </w:p>
        </w:tc>
        <w:tc>
          <w:tcPr>
            <w:tcW w:w="686" w:type="pct"/>
            <w:gridSpan w:val="2"/>
            <w:shd w:val="clear" w:color="auto" w:fill="auto"/>
            <w:tcMar>
              <w:top w:w="0" w:type="dxa"/>
              <w:left w:w="108" w:type="dxa"/>
              <w:bottom w:w="0" w:type="dxa"/>
              <w:right w:w="108" w:type="dxa"/>
            </w:tcMar>
            <w:vAlign w:val="center"/>
            <w:hideMark/>
          </w:tcPr>
          <w:p w14:paraId="7DE2545B" w14:textId="77777777" w:rsidR="00D266E2" w:rsidRPr="00FC3188" w:rsidRDefault="00D266E2" w:rsidP="00D266E2">
            <w:pPr>
              <w:pStyle w:val="Akapit-punktor2-odstp"/>
              <w:numPr>
                <w:ilvl w:val="0"/>
                <w:numId w:val="0"/>
              </w:numPr>
              <w:ind w:left="357" w:right="-111" w:hanging="333"/>
              <w:jc w:val="center"/>
              <w:rPr>
                <w:sz w:val="15"/>
                <w:szCs w:val="15"/>
              </w:rPr>
            </w:pPr>
            <w:r w:rsidRPr="00FC3188">
              <w:rPr>
                <w:sz w:val="15"/>
                <w:szCs w:val="15"/>
              </w:rPr>
              <w:t>1583,4</w:t>
            </w:r>
          </w:p>
        </w:tc>
        <w:tc>
          <w:tcPr>
            <w:tcW w:w="686" w:type="pct"/>
            <w:gridSpan w:val="2"/>
            <w:shd w:val="clear" w:color="auto" w:fill="auto"/>
            <w:tcMar>
              <w:top w:w="0" w:type="dxa"/>
              <w:left w:w="108" w:type="dxa"/>
              <w:bottom w:w="0" w:type="dxa"/>
              <w:right w:w="108" w:type="dxa"/>
            </w:tcMar>
            <w:vAlign w:val="center"/>
            <w:hideMark/>
          </w:tcPr>
          <w:p w14:paraId="6ECB1B1F" w14:textId="77777777" w:rsidR="00D266E2" w:rsidRPr="00FC3188" w:rsidRDefault="00D266E2" w:rsidP="00D266E2">
            <w:pPr>
              <w:pStyle w:val="Akapit-punktor2-odstp"/>
              <w:numPr>
                <w:ilvl w:val="0"/>
                <w:numId w:val="0"/>
              </w:numPr>
              <w:ind w:left="357" w:right="-132" w:hanging="333"/>
              <w:jc w:val="center"/>
              <w:rPr>
                <w:sz w:val="15"/>
                <w:szCs w:val="15"/>
              </w:rPr>
            </w:pPr>
            <w:r w:rsidRPr="00FC3188">
              <w:rPr>
                <w:sz w:val="15"/>
                <w:szCs w:val="15"/>
              </w:rPr>
              <w:t>70%</w:t>
            </w:r>
          </w:p>
        </w:tc>
        <w:tc>
          <w:tcPr>
            <w:tcW w:w="686" w:type="pct"/>
            <w:gridSpan w:val="2"/>
            <w:shd w:val="clear" w:color="auto" w:fill="auto"/>
            <w:tcMar>
              <w:top w:w="0" w:type="dxa"/>
              <w:left w:w="108" w:type="dxa"/>
              <w:bottom w:w="0" w:type="dxa"/>
              <w:right w:w="108" w:type="dxa"/>
            </w:tcMar>
            <w:vAlign w:val="center"/>
            <w:hideMark/>
          </w:tcPr>
          <w:p w14:paraId="00DC5C0B" w14:textId="77777777" w:rsidR="00D266E2" w:rsidRPr="00FC3188" w:rsidRDefault="00D266E2" w:rsidP="00D266E2">
            <w:pPr>
              <w:pStyle w:val="Akapit-punktor2-odstp"/>
              <w:numPr>
                <w:ilvl w:val="0"/>
                <w:numId w:val="0"/>
              </w:numPr>
              <w:ind w:left="357" w:right="-152" w:hanging="333"/>
              <w:jc w:val="center"/>
              <w:rPr>
                <w:sz w:val="15"/>
                <w:szCs w:val="15"/>
              </w:rPr>
            </w:pPr>
            <w:commentRangeStart w:id="128"/>
            <w:commentRangeStart w:id="129"/>
            <w:commentRangeStart w:id="130"/>
            <w:commentRangeStart w:id="131"/>
            <w:r w:rsidRPr="00FC3188">
              <w:rPr>
                <w:sz w:val="15"/>
                <w:szCs w:val="15"/>
              </w:rPr>
              <w:t>3,68%</w:t>
            </w:r>
            <w:commentRangeEnd w:id="128"/>
            <w:r>
              <w:rPr>
                <w:rStyle w:val="CommentReference"/>
              </w:rPr>
              <w:commentReference w:id="128"/>
            </w:r>
            <w:commentRangeEnd w:id="129"/>
            <w:r w:rsidR="00752B05">
              <w:rPr>
                <w:rStyle w:val="CommentReference"/>
              </w:rPr>
              <w:commentReference w:id="129"/>
            </w:r>
            <w:commentRangeEnd w:id="130"/>
            <w:r w:rsidR="003C58F5">
              <w:rPr>
                <w:rStyle w:val="CommentReference"/>
              </w:rPr>
              <w:commentReference w:id="130"/>
            </w:r>
            <w:commentRangeEnd w:id="131"/>
            <w:r w:rsidR="00726030">
              <w:rPr>
                <w:rStyle w:val="CommentReference"/>
              </w:rPr>
              <w:commentReference w:id="131"/>
            </w:r>
          </w:p>
        </w:tc>
        <w:tc>
          <w:tcPr>
            <w:tcW w:w="742" w:type="pct"/>
            <w:tcBorders>
              <w:right w:val="nil"/>
            </w:tcBorders>
            <w:shd w:val="clear" w:color="auto" w:fill="auto"/>
            <w:vAlign w:val="center"/>
          </w:tcPr>
          <w:p w14:paraId="20C3B524" w14:textId="16D89F54" w:rsidR="00D266E2" w:rsidRPr="00FC3188" w:rsidRDefault="001A256C" w:rsidP="00D266E2">
            <w:pPr>
              <w:pStyle w:val="Akapit-punktor2-odstp"/>
              <w:numPr>
                <w:ilvl w:val="0"/>
                <w:numId w:val="0"/>
              </w:numPr>
              <w:ind w:left="357" w:hanging="333"/>
              <w:jc w:val="center"/>
              <w:rPr>
                <w:sz w:val="15"/>
                <w:szCs w:val="15"/>
              </w:rPr>
            </w:pPr>
            <w:r>
              <w:rPr>
                <w:sz w:val="15"/>
                <w:szCs w:val="15"/>
              </w:rPr>
              <w:t>235</w:t>
            </w:r>
            <w:r w:rsidR="00BD4B66">
              <w:rPr>
                <w:sz w:val="15"/>
                <w:szCs w:val="15"/>
              </w:rPr>
              <w:t>7</w:t>
            </w:r>
          </w:p>
        </w:tc>
      </w:tr>
      <w:tr w:rsidR="00D266E2" w:rsidRPr="004C02E6" w14:paraId="076F875E" w14:textId="77777777" w:rsidTr="00D266E2">
        <w:trPr>
          <w:trHeight w:val="459"/>
        </w:trPr>
        <w:tc>
          <w:tcPr>
            <w:tcW w:w="685" w:type="pct"/>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2A5CD36" w14:textId="77777777" w:rsidR="00D266E2" w:rsidRPr="00D82014" w:rsidRDefault="00D266E2" w:rsidP="00D266E2">
            <w:pPr>
              <w:pStyle w:val="Tabela-gwka"/>
              <w:ind w:left="-56" w:right="-415"/>
              <w:rPr>
                <w:color w:val="000000" w:themeColor="text1"/>
              </w:rPr>
            </w:pPr>
            <w:r w:rsidRPr="00D82014">
              <w:rPr>
                <w:color w:val="000000" w:themeColor="text1"/>
              </w:rPr>
              <w:t>Zakres 2</w:t>
            </w:r>
            <w:r>
              <w:rPr>
                <w:color w:val="000000" w:themeColor="text1"/>
              </w:rPr>
              <w:t xml:space="preserve"> (</w:t>
            </w:r>
            <w:r w:rsidRPr="00D82014">
              <w:rPr>
                <w:szCs w:val="15"/>
              </w:rPr>
              <w:t xml:space="preserve"> </w:t>
            </w:r>
            <w:commentRangeStart w:id="132"/>
            <w:commentRangeStart w:id="133"/>
            <w:r w:rsidRPr="00D266E2">
              <w:rPr>
                <w:color w:val="auto"/>
                <w:szCs w:val="15"/>
              </w:rPr>
              <w:t>Oparty na lokalizacji</w:t>
            </w:r>
            <w:commentRangeEnd w:id="132"/>
            <w:r w:rsidRPr="00D266E2">
              <w:rPr>
                <w:rStyle w:val="CommentReference"/>
                <w:rFonts w:cstheme="minorBidi"/>
                <w:color w:val="auto"/>
              </w:rPr>
              <w:commentReference w:id="132"/>
            </w:r>
            <w:commentRangeEnd w:id="133"/>
            <w:r w:rsidR="00C817BD">
              <w:rPr>
                <w:rStyle w:val="CommentReference"/>
                <w:rFonts w:ascii="Lato" w:hAnsi="Lato" w:cstheme="minorBidi"/>
                <w:color w:val="auto"/>
              </w:rPr>
              <w:commentReference w:id="133"/>
            </w:r>
            <w:r w:rsidRPr="00D266E2">
              <w:rPr>
                <w:color w:val="auto"/>
                <w:szCs w:val="15"/>
              </w:rPr>
              <w:t>)</w:t>
            </w:r>
          </w:p>
        </w:tc>
        <w:tc>
          <w:tcPr>
            <w:tcW w:w="831" w:type="pct"/>
            <w:gridSpan w:val="3"/>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0DBE8EEA" w14:textId="77777777" w:rsidR="00D266E2" w:rsidRPr="00FC3188" w:rsidRDefault="00D266E2" w:rsidP="00D266E2">
            <w:pPr>
              <w:pStyle w:val="Akapit-punktor2-odstp"/>
              <w:numPr>
                <w:ilvl w:val="0"/>
                <w:numId w:val="0"/>
              </w:numPr>
              <w:ind w:left="357" w:right="-190" w:hanging="333"/>
              <w:jc w:val="center"/>
              <w:rPr>
                <w:sz w:val="15"/>
                <w:szCs w:val="15"/>
              </w:rPr>
            </w:pPr>
            <w:r w:rsidRPr="00FC3188">
              <w:rPr>
                <w:sz w:val="15"/>
                <w:szCs w:val="15"/>
              </w:rPr>
              <w:t>0.000000458</w:t>
            </w:r>
          </w:p>
        </w:tc>
        <w:tc>
          <w:tcPr>
            <w:tcW w:w="686" w:type="pct"/>
            <w:gridSpan w:val="2"/>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27D4D38" w14:textId="77777777" w:rsidR="00D266E2" w:rsidRPr="00FC3188" w:rsidRDefault="00D266E2" w:rsidP="00D266E2">
            <w:pPr>
              <w:pStyle w:val="Akapit-punktor2-odstp"/>
              <w:numPr>
                <w:ilvl w:val="0"/>
                <w:numId w:val="0"/>
              </w:numPr>
              <w:ind w:left="357" w:right="-69" w:hanging="333"/>
              <w:jc w:val="center"/>
              <w:rPr>
                <w:sz w:val="15"/>
                <w:szCs w:val="15"/>
              </w:rPr>
            </w:pPr>
            <w:r w:rsidRPr="00FC3188">
              <w:rPr>
                <w:sz w:val="15"/>
                <w:szCs w:val="15"/>
              </w:rPr>
              <w:t>1326</w:t>
            </w:r>
          </w:p>
        </w:tc>
        <w:tc>
          <w:tcPr>
            <w:tcW w:w="686" w:type="pct"/>
            <w:gridSpan w:val="2"/>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7C084F9B" w14:textId="77777777" w:rsidR="00D266E2" w:rsidRPr="00FC3188" w:rsidRDefault="00D266E2" w:rsidP="00D266E2">
            <w:pPr>
              <w:pStyle w:val="Akapit-punktor2-odstp"/>
              <w:numPr>
                <w:ilvl w:val="0"/>
                <w:numId w:val="0"/>
              </w:numPr>
              <w:ind w:left="357" w:right="-111" w:hanging="333"/>
              <w:jc w:val="center"/>
              <w:rPr>
                <w:sz w:val="15"/>
                <w:szCs w:val="15"/>
              </w:rPr>
            </w:pPr>
            <w:r w:rsidRPr="00FC3188">
              <w:rPr>
                <w:sz w:val="15"/>
                <w:szCs w:val="15"/>
              </w:rPr>
              <w:t>928,2</w:t>
            </w:r>
          </w:p>
        </w:tc>
        <w:tc>
          <w:tcPr>
            <w:tcW w:w="686" w:type="pct"/>
            <w:gridSpan w:val="2"/>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5E2ED95" w14:textId="77777777" w:rsidR="00D266E2" w:rsidRPr="00FC3188" w:rsidRDefault="00D266E2" w:rsidP="00D266E2">
            <w:pPr>
              <w:pStyle w:val="Akapit-punktor2-odstp"/>
              <w:numPr>
                <w:ilvl w:val="0"/>
                <w:numId w:val="0"/>
              </w:numPr>
              <w:ind w:left="357" w:right="-132" w:hanging="333"/>
              <w:jc w:val="center"/>
              <w:rPr>
                <w:sz w:val="15"/>
                <w:szCs w:val="15"/>
              </w:rPr>
            </w:pPr>
            <w:r w:rsidRPr="00FC3188">
              <w:rPr>
                <w:sz w:val="15"/>
                <w:szCs w:val="15"/>
              </w:rPr>
              <w:t>70%</w:t>
            </w:r>
          </w:p>
        </w:tc>
        <w:tc>
          <w:tcPr>
            <w:tcW w:w="686" w:type="pct"/>
            <w:gridSpan w:val="2"/>
            <w:tcBorders>
              <w:bottom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4DC16C22" w14:textId="77777777" w:rsidR="00D266E2" w:rsidRPr="00FC3188" w:rsidRDefault="00D266E2" w:rsidP="00D266E2">
            <w:pPr>
              <w:pStyle w:val="Akapit-punktor2-odstp"/>
              <w:numPr>
                <w:ilvl w:val="0"/>
                <w:numId w:val="0"/>
              </w:numPr>
              <w:ind w:left="357" w:right="-152" w:hanging="333"/>
              <w:jc w:val="center"/>
              <w:rPr>
                <w:sz w:val="15"/>
                <w:szCs w:val="15"/>
              </w:rPr>
            </w:pPr>
            <w:r w:rsidRPr="00FC3188">
              <w:rPr>
                <w:sz w:val="15"/>
                <w:szCs w:val="15"/>
              </w:rPr>
              <w:t>3,68%</w:t>
            </w:r>
          </w:p>
        </w:tc>
        <w:tc>
          <w:tcPr>
            <w:tcW w:w="742" w:type="pct"/>
            <w:tcBorders>
              <w:bottom w:val="single" w:sz="4" w:space="0" w:color="000000" w:themeColor="text1"/>
              <w:right w:val="nil"/>
            </w:tcBorders>
            <w:shd w:val="clear" w:color="auto" w:fill="F2F2F2" w:themeFill="background1" w:themeFillShade="F2"/>
            <w:vAlign w:val="center"/>
          </w:tcPr>
          <w:p w14:paraId="105E29A0" w14:textId="10FBD238" w:rsidR="00D266E2" w:rsidRPr="00FC3188" w:rsidRDefault="00BA12D3" w:rsidP="00D266E2">
            <w:pPr>
              <w:pStyle w:val="Akapit-punktor2-odstp"/>
              <w:numPr>
                <w:ilvl w:val="0"/>
                <w:numId w:val="0"/>
              </w:numPr>
              <w:ind w:left="357" w:hanging="333"/>
              <w:jc w:val="center"/>
              <w:rPr>
                <w:sz w:val="15"/>
                <w:szCs w:val="15"/>
              </w:rPr>
            </w:pPr>
            <w:r>
              <w:rPr>
                <w:sz w:val="15"/>
                <w:szCs w:val="15"/>
              </w:rPr>
              <w:t>13</w:t>
            </w:r>
            <w:del w:id="134" w:author="Vit Navratil" w:date="2025-03-25T21:47:00Z" w16du:dateUtc="2025-03-25T20:47:00Z">
              <w:r w:rsidDel="00494C89">
                <w:rPr>
                  <w:sz w:val="15"/>
                  <w:szCs w:val="15"/>
                </w:rPr>
                <w:delText>0</w:delText>
              </w:r>
            </w:del>
            <w:ins w:id="135" w:author="Karel Kotoun" w:date="2025-03-25T18:11:00Z" w16du:dateUtc="2025-03-25T17:11:00Z">
              <w:del w:id="136" w:author="Vit Navratil" w:date="2025-03-25T21:47:00Z" w16du:dateUtc="2025-03-25T20:47:00Z">
                <w:r w:rsidR="00BA1C4A" w:rsidDel="00494C89">
                  <w:rPr>
                    <w:sz w:val="15"/>
                    <w:szCs w:val="15"/>
                  </w:rPr>
                  <w:delText>5</w:delText>
                </w:r>
              </w:del>
            </w:ins>
            <w:del w:id="137" w:author="Vit Navratil" w:date="2025-03-25T21:47:00Z" w16du:dateUtc="2025-03-25T20:47:00Z">
              <w:r w:rsidR="004C0224" w:rsidDel="00494C89">
                <w:rPr>
                  <w:sz w:val="15"/>
                  <w:szCs w:val="15"/>
                </w:rPr>
                <w:delText>4</w:delText>
              </w:r>
            </w:del>
            <w:ins w:id="138" w:author="Vit Navratil" w:date="2025-03-25T21:47:00Z" w16du:dateUtc="2025-03-25T20:47:00Z">
              <w:r w:rsidR="00494C89">
                <w:rPr>
                  <w:sz w:val="15"/>
                  <w:szCs w:val="15"/>
                </w:rPr>
                <w:t>12</w:t>
              </w:r>
            </w:ins>
          </w:p>
        </w:tc>
      </w:tr>
    </w:tbl>
    <w:p w14:paraId="1EBE9566" w14:textId="6FC99F56" w:rsidR="00F17C48" w:rsidRPr="00FC3188" w:rsidDel="004E218F" w:rsidRDefault="00F17C48" w:rsidP="00F17C48">
      <w:pPr>
        <w:rPr>
          <w:del w:id="139" w:author="Emilia Szkudlarz" w:date="2025-03-17T18:52:00Z"/>
          <w:rFonts w:cs="Times New Roman"/>
          <w:color w:val="101827"/>
          <w:sz w:val="15"/>
          <w:szCs w:val="15"/>
        </w:rPr>
      </w:pPr>
      <w:del w:id="140" w:author="Emilia Szkudlarz" w:date="2025-03-17T18:52:00Z">
        <w:r w:rsidRPr="00FC3188" w:rsidDel="004E218F">
          <w:rPr>
            <w:rFonts w:cs="Times New Roman"/>
            <w:color w:val="101827"/>
            <w:sz w:val="15"/>
            <w:szCs w:val="15"/>
          </w:rPr>
          <w:delText xml:space="preserve">* istotna redukcja emisji w Zakresie 2 związana jest ze zwiększeniem korzystania z energii ze źródeł odnawialnych. </w:delText>
        </w:r>
      </w:del>
    </w:p>
    <w:p w14:paraId="10762939" w14:textId="65551242" w:rsidR="00F17C48" w:rsidRDefault="00726030" w:rsidP="00F17C48">
      <w:pPr>
        <w:spacing w:after="0" w:line="240" w:lineRule="auto"/>
        <w:rPr>
          <w:rFonts w:eastAsia="Times New Roman" w:cstheme="minorHAnsi"/>
          <w:color w:val="000000" w:themeColor="text1"/>
          <w:lang w:eastAsia="pl-PL"/>
        </w:rPr>
      </w:pPr>
      <w:ins w:id="141" w:author="Emilia Szkudlarz" w:date="2025-03-19T23:59:00Z">
        <w:r>
          <w:rPr>
            <w:rFonts w:eastAsia="Times New Roman" w:cstheme="minorHAnsi"/>
            <w:color w:val="000000" w:themeColor="text1"/>
            <w:lang w:eastAsia="pl-PL"/>
          </w:rPr>
          <w:t xml:space="preserve">Grupa KRUK wyznaczyła cele w </w:t>
        </w:r>
      </w:ins>
      <w:ins w:id="142" w:author="Emilia Szkudlarz" w:date="2025-03-20T00:00:00Z">
        <w:r>
          <w:rPr>
            <w:rFonts w:eastAsia="Times New Roman" w:cstheme="minorHAnsi"/>
            <w:color w:val="000000" w:themeColor="text1"/>
            <w:lang w:eastAsia="pl-PL"/>
          </w:rPr>
          <w:t xml:space="preserve">zakresie środowiska w </w:t>
        </w:r>
      </w:ins>
      <w:ins w:id="143" w:author="Emilia Szkudlarz" w:date="2025-03-19T23:59:00Z">
        <w:r>
          <w:rPr>
            <w:rFonts w:eastAsia="Times New Roman" w:cstheme="minorHAnsi"/>
            <w:color w:val="000000" w:themeColor="text1"/>
            <w:lang w:eastAsia="pl-PL"/>
          </w:rPr>
          <w:t>roku 20</w:t>
        </w:r>
      </w:ins>
      <w:ins w:id="144" w:author="Emilia Szkudlarz" w:date="2025-03-20T00:00:00Z">
        <w:r>
          <w:rPr>
            <w:rFonts w:eastAsia="Times New Roman" w:cstheme="minorHAnsi"/>
            <w:color w:val="000000" w:themeColor="text1"/>
            <w:lang w:eastAsia="pl-PL"/>
          </w:rPr>
          <w:t xml:space="preserve">22. Ze względu na zmianę metodologii </w:t>
        </w:r>
      </w:ins>
      <w:ins w:id="145" w:author="Emilia Szkudlarz" w:date="2025-03-20T00:01:00Z">
        <w:r>
          <w:rPr>
            <w:rFonts w:eastAsia="Times New Roman" w:cstheme="minorHAnsi"/>
            <w:color w:val="000000" w:themeColor="text1"/>
            <w:lang w:eastAsia="pl-PL"/>
          </w:rPr>
          <w:t>liczenia</w:t>
        </w:r>
      </w:ins>
      <w:ins w:id="146" w:author="Emilia Szkudlarz" w:date="2025-03-20T00:00:00Z">
        <w:r>
          <w:rPr>
            <w:rFonts w:eastAsia="Times New Roman" w:cstheme="minorHAnsi"/>
            <w:color w:val="000000" w:themeColor="text1"/>
            <w:lang w:eastAsia="pl-PL"/>
          </w:rPr>
          <w:t xml:space="preserve"> </w:t>
        </w:r>
      </w:ins>
      <w:ins w:id="147" w:author="Emilia Szkudlarz" w:date="2025-03-20T00:01:00Z">
        <w:r>
          <w:rPr>
            <w:rFonts w:eastAsia="Times New Roman" w:cstheme="minorHAnsi"/>
            <w:color w:val="000000" w:themeColor="text1"/>
            <w:lang w:eastAsia="pl-PL"/>
          </w:rPr>
          <w:t>śladu</w:t>
        </w:r>
      </w:ins>
      <w:ins w:id="148" w:author="Emilia Szkudlarz" w:date="2025-03-20T00:00:00Z">
        <w:r>
          <w:rPr>
            <w:rFonts w:eastAsia="Times New Roman" w:cstheme="minorHAnsi"/>
            <w:color w:val="000000" w:themeColor="text1"/>
            <w:lang w:eastAsia="pl-PL"/>
          </w:rPr>
          <w:t xml:space="preserve"> węglowego w 2024 r.</w:t>
        </w:r>
      </w:ins>
      <w:ins w:id="149" w:author="Emilia Szkudlarz" w:date="2025-03-20T00:01:00Z">
        <w:r>
          <w:rPr>
            <w:rFonts w:eastAsia="Times New Roman" w:cstheme="minorHAnsi"/>
            <w:color w:val="000000" w:themeColor="text1"/>
            <w:lang w:eastAsia="pl-PL"/>
          </w:rPr>
          <w:t xml:space="preserve"> trudno dokonać właściwej oceny w zakresie realizacji celów dotyczących redukcji emisj</w:t>
        </w:r>
      </w:ins>
      <w:ins w:id="150" w:author="Emilia Szkudlarz" w:date="2025-03-20T00:02:00Z">
        <w:r>
          <w:rPr>
            <w:rFonts w:eastAsia="Times New Roman" w:cstheme="minorHAnsi"/>
            <w:color w:val="000000" w:themeColor="text1"/>
            <w:lang w:eastAsia="pl-PL"/>
          </w:rPr>
          <w:t>i gazów cieplarnianych.</w:t>
        </w:r>
      </w:ins>
      <w:ins w:id="151" w:author="Emilia Szkudlarz" w:date="2025-03-20T00:01:00Z">
        <w:r>
          <w:rPr>
            <w:rFonts w:eastAsia="Times New Roman" w:cstheme="minorHAnsi"/>
            <w:color w:val="000000" w:themeColor="text1"/>
            <w:lang w:eastAsia="pl-PL"/>
          </w:rPr>
          <w:t xml:space="preserve"> </w:t>
        </w:r>
      </w:ins>
      <w:ins w:id="152" w:author="Emilia Szkudlarz" w:date="2025-03-20T00:00:00Z">
        <w:r>
          <w:rPr>
            <w:rFonts w:eastAsia="Times New Roman" w:cstheme="minorHAnsi"/>
            <w:color w:val="000000" w:themeColor="text1"/>
            <w:lang w:eastAsia="pl-PL"/>
          </w:rPr>
          <w:t xml:space="preserve"> </w:t>
        </w:r>
      </w:ins>
      <w:ins w:id="153" w:author="Emilia Szkudlarz" w:date="2025-03-20T00:03:00Z">
        <w:r>
          <w:rPr>
            <w:rFonts w:eastAsia="Times New Roman" w:cstheme="minorHAnsi"/>
            <w:color w:val="000000" w:themeColor="text1"/>
            <w:lang w:eastAsia="pl-PL"/>
          </w:rPr>
          <w:t xml:space="preserve">W roku 2025 Grupa planuje rewizję przyjętej strategii ESG także pod kątem </w:t>
        </w:r>
      </w:ins>
      <w:ins w:id="154" w:author="Emilia Szkudlarz" w:date="2025-03-20T00:04:00Z">
        <w:r>
          <w:rPr>
            <w:rFonts w:eastAsia="Times New Roman" w:cstheme="minorHAnsi"/>
            <w:color w:val="000000" w:themeColor="text1"/>
            <w:lang w:eastAsia="pl-PL"/>
          </w:rPr>
          <w:t xml:space="preserve">celów środowiskowych. </w:t>
        </w:r>
      </w:ins>
      <w:ins w:id="155" w:author="Emilia Szkudlarz" w:date="2025-03-20T00:03:00Z">
        <w:r>
          <w:rPr>
            <w:rFonts w:eastAsia="Times New Roman" w:cstheme="minorHAnsi"/>
            <w:color w:val="000000" w:themeColor="text1"/>
            <w:lang w:eastAsia="pl-PL"/>
          </w:rPr>
          <w:t>i</w:t>
        </w:r>
      </w:ins>
      <w:del w:id="156" w:author="Emilia Szkudlarz" w:date="2025-03-20T00:02:00Z">
        <w:r w:rsidR="00F17C48" w:rsidRPr="00362F3A" w:rsidDel="00726030">
          <w:rPr>
            <w:rFonts w:eastAsia="Times New Roman" w:cstheme="minorHAnsi"/>
            <w:color w:val="000000" w:themeColor="text1"/>
            <w:lang w:eastAsia="pl-PL"/>
          </w:rPr>
          <w:delText xml:space="preserve">Dodatkowo, należy wskazać, że </w:delText>
        </w:r>
        <w:r w:rsidR="00F17C48" w:rsidDel="00726030">
          <w:rPr>
            <w:rFonts w:eastAsia="Times New Roman" w:cstheme="minorHAnsi"/>
            <w:color w:val="000000" w:themeColor="text1"/>
            <w:lang w:eastAsia="pl-PL"/>
          </w:rPr>
          <w:delText>Grupa</w:delText>
        </w:r>
        <w:r w:rsidR="00F17C48" w:rsidRPr="00362F3A" w:rsidDel="00726030">
          <w:rPr>
            <w:rFonts w:eastAsia="Times New Roman" w:cstheme="minorHAnsi"/>
            <w:color w:val="000000" w:themeColor="text1"/>
            <w:lang w:eastAsia="pl-PL"/>
          </w:rPr>
          <w:delText xml:space="preserve"> aktywnie propaguje zmniejszanie konsumpcjonizmu, co komunikuje w specjalnie przygotowywanych informacjach prasowych wysyłanych do mediów w ramach Dnia Długu Ekologicznego. </w:delText>
        </w:r>
      </w:del>
    </w:p>
    <w:p w14:paraId="06FA9E24" w14:textId="77777777" w:rsidR="00314B84" w:rsidRPr="006E7A92" w:rsidRDefault="00314B84" w:rsidP="00F17C48">
      <w:pPr>
        <w:spacing w:after="0" w:line="240" w:lineRule="auto"/>
        <w:rPr>
          <w:rFonts w:eastAsia="Times New Roman" w:cstheme="minorHAnsi"/>
          <w:color w:val="000000" w:themeColor="text1"/>
          <w:lang w:eastAsia="pl-PL"/>
        </w:rPr>
      </w:pPr>
    </w:p>
    <w:p w14:paraId="201827E8" w14:textId="77777777" w:rsidR="00F17C48" w:rsidRPr="000C55C0" w:rsidRDefault="00F17C48" w:rsidP="0095061A">
      <w:pPr>
        <w:pStyle w:val="Heading2"/>
      </w:pPr>
      <w:bookmarkStart w:id="157" w:name="_Hlk192335844"/>
      <w:r w:rsidRPr="000C55C0">
        <w:t>z</w:t>
      </w:r>
      <w:r>
        <w:t>U</w:t>
      </w:r>
      <w:r w:rsidRPr="000C55C0">
        <w:t xml:space="preserve">życie </w:t>
      </w:r>
      <w:r>
        <w:t xml:space="preserve">ENERGII </w:t>
      </w:r>
      <w:r w:rsidRPr="000C55C0">
        <w:t>i koszyk energetyczny</w:t>
      </w:r>
      <w:r>
        <w:t xml:space="preserve"> (E1-5)</w:t>
      </w:r>
    </w:p>
    <w:bookmarkEnd w:id="157"/>
    <w:p w14:paraId="59BFAB99" w14:textId="77777777" w:rsidR="00F17C48" w:rsidRPr="006E7A92" w:rsidRDefault="00F17C48" w:rsidP="00F17C48">
      <w:pPr>
        <w:rPr>
          <w:rFonts w:cs="Times New Roman"/>
          <w:color w:val="013082"/>
          <w:szCs w:val="20"/>
        </w:rPr>
      </w:pPr>
      <w:r w:rsidRPr="006E7A92">
        <w:rPr>
          <w:rFonts w:cs="Times New Roman"/>
          <w:color w:val="013082"/>
          <w:szCs w:val="20"/>
        </w:rPr>
        <w:t>[E1-5-37, E1-5-38]</w:t>
      </w:r>
    </w:p>
    <w:p w14:paraId="2926EEE4" w14:textId="77777777" w:rsidR="00F17C48" w:rsidRDefault="00F17C48" w:rsidP="00F17C48">
      <w:pPr>
        <w:rPr>
          <w:rFonts w:cs="Times New Roman"/>
          <w:color w:val="000000" w:themeColor="text1"/>
          <w:szCs w:val="20"/>
        </w:rPr>
      </w:pPr>
      <w:r w:rsidRPr="006E7A92">
        <w:rPr>
          <w:rFonts w:cs="Times New Roman"/>
          <w:color w:val="000000" w:themeColor="text1"/>
          <w:szCs w:val="20"/>
        </w:rPr>
        <w:t xml:space="preserve">W poniższej </w:t>
      </w:r>
      <w:commentRangeStart w:id="158"/>
      <w:commentRangeStart w:id="159"/>
      <w:r w:rsidRPr="006E7A92">
        <w:rPr>
          <w:rFonts w:cs="Times New Roman"/>
          <w:color w:val="000000" w:themeColor="text1"/>
          <w:szCs w:val="20"/>
        </w:rPr>
        <w:t xml:space="preserve">tabeli zaprezentowano dane </w:t>
      </w:r>
      <w:commentRangeEnd w:id="158"/>
      <w:r w:rsidR="00155E9F">
        <w:rPr>
          <w:rStyle w:val="CommentReference"/>
        </w:rPr>
        <w:commentReference w:id="158"/>
      </w:r>
      <w:commentRangeEnd w:id="159"/>
      <w:r w:rsidR="00BB6E4A">
        <w:rPr>
          <w:rStyle w:val="CommentReference"/>
        </w:rPr>
        <w:commentReference w:id="159"/>
      </w:r>
      <w:r w:rsidRPr="006E7A92">
        <w:rPr>
          <w:rFonts w:cs="Times New Roman"/>
          <w:color w:val="000000" w:themeColor="text1"/>
          <w:szCs w:val="20"/>
        </w:rPr>
        <w:t xml:space="preserve">o zużyciu energii w ramach Grupy KRUK. Kalkulacje zostały przygotowane w oparciu o dane z faktur od dostawców i rzeczywistego zużycia energii. W przypadku braku rzeczywistych danych, zużycie było szacowane. </w:t>
      </w:r>
      <w:commentRangeStart w:id="160"/>
      <w:commentRangeStart w:id="161"/>
      <w:r w:rsidRPr="006E7A92">
        <w:rPr>
          <w:rFonts w:cs="Times New Roman"/>
          <w:color w:val="000000" w:themeColor="text1"/>
          <w:szCs w:val="20"/>
        </w:rPr>
        <w:t>Grupa nie należy do</w:t>
      </w:r>
      <w:r w:rsidRPr="006E7A92">
        <w:rPr>
          <w:rFonts w:cs="Times New Roman"/>
          <w:color w:val="000000" w:themeColor="text1"/>
          <w:spacing w:val="-22"/>
          <w:szCs w:val="20"/>
        </w:rPr>
        <w:t xml:space="preserve"> </w:t>
      </w:r>
      <w:r w:rsidRPr="006E7A92">
        <w:rPr>
          <w:rFonts w:cs="Times New Roman"/>
          <w:color w:val="000000" w:themeColor="text1"/>
          <w:szCs w:val="20"/>
        </w:rPr>
        <w:t>sektora</w:t>
      </w:r>
      <w:r w:rsidRPr="006E7A92">
        <w:rPr>
          <w:rFonts w:cs="Times New Roman"/>
          <w:color w:val="000000" w:themeColor="text1"/>
          <w:spacing w:val="-22"/>
          <w:szCs w:val="20"/>
        </w:rPr>
        <w:t xml:space="preserve"> </w:t>
      </w:r>
      <w:r w:rsidRPr="006E7A92">
        <w:rPr>
          <w:rFonts w:cs="Times New Roman"/>
          <w:color w:val="000000" w:themeColor="text1"/>
          <w:szCs w:val="20"/>
        </w:rPr>
        <w:t>o</w:t>
      </w:r>
      <w:r w:rsidRPr="006E7A92">
        <w:rPr>
          <w:rFonts w:cs="Times New Roman"/>
          <w:color w:val="000000" w:themeColor="text1"/>
          <w:spacing w:val="-28"/>
          <w:szCs w:val="20"/>
        </w:rPr>
        <w:t xml:space="preserve"> </w:t>
      </w:r>
      <w:r w:rsidRPr="006E7A92">
        <w:rPr>
          <w:rFonts w:cs="Times New Roman"/>
          <w:color w:val="000000" w:themeColor="text1"/>
          <w:szCs w:val="20"/>
        </w:rPr>
        <w:t>wysokim</w:t>
      </w:r>
      <w:r w:rsidRPr="006E7A92">
        <w:rPr>
          <w:rFonts w:cs="Times New Roman"/>
          <w:color w:val="000000" w:themeColor="text1"/>
          <w:spacing w:val="-28"/>
          <w:szCs w:val="20"/>
        </w:rPr>
        <w:t xml:space="preserve"> </w:t>
      </w:r>
      <w:r w:rsidRPr="006E7A92">
        <w:rPr>
          <w:rFonts w:cs="Times New Roman"/>
          <w:color w:val="000000" w:themeColor="text1"/>
          <w:szCs w:val="20"/>
        </w:rPr>
        <w:t>wpływie na klimat</w:t>
      </w:r>
      <w:r>
        <w:rPr>
          <w:rFonts w:cs="Times New Roman"/>
          <w:color w:val="000000" w:themeColor="text1"/>
          <w:szCs w:val="20"/>
        </w:rPr>
        <w:t>.</w:t>
      </w:r>
      <w:commentRangeEnd w:id="160"/>
      <w:r w:rsidR="00085547">
        <w:rPr>
          <w:rStyle w:val="CommentReference"/>
        </w:rPr>
        <w:commentReference w:id="160"/>
      </w:r>
      <w:commentRangeEnd w:id="161"/>
      <w:r w:rsidR="00740E4D">
        <w:rPr>
          <w:rStyle w:val="CommentReference"/>
        </w:rPr>
        <w:commentReference w:id="161"/>
      </w:r>
    </w:p>
    <w:tbl>
      <w:tblPr>
        <w:tblStyle w:val="Kruk"/>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28"/>
        <w:gridCol w:w="5238"/>
      </w:tblGrid>
      <w:tr w:rsidR="00F17C48" w14:paraId="77A782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bottom w:val="none" w:sz="0" w:space="0" w:color="auto"/>
            </w:tcBorders>
            <w:shd w:val="clear" w:color="auto" w:fill="0E2741"/>
          </w:tcPr>
          <w:p w14:paraId="55A7604B" w14:textId="77777777" w:rsidR="00F17C48" w:rsidRPr="005E2491" w:rsidRDefault="00F17C48">
            <w:pPr>
              <w:spacing w:before="120" w:after="120" w:line="240" w:lineRule="auto"/>
              <w:jc w:val="left"/>
              <w:rPr>
                <w:rFonts w:cs="Times New Roman"/>
                <w:b w:val="0"/>
                <w:bCs w:val="0"/>
                <w:color w:val="FFFFFF" w:themeColor="background1"/>
                <w:spacing w:val="-26"/>
                <w:sz w:val="15"/>
                <w:szCs w:val="15"/>
              </w:rPr>
            </w:pPr>
            <w:r w:rsidRPr="005E2491">
              <w:rPr>
                <w:rFonts w:cs="Times New Roman"/>
                <w:color w:val="FFFFFF" w:themeColor="background1"/>
                <w:sz w:val="15"/>
                <w:szCs w:val="15"/>
              </w:rPr>
              <w:t>Zużycie</w:t>
            </w:r>
            <w:r w:rsidRPr="005E2491">
              <w:rPr>
                <w:rFonts w:cs="Times New Roman"/>
                <w:color w:val="FFFFFF" w:themeColor="background1"/>
                <w:spacing w:val="-26"/>
                <w:sz w:val="15"/>
                <w:szCs w:val="15"/>
              </w:rPr>
              <w:t xml:space="preserve"> </w:t>
            </w:r>
            <w:r w:rsidRPr="005E2491">
              <w:rPr>
                <w:rFonts w:cs="Times New Roman"/>
                <w:color w:val="FFFFFF" w:themeColor="background1"/>
                <w:sz w:val="15"/>
                <w:szCs w:val="15"/>
              </w:rPr>
              <w:t>zakupionej</w:t>
            </w:r>
            <w:r w:rsidRPr="005E2491">
              <w:rPr>
                <w:rFonts w:cs="Times New Roman"/>
                <w:color w:val="FFFFFF" w:themeColor="background1"/>
                <w:spacing w:val="-6"/>
                <w:sz w:val="15"/>
                <w:szCs w:val="15"/>
              </w:rPr>
              <w:t xml:space="preserve"> </w:t>
            </w:r>
            <w:r w:rsidRPr="005E2491">
              <w:rPr>
                <w:rFonts w:cs="Times New Roman"/>
                <w:color w:val="FFFFFF" w:themeColor="background1"/>
                <w:sz w:val="15"/>
                <w:szCs w:val="15"/>
              </w:rPr>
              <w:t>lub</w:t>
            </w:r>
            <w:r w:rsidRPr="005E2491">
              <w:rPr>
                <w:rFonts w:cs="Times New Roman"/>
                <w:color w:val="FFFFFF" w:themeColor="background1"/>
                <w:spacing w:val="-6"/>
                <w:sz w:val="15"/>
                <w:szCs w:val="15"/>
              </w:rPr>
              <w:t xml:space="preserve"> </w:t>
            </w:r>
            <w:r w:rsidRPr="005E2491">
              <w:rPr>
                <w:rFonts w:cs="Times New Roman"/>
                <w:color w:val="FFFFFF" w:themeColor="background1"/>
                <w:sz w:val="15"/>
                <w:szCs w:val="15"/>
              </w:rPr>
              <w:t>pozyskanej</w:t>
            </w:r>
            <w:r w:rsidRPr="005E2491">
              <w:rPr>
                <w:rFonts w:cs="Times New Roman"/>
                <w:color w:val="FFFFFF" w:themeColor="background1"/>
                <w:spacing w:val="-6"/>
                <w:sz w:val="15"/>
                <w:szCs w:val="15"/>
              </w:rPr>
              <w:t xml:space="preserve"> </w:t>
            </w:r>
            <w:r w:rsidRPr="005E2491">
              <w:rPr>
                <w:rFonts w:cs="Times New Roman"/>
                <w:color w:val="FFFFFF" w:themeColor="background1"/>
                <w:sz w:val="15"/>
                <w:szCs w:val="15"/>
              </w:rPr>
              <w:t>energii elektrycznej,</w:t>
            </w:r>
            <w:r w:rsidRPr="005E2491">
              <w:rPr>
                <w:rFonts w:cs="Times New Roman"/>
                <w:color w:val="FFFFFF" w:themeColor="background1"/>
                <w:sz w:val="15"/>
                <w:szCs w:val="15"/>
              </w:rPr>
              <w:br/>
              <w:t xml:space="preserve">ciepła, pary lub chłodzenia ze źródeł </w:t>
            </w:r>
            <w:r w:rsidRPr="005E2491">
              <w:rPr>
                <w:rFonts w:cs="Times New Roman"/>
                <w:color w:val="FFFFFF" w:themeColor="background1"/>
                <w:spacing w:val="-2"/>
                <w:sz w:val="15"/>
                <w:szCs w:val="15"/>
              </w:rPr>
              <w:t>kopalnych.</w:t>
            </w:r>
          </w:p>
        </w:tc>
        <w:tc>
          <w:tcPr>
            <w:tcW w:w="5273" w:type="dxa"/>
            <w:tcBorders>
              <w:bottom w:val="none" w:sz="0" w:space="0" w:color="auto"/>
            </w:tcBorders>
            <w:shd w:val="clear" w:color="auto" w:fill="E8E8E8"/>
            <w:vAlign w:val="center"/>
          </w:tcPr>
          <w:p w14:paraId="1125F152" w14:textId="264D6922" w:rsidR="00F17C48" w:rsidRDefault="008A4C1D">
            <w:pPr>
              <w:spacing w:before="120" w:after="120" w:line="240" w:lineRule="auto"/>
              <w:jc w:val="left"/>
              <w:cnfStyle w:val="100000000000" w:firstRow="1" w:lastRow="0" w:firstColumn="0" w:lastColumn="0" w:oddVBand="0" w:evenVBand="0" w:oddHBand="0" w:evenHBand="0" w:firstRowFirstColumn="0" w:firstRowLastColumn="0" w:lastRowFirstColumn="0" w:lastRowLastColumn="0"/>
              <w:rPr>
                <w:rFonts w:cs="Times New Roman"/>
                <w:szCs w:val="20"/>
              </w:rPr>
            </w:pPr>
            <w:del w:id="162" w:author="Vit Navratil" w:date="2025-03-25T21:49:00Z" w16du:dateUtc="2025-03-25T20:49:00Z">
              <w:r w:rsidDel="00215D5E">
                <w:rPr>
                  <w:rFonts w:cs="Times New Roman"/>
                  <w:b w:val="0"/>
                  <w:bCs w:val="0"/>
                  <w:color w:val="101827"/>
                  <w:sz w:val="15"/>
                  <w:szCs w:val="15"/>
                </w:rPr>
                <w:delText>2</w:delText>
              </w:r>
              <w:r w:rsidR="009C31FE" w:rsidDel="00215D5E">
                <w:rPr>
                  <w:rFonts w:cs="Times New Roman"/>
                  <w:b w:val="0"/>
                  <w:bCs w:val="0"/>
                  <w:color w:val="101827"/>
                  <w:sz w:val="15"/>
                  <w:szCs w:val="15"/>
                </w:rPr>
                <w:delText>94</w:delText>
              </w:r>
              <w:r w:rsidDel="00215D5E">
                <w:rPr>
                  <w:rFonts w:cs="Times New Roman"/>
                  <w:b w:val="0"/>
                  <w:bCs w:val="0"/>
                  <w:color w:val="101827"/>
                  <w:sz w:val="15"/>
                  <w:szCs w:val="15"/>
                </w:rPr>
                <w:delText>,</w:delText>
              </w:r>
              <w:r w:rsidR="009C31FE" w:rsidDel="00215D5E">
                <w:rPr>
                  <w:rFonts w:cs="Times New Roman"/>
                  <w:b w:val="0"/>
                  <w:bCs w:val="0"/>
                  <w:color w:val="101827"/>
                  <w:sz w:val="15"/>
                  <w:szCs w:val="15"/>
                </w:rPr>
                <w:delText>41</w:delText>
              </w:r>
            </w:del>
            <w:ins w:id="163" w:author="Vit Navratil" w:date="2025-03-25T21:49:00Z" w16du:dateUtc="2025-03-25T20:49:00Z">
              <w:r w:rsidR="00215D5E">
                <w:rPr>
                  <w:rFonts w:cs="Times New Roman"/>
                  <w:b w:val="0"/>
                  <w:bCs w:val="0"/>
                  <w:color w:val="101827"/>
                  <w:sz w:val="15"/>
                  <w:szCs w:val="15"/>
                </w:rPr>
                <w:t>312,</w:t>
              </w:r>
            </w:ins>
            <w:ins w:id="164" w:author="Vit Navratil" w:date="2025-03-25T21:50:00Z" w16du:dateUtc="2025-03-25T20:50:00Z">
              <w:r w:rsidR="00215D5E">
                <w:rPr>
                  <w:rFonts w:cs="Times New Roman"/>
                  <w:b w:val="0"/>
                  <w:bCs w:val="0"/>
                  <w:color w:val="101827"/>
                  <w:sz w:val="15"/>
                  <w:szCs w:val="15"/>
                </w:rPr>
                <w:t xml:space="preserve">78 </w:t>
              </w:r>
            </w:ins>
            <w:r w:rsidR="00F17C48" w:rsidRPr="00B14037">
              <w:rPr>
                <w:rFonts w:cs="Times New Roman"/>
                <w:b w:val="0"/>
                <w:bCs w:val="0"/>
                <w:color w:val="101827"/>
                <w:sz w:val="15"/>
                <w:szCs w:val="15"/>
              </w:rPr>
              <w:t>MWh</w:t>
            </w:r>
            <w:r w:rsidR="00F17C48" w:rsidRPr="00B14037">
              <w:rPr>
                <w:rFonts w:cs="Times New Roman"/>
                <w:b w:val="0"/>
                <w:bCs w:val="0"/>
                <w:color w:val="101827"/>
                <w:spacing w:val="39"/>
                <w:sz w:val="15"/>
                <w:szCs w:val="15"/>
              </w:rPr>
              <w:t xml:space="preserve"> </w:t>
            </w:r>
            <w:r w:rsidR="00F17C48" w:rsidRPr="00B14037">
              <w:rPr>
                <w:rFonts w:cs="Times New Roman"/>
                <w:b w:val="0"/>
                <w:bCs w:val="0"/>
                <w:color w:val="101827"/>
                <w:spacing w:val="-4"/>
                <w:sz w:val="15"/>
                <w:szCs w:val="15"/>
              </w:rPr>
              <w:t>(MWh)</w:t>
            </w:r>
          </w:p>
        </w:tc>
      </w:tr>
      <w:tr w:rsidR="00F17C48" w14:paraId="661C1A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704AF190" w14:textId="77777777" w:rsidR="00F17C48" w:rsidRPr="005E2491" w:rsidRDefault="00F17C48">
            <w:pPr>
              <w:spacing w:before="120" w:after="120" w:line="240" w:lineRule="auto"/>
              <w:jc w:val="left"/>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10"/>
                <w:sz w:val="15"/>
                <w:szCs w:val="15"/>
              </w:rPr>
              <w:t xml:space="preserve"> </w:t>
            </w:r>
            <w:r w:rsidRPr="005E2491">
              <w:rPr>
                <w:rFonts w:cs="Times New Roman"/>
                <w:color w:val="FFFFFF" w:themeColor="background1"/>
                <w:sz w:val="15"/>
                <w:szCs w:val="15"/>
              </w:rPr>
              <w:t>samodzielnie</w:t>
            </w:r>
            <w:r w:rsidRPr="005E2491">
              <w:rPr>
                <w:rFonts w:cs="Times New Roman"/>
                <w:color w:val="FFFFFF" w:themeColor="background1"/>
                <w:spacing w:val="-16"/>
                <w:sz w:val="15"/>
                <w:szCs w:val="15"/>
              </w:rPr>
              <w:t xml:space="preserve"> </w:t>
            </w:r>
            <w:r w:rsidRPr="005E2491">
              <w:rPr>
                <w:rFonts w:cs="Times New Roman"/>
                <w:color w:val="FFFFFF" w:themeColor="background1"/>
                <w:spacing w:val="-4"/>
                <w:sz w:val="15"/>
                <w:szCs w:val="15"/>
              </w:rPr>
              <w:t>wyt</w:t>
            </w:r>
            <w:r w:rsidRPr="005E2491">
              <w:rPr>
                <w:rFonts w:cs="Times New Roman"/>
                <w:color w:val="FFFFFF" w:themeColor="background1"/>
                <w:sz w:val="15"/>
                <w:szCs w:val="15"/>
              </w:rPr>
              <w:t>warzanej</w:t>
            </w:r>
            <w:r w:rsidRPr="005E2491">
              <w:rPr>
                <w:rFonts w:cs="Times New Roman"/>
                <w:color w:val="FFFFFF" w:themeColor="background1"/>
                <w:spacing w:val="-12"/>
                <w:sz w:val="15"/>
                <w:szCs w:val="15"/>
              </w:rPr>
              <w:t xml:space="preserve"> </w:t>
            </w:r>
            <w:r w:rsidRPr="005E2491">
              <w:rPr>
                <w:rFonts w:cs="Times New Roman"/>
                <w:color w:val="FFFFFF" w:themeColor="background1"/>
                <w:sz w:val="15"/>
                <w:szCs w:val="15"/>
              </w:rPr>
              <w:t>energii</w:t>
            </w:r>
            <w:r w:rsidRPr="005E2491">
              <w:rPr>
                <w:rFonts w:cs="Times New Roman"/>
                <w:color w:val="FFFFFF" w:themeColor="background1"/>
                <w:spacing w:val="-12"/>
                <w:sz w:val="15"/>
                <w:szCs w:val="15"/>
              </w:rPr>
              <w:t xml:space="preserve"> </w:t>
            </w:r>
            <w:r w:rsidRPr="005E2491">
              <w:rPr>
                <w:rFonts w:cs="Times New Roman"/>
                <w:color w:val="FFFFFF" w:themeColor="background1"/>
                <w:sz w:val="15"/>
                <w:szCs w:val="15"/>
              </w:rPr>
              <w:t>odnaw</w:t>
            </w:r>
            <w:r w:rsidRPr="005E2491">
              <w:rPr>
                <w:rFonts w:cs="Times New Roman"/>
                <w:color w:val="FFFFFF" w:themeColor="background1"/>
                <w:spacing w:val="-2"/>
                <w:sz w:val="15"/>
                <w:szCs w:val="15"/>
              </w:rPr>
              <w:t>ialnej</w:t>
            </w:r>
            <w:r w:rsidRPr="005E2491">
              <w:rPr>
                <w:rFonts w:cs="Times New Roman"/>
                <w:color w:val="FFFFFF" w:themeColor="background1"/>
                <w:spacing w:val="-2"/>
                <w:sz w:val="15"/>
                <w:szCs w:val="15"/>
                <w:shd w:val="clear" w:color="auto" w:fill="152746"/>
              </w:rPr>
              <w:br/>
            </w:r>
            <w:r w:rsidRPr="005E2491">
              <w:rPr>
                <w:rFonts w:cs="Times New Roman"/>
                <w:color w:val="FFFFFF" w:themeColor="background1"/>
                <w:spacing w:val="-2"/>
                <w:sz w:val="15"/>
                <w:szCs w:val="15"/>
              </w:rPr>
              <w:t>niewykorzystującej paliw.</w:t>
            </w:r>
          </w:p>
        </w:tc>
        <w:tc>
          <w:tcPr>
            <w:tcW w:w="5273" w:type="dxa"/>
            <w:tcBorders>
              <w:top w:val="none" w:sz="0" w:space="0" w:color="auto"/>
              <w:bottom w:val="none" w:sz="0" w:space="0" w:color="auto"/>
            </w:tcBorders>
            <w:vAlign w:val="center"/>
          </w:tcPr>
          <w:p w14:paraId="06221F6C" w14:textId="77777777" w:rsidR="00F17C48"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B14037">
              <w:rPr>
                <w:rFonts w:cs="Times New Roman"/>
                <w:color w:val="101827"/>
                <w:sz w:val="15"/>
                <w:szCs w:val="15"/>
              </w:rPr>
              <w:t>0</w:t>
            </w:r>
            <w:r w:rsidRPr="00B14037">
              <w:rPr>
                <w:rFonts w:cs="Times New Roman"/>
                <w:color w:val="101827"/>
                <w:spacing w:val="25"/>
                <w:sz w:val="15"/>
                <w:szCs w:val="15"/>
              </w:rPr>
              <w:t xml:space="preserve"> </w:t>
            </w:r>
            <w:r w:rsidRPr="00B14037">
              <w:rPr>
                <w:rFonts w:cs="Times New Roman"/>
                <w:color w:val="101827"/>
                <w:sz w:val="15"/>
                <w:szCs w:val="15"/>
              </w:rPr>
              <w:t>MWh</w:t>
            </w:r>
            <w:r w:rsidRPr="00B14037">
              <w:rPr>
                <w:rFonts w:cs="Times New Roman"/>
                <w:color w:val="101827"/>
                <w:spacing w:val="26"/>
                <w:sz w:val="15"/>
                <w:szCs w:val="15"/>
              </w:rPr>
              <w:t xml:space="preserve"> </w:t>
            </w:r>
            <w:r w:rsidRPr="00B14037">
              <w:rPr>
                <w:rFonts w:cs="Times New Roman"/>
                <w:color w:val="101827"/>
                <w:spacing w:val="-4"/>
                <w:sz w:val="15"/>
                <w:szCs w:val="15"/>
              </w:rPr>
              <w:t>(MWh)</w:t>
            </w:r>
          </w:p>
        </w:tc>
      </w:tr>
      <w:tr w:rsidR="00F17C48" w14:paraId="79E28955"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5F2A9C72"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Czy firma należy do</w:t>
            </w:r>
            <w:r w:rsidRPr="005E2491">
              <w:rPr>
                <w:rFonts w:cs="Times New Roman"/>
                <w:color w:val="FFFFFF" w:themeColor="background1"/>
                <w:spacing w:val="-22"/>
                <w:sz w:val="15"/>
                <w:szCs w:val="15"/>
              </w:rPr>
              <w:t xml:space="preserve"> </w:t>
            </w:r>
            <w:r w:rsidRPr="005E2491">
              <w:rPr>
                <w:rFonts w:cs="Times New Roman"/>
                <w:color w:val="FFFFFF" w:themeColor="background1"/>
                <w:sz w:val="15"/>
                <w:szCs w:val="15"/>
              </w:rPr>
              <w:t>sektora</w:t>
            </w:r>
            <w:r w:rsidRPr="005E2491">
              <w:rPr>
                <w:rFonts w:cs="Times New Roman"/>
                <w:color w:val="FFFFFF" w:themeColor="background1"/>
                <w:spacing w:val="-22"/>
                <w:sz w:val="15"/>
                <w:szCs w:val="15"/>
              </w:rPr>
              <w:t xml:space="preserve"> </w:t>
            </w:r>
            <w:r w:rsidRPr="005E2491">
              <w:rPr>
                <w:rFonts w:cs="Times New Roman"/>
                <w:color w:val="FFFFFF" w:themeColor="background1"/>
                <w:sz w:val="15"/>
                <w:szCs w:val="15"/>
              </w:rPr>
              <w:t>o</w:t>
            </w:r>
            <w:r w:rsidRPr="005E2491">
              <w:rPr>
                <w:rFonts w:cs="Times New Roman"/>
                <w:color w:val="FFFFFF" w:themeColor="background1"/>
                <w:spacing w:val="-28"/>
                <w:sz w:val="15"/>
                <w:szCs w:val="15"/>
              </w:rPr>
              <w:t xml:space="preserve"> </w:t>
            </w:r>
            <w:r w:rsidRPr="005E2491">
              <w:rPr>
                <w:rFonts w:cs="Times New Roman"/>
                <w:color w:val="FFFFFF" w:themeColor="background1"/>
                <w:sz w:val="15"/>
                <w:szCs w:val="15"/>
              </w:rPr>
              <w:t>wysokim</w:t>
            </w:r>
            <w:r w:rsidRPr="005E2491">
              <w:rPr>
                <w:rFonts w:cs="Times New Roman"/>
                <w:color w:val="FFFFFF" w:themeColor="background1"/>
                <w:spacing w:val="-28"/>
                <w:sz w:val="15"/>
                <w:szCs w:val="15"/>
              </w:rPr>
              <w:t xml:space="preserve"> </w:t>
            </w:r>
            <w:r w:rsidRPr="005E2491">
              <w:rPr>
                <w:rFonts w:cs="Times New Roman"/>
                <w:color w:val="FFFFFF" w:themeColor="background1"/>
                <w:sz w:val="15"/>
                <w:szCs w:val="15"/>
              </w:rPr>
              <w:t>wpływie na klimat?</w:t>
            </w:r>
          </w:p>
        </w:tc>
        <w:tc>
          <w:tcPr>
            <w:tcW w:w="5273" w:type="dxa"/>
            <w:shd w:val="clear" w:color="auto" w:fill="E8E8E8"/>
            <w:vAlign w:val="center"/>
          </w:tcPr>
          <w:p w14:paraId="00C0A765" w14:textId="77777777" w:rsidR="00F17C48"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B14037">
              <w:rPr>
                <w:rFonts w:cs="Times New Roman"/>
                <w:color w:val="101827"/>
                <w:spacing w:val="-5"/>
                <w:w w:val="105"/>
                <w:sz w:val="15"/>
                <w:szCs w:val="15"/>
              </w:rPr>
              <w:t>Nie</w:t>
            </w:r>
          </w:p>
        </w:tc>
      </w:tr>
      <w:tr w:rsidR="00F17C48" w14:paraId="10300B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02BB7234" w14:textId="77777777" w:rsidR="00F17C48" w:rsidRPr="005E2491" w:rsidRDefault="00F17C48">
            <w:pPr>
              <w:tabs>
                <w:tab w:val="left" w:pos="4310"/>
              </w:tabs>
              <w:spacing w:before="120" w:after="120" w:line="240" w:lineRule="auto"/>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20"/>
                <w:sz w:val="15"/>
                <w:szCs w:val="15"/>
              </w:rPr>
              <w:t xml:space="preserve"> </w:t>
            </w:r>
            <w:r w:rsidRPr="005E2491">
              <w:rPr>
                <w:rFonts w:cs="Times New Roman"/>
                <w:color w:val="FFFFFF" w:themeColor="background1"/>
                <w:sz w:val="15"/>
                <w:szCs w:val="15"/>
              </w:rPr>
              <w:t>paliw z węgla i produktów wę</w:t>
            </w:r>
            <w:r w:rsidRPr="005E2491">
              <w:rPr>
                <w:rFonts w:cs="Times New Roman"/>
                <w:color w:val="FFFFFF" w:themeColor="background1"/>
                <w:spacing w:val="-2"/>
                <w:sz w:val="15"/>
                <w:szCs w:val="15"/>
              </w:rPr>
              <w:t>glowych.</w:t>
            </w:r>
          </w:p>
        </w:tc>
        <w:tc>
          <w:tcPr>
            <w:tcW w:w="5273" w:type="dxa"/>
            <w:tcBorders>
              <w:top w:val="none" w:sz="0" w:space="0" w:color="auto"/>
              <w:bottom w:val="none" w:sz="0" w:space="0" w:color="auto"/>
            </w:tcBorders>
            <w:vAlign w:val="center"/>
          </w:tcPr>
          <w:p w14:paraId="6C18D854" w14:textId="77777777" w:rsidR="00F17C48"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B14037">
              <w:rPr>
                <w:rFonts w:cs="Times New Roman"/>
                <w:color w:val="101827"/>
                <w:sz w:val="15"/>
                <w:szCs w:val="15"/>
              </w:rPr>
              <w:t>0</w:t>
            </w:r>
            <w:r w:rsidRPr="00B14037">
              <w:rPr>
                <w:rFonts w:cs="Times New Roman"/>
                <w:color w:val="101827"/>
                <w:spacing w:val="25"/>
                <w:sz w:val="15"/>
                <w:szCs w:val="15"/>
              </w:rPr>
              <w:t xml:space="preserve"> </w:t>
            </w:r>
            <w:r w:rsidRPr="00B14037">
              <w:rPr>
                <w:rFonts w:cs="Times New Roman"/>
                <w:color w:val="101827"/>
                <w:sz w:val="15"/>
                <w:szCs w:val="15"/>
              </w:rPr>
              <w:t>MWh</w:t>
            </w:r>
            <w:r w:rsidRPr="00B14037">
              <w:rPr>
                <w:rFonts w:cs="Times New Roman"/>
                <w:color w:val="101827"/>
                <w:spacing w:val="26"/>
                <w:sz w:val="15"/>
                <w:szCs w:val="15"/>
              </w:rPr>
              <w:t xml:space="preserve"> </w:t>
            </w:r>
            <w:r w:rsidRPr="00B14037">
              <w:rPr>
                <w:rFonts w:cs="Times New Roman"/>
                <w:color w:val="101827"/>
                <w:spacing w:val="-4"/>
                <w:sz w:val="15"/>
                <w:szCs w:val="15"/>
              </w:rPr>
              <w:t>(MWh)</w:t>
            </w:r>
          </w:p>
        </w:tc>
      </w:tr>
      <w:tr w:rsidR="00F17C48" w14:paraId="132B32CD"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1E35F728"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15"/>
                <w:sz w:val="15"/>
                <w:szCs w:val="15"/>
              </w:rPr>
              <w:t xml:space="preserve"> </w:t>
            </w:r>
            <w:r w:rsidRPr="005E2491">
              <w:rPr>
                <w:rFonts w:cs="Times New Roman"/>
                <w:color w:val="FFFFFF" w:themeColor="background1"/>
                <w:sz w:val="15"/>
                <w:szCs w:val="15"/>
              </w:rPr>
              <w:t>paliw</w:t>
            </w:r>
            <w:r w:rsidRPr="005E2491">
              <w:rPr>
                <w:rFonts w:cs="Times New Roman"/>
                <w:color w:val="FFFFFF" w:themeColor="background1"/>
                <w:spacing w:val="-20"/>
                <w:sz w:val="15"/>
                <w:szCs w:val="15"/>
              </w:rPr>
              <w:t xml:space="preserve"> </w:t>
            </w:r>
            <w:r w:rsidRPr="005E2491">
              <w:rPr>
                <w:rFonts w:cs="Times New Roman"/>
                <w:color w:val="FFFFFF" w:themeColor="background1"/>
                <w:sz w:val="15"/>
                <w:szCs w:val="15"/>
              </w:rPr>
              <w:t xml:space="preserve">z ropy naftowej i produktów </w:t>
            </w:r>
            <w:r w:rsidRPr="005E2491">
              <w:rPr>
                <w:rFonts w:cs="Times New Roman"/>
                <w:color w:val="FFFFFF" w:themeColor="background1"/>
                <w:spacing w:val="-2"/>
                <w:sz w:val="15"/>
                <w:szCs w:val="15"/>
              </w:rPr>
              <w:t>ropopochodnych.</w:t>
            </w:r>
          </w:p>
        </w:tc>
        <w:tc>
          <w:tcPr>
            <w:tcW w:w="5273" w:type="dxa"/>
            <w:shd w:val="clear" w:color="auto" w:fill="E8E8E8"/>
            <w:vAlign w:val="center"/>
          </w:tcPr>
          <w:p w14:paraId="17578237" w14:textId="77777777" w:rsidR="00F17C48"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B14037">
              <w:rPr>
                <w:rFonts w:cs="Times New Roman"/>
                <w:color w:val="101827"/>
                <w:sz w:val="15"/>
                <w:szCs w:val="15"/>
              </w:rPr>
              <w:t>0</w:t>
            </w:r>
            <w:r w:rsidRPr="00B14037">
              <w:rPr>
                <w:rFonts w:cs="Times New Roman"/>
                <w:color w:val="101827"/>
                <w:spacing w:val="25"/>
                <w:sz w:val="15"/>
                <w:szCs w:val="15"/>
              </w:rPr>
              <w:t xml:space="preserve"> </w:t>
            </w:r>
            <w:r w:rsidRPr="00B14037">
              <w:rPr>
                <w:rFonts w:cs="Times New Roman"/>
                <w:color w:val="101827"/>
                <w:sz w:val="15"/>
                <w:szCs w:val="15"/>
              </w:rPr>
              <w:t>MWh</w:t>
            </w:r>
            <w:r w:rsidRPr="00B14037">
              <w:rPr>
                <w:rFonts w:cs="Times New Roman"/>
                <w:color w:val="101827"/>
                <w:spacing w:val="26"/>
                <w:sz w:val="15"/>
                <w:szCs w:val="15"/>
              </w:rPr>
              <w:t xml:space="preserve"> </w:t>
            </w:r>
            <w:r w:rsidRPr="00B14037">
              <w:rPr>
                <w:rFonts w:cs="Times New Roman"/>
                <w:color w:val="101827"/>
                <w:spacing w:val="-4"/>
                <w:sz w:val="15"/>
                <w:szCs w:val="15"/>
              </w:rPr>
              <w:t>(MWh)</w:t>
            </w:r>
          </w:p>
        </w:tc>
      </w:tr>
      <w:tr w:rsidR="00F17C48" w14:paraId="009E30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7B48AC80"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14"/>
                <w:sz w:val="15"/>
                <w:szCs w:val="15"/>
              </w:rPr>
              <w:t xml:space="preserve"> </w:t>
            </w:r>
            <w:r w:rsidRPr="005E2491">
              <w:rPr>
                <w:rFonts w:cs="Times New Roman"/>
                <w:color w:val="FFFFFF" w:themeColor="background1"/>
                <w:sz w:val="15"/>
                <w:szCs w:val="15"/>
              </w:rPr>
              <w:t>paliw</w:t>
            </w:r>
            <w:r w:rsidRPr="005E2491">
              <w:rPr>
                <w:rFonts w:cs="Times New Roman"/>
                <w:color w:val="FFFFFF" w:themeColor="background1"/>
                <w:spacing w:val="-19"/>
                <w:sz w:val="15"/>
                <w:szCs w:val="15"/>
              </w:rPr>
              <w:t xml:space="preserve"> </w:t>
            </w:r>
            <w:r w:rsidRPr="005E2491">
              <w:rPr>
                <w:rFonts w:cs="Times New Roman"/>
                <w:color w:val="FFFFFF" w:themeColor="background1"/>
                <w:sz w:val="15"/>
                <w:szCs w:val="15"/>
              </w:rPr>
              <w:t>z gazu ziemnego.</w:t>
            </w:r>
          </w:p>
        </w:tc>
        <w:tc>
          <w:tcPr>
            <w:tcW w:w="5273" w:type="dxa"/>
            <w:tcBorders>
              <w:top w:val="none" w:sz="0" w:space="0" w:color="auto"/>
              <w:bottom w:val="none" w:sz="0" w:space="0" w:color="auto"/>
            </w:tcBorders>
            <w:vAlign w:val="center"/>
          </w:tcPr>
          <w:p w14:paraId="2E0E9606" w14:textId="34FDAA08" w:rsidR="00F17C48" w:rsidRDefault="001947DD">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color w:val="101827"/>
                <w:sz w:val="15"/>
                <w:szCs w:val="15"/>
              </w:rPr>
              <w:t>615,1</w:t>
            </w:r>
            <w:r w:rsidR="008E3C5A">
              <w:rPr>
                <w:rFonts w:cs="Times New Roman"/>
                <w:color w:val="101827"/>
                <w:sz w:val="15"/>
                <w:szCs w:val="15"/>
              </w:rPr>
              <w:t>0</w:t>
            </w:r>
            <w:r w:rsidR="00F17C48" w:rsidRPr="00B14037">
              <w:rPr>
                <w:rFonts w:cs="Times New Roman"/>
                <w:color w:val="101827"/>
                <w:spacing w:val="38"/>
                <w:sz w:val="15"/>
                <w:szCs w:val="15"/>
              </w:rPr>
              <w:t xml:space="preserve"> </w:t>
            </w:r>
            <w:r w:rsidR="00F17C48" w:rsidRPr="00B14037">
              <w:rPr>
                <w:rFonts w:cs="Times New Roman"/>
                <w:color w:val="101827"/>
                <w:sz w:val="15"/>
                <w:szCs w:val="15"/>
              </w:rPr>
              <w:t>MWh</w:t>
            </w:r>
            <w:r w:rsidR="00F17C48" w:rsidRPr="00B14037">
              <w:rPr>
                <w:rFonts w:cs="Times New Roman"/>
                <w:color w:val="101827"/>
                <w:spacing w:val="39"/>
                <w:sz w:val="15"/>
                <w:szCs w:val="15"/>
              </w:rPr>
              <w:t xml:space="preserve"> </w:t>
            </w:r>
            <w:r w:rsidR="00F17C48" w:rsidRPr="00B14037">
              <w:rPr>
                <w:rFonts w:cs="Times New Roman"/>
                <w:color w:val="101827"/>
                <w:spacing w:val="-4"/>
                <w:sz w:val="15"/>
                <w:szCs w:val="15"/>
              </w:rPr>
              <w:t>(MWh)</w:t>
            </w:r>
          </w:p>
        </w:tc>
      </w:tr>
      <w:tr w:rsidR="00F17C48" w14:paraId="0F60417A"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4FC42E40"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12"/>
                <w:sz w:val="15"/>
                <w:szCs w:val="15"/>
              </w:rPr>
              <w:t xml:space="preserve"> </w:t>
            </w:r>
            <w:r w:rsidRPr="005E2491">
              <w:rPr>
                <w:rFonts w:cs="Times New Roman"/>
                <w:color w:val="FFFFFF" w:themeColor="background1"/>
                <w:sz w:val="15"/>
                <w:szCs w:val="15"/>
              </w:rPr>
              <w:t>paliw</w:t>
            </w:r>
            <w:r w:rsidRPr="005E2491">
              <w:rPr>
                <w:rFonts w:cs="Times New Roman"/>
                <w:color w:val="FFFFFF" w:themeColor="background1"/>
                <w:spacing w:val="-17"/>
                <w:sz w:val="15"/>
                <w:szCs w:val="15"/>
              </w:rPr>
              <w:t xml:space="preserve"> </w:t>
            </w:r>
            <w:r w:rsidRPr="005E2491">
              <w:rPr>
                <w:rFonts w:cs="Times New Roman"/>
                <w:color w:val="FFFFFF" w:themeColor="background1"/>
                <w:sz w:val="15"/>
                <w:szCs w:val="15"/>
              </w:rPr>
              <w:t>z innych źródeł kopalnych.</w:t>
            </w:r>
          </w:p>
        </w:tc>
        <w:tc>
          <w:tcPr>
            <w:tcW w:w="5273" w:type="dxa"/>
            <w:shd w:val="clear" w:color="auto" w:fill="E8E8E8"/>
            <w:vAlign w:val="center"/>
          </w:tcPr>
          <w:p w14:paraId="342F230C" w14:textId="77777777" w:rsidR="00F17C48"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B14037">
              <w:rPr>
                <w:rFonts w:cs="Times New Roman"/>
                <w:color w:val="101827"/>
                <w:sz w:val="15"/>
                <w:szCs w:val="15"/>
              </w:rPr>
              <w:t>0</w:t>
            </w:r>
            <w:r w:rsidRPr="00B14037">
              <w:rPr>
                <w:rFonts w:cs="Times New Roman"/>
                <w:color w:val="101827"/>
                <w:spacing w:val="25"/>
                <w:sz w:val="15"/>
                <w:szCs w:val="15"/>
              </w:rPr>
              <w:t xml:space="preserve"> </w:t>
            </w:r>
            <w:r w:rsidRPr="00B14037">
              <w:rPr>
                <w:rFonts w:cs="Times New Roman"/>
                <w:color w:val="101827"/>
                <w:sz w:val="15"/>
                <w:szCs w:val="15"/>
              </w:rPr>
              <w:t>MWh</w:t>
            </w:r>
            <w:r w:rsidRPr="00B14037">
              <w:rPr>
                <w:rFonts w:cs="Times New Roman"/>
                <w:color w:val="101827"/>
                <w:spacing w:val="26"/>
                <w:sz w:val="15"/>
                <w:szCs w:val="15"/>
              </w:rPr>
              <w:t xml:space="preserve"> </w:t>
            </w:r>
            <w:r w:rsidRPr="00B14037">
              <w:rPr>
                <w:rFonts w:cs="Times New Roman"/>
                <w:color w:val="101827"/>
                <w:spacing w:val="-4"/>
                <w:sz w:val="15"/>
                <w:szCs w:val="15"/>
              </w:rPr>
              <w:t>(MWh)</w:t>
            </w:r>
          </w:p>
        </w:tc>
      </w:tr>
      <w:tr w:rsidR="00F17C48" w14:paraId="5C9BF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7ABCAF0C" w14:textId="77777777" w:rsidR="00F17C48" w:rsidRPr="005E2491" w:rsidRDefault="00F17C48">
            <w:pPr>
              <w:spacing w:before="120" w:after="120" w:line="240" w:lineRule="auto"/>
              <w:rPr>
                <w:rFonts w:cs="Times New Roman"/>
                <w:b w:val="0"/>
                <w:bCs w:val="0"/>
                <w:color w:val="FFFFFF" w:themeColor="background1"/>
                <w:sz w:val="15"/>
                <w:szCs w:val="15"/>
              </w:rPr>
            </w:pPr>
            <w:r w:rsidRPr="005E2491">
              <w:rPr>
                <w:rFonts w:cs="Times New Roman"/>
                <w:color w:val="FFFFFF" w:themeColor="background1"/>
                <w:sz w:val="15"/>
                <w:szCs w:val="15"/>
              </w:rPr>
              <w:t>Całkowite zużycie</w:t>
            </w:r>
            <w:r w:rsidRPr="005E2491">
              <w:rPr>
                <w:rFonts w:cs="Times New Roman"/>
                <w:color w:val="FFFFFF" w:themeColor="background1"/>
                <w:spacing w:val="-17"/>
                <w:sz w:val="15"/>
                <w:szCs w:val="15"/>
              </w:rPr>
              <w:t xml:space="preserve"> </w:t>
            </w:r>
            <w:r w:rsidRPr="005E2491">
              <w:rPr>
                <w:rFonts w:cs="Times New Roman"/>
                <w:color w:val="FFFFFF" w:themeColor="background1"/>
                <w:sz w:val="15"/>
                <w:szCs w:val="15"/>
              </w:rPr>
              <w:t>energii</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związane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z</w:t>
            </w:r>
            <w:r w:rsidRPr="005E2491">
              <w:rPr>
                <w:rFonts w:cs="Times New Roman"/>
                <w:color w:val="FFFFFF" w:themeColor="background1"/>
                <w:spacing w:val="-21"/>
                <w:sz w:val="15"/>
                <w:szCs w:val="15"/>
              </w:rPr>
              <w:t xml:space="preserve"> </w:t>
            </w:r>
            <w:r w:rsidRPr="005E2491">
              <w:rPr>
                <w:rFonts w:cs="Times New Roman"/>
                <w:color w:val="FFFFFF" w:themeColor="background1"/>
                <w:sz w:val="15"/>
                <w:szCs w:val="15"/>
              </w:rPr>
              <w:t>własnymi operacjami.</w:t>
            </w:r>
          </w:p>
        </w:tc>
        <w:tc>
          <w:tcPr>
            <w:tcW w:w="5273" w:type="dxa"/>
            <w:tcBorders>
              <w:top w:val="none" w:sz="0" w:space="0" w:color="auto"/>
              <w:bottom w:val="none" w:sz="0" w:space="0" w:color="auto"/>
            </w:tcBorders>
            <w:vAlign w:val="center"/>
          </w:tcPr>
          <w:p w14:paraId="3394555F" w14:textId="723DABE2" w:rsidR="00F17C48" w:rsidRDefault="000F27AC">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del w:id="165" w:author="Vit Navratil" w:date="2025-03-25T21:50:00Z" w16du:dateUtc="2025-03-25T20:50:00Z">
              <w:r w:rsidDel="00565940">
                <w:rPr>
                  <w:rFonts w:cs="Times New Roman"/>
                  <w:color w:val="101827"/>
                  <w:sz w:val="15"/>
                  <w:szCs w:val="15"/>
                </w:rPr>
                <w:delText>249</w:delText>
              </w:r>
              <w:r w:rsidR="00E7097F" w:rsidDel="00565940">
                <w:rPr>
                  <w:rFonts w:cs="Times New Roman"/>
                  <w:color w:val="101827"/>
                  <w:sz w:val="15"/>
                  <w:szCs w:val="15"/>
                </w:rPr>
                <w:delText>1,23</w:delText>
              </w:r>
            </w:del>
            <w:ins w:id="166" w:author="Vit Navratil" w:date="2025-03-25T21:50:00Z" w16du:dateUtc="2025-03-25T20:50:00Z">
              <w:r w:rsidR="00565940">
                <w:rPr>
                  <w:rFonts w:cs="Times New Roman"/>
                  <w:color w:val="101827"/>
                  <w:sz w:val="15"/>
                  <w:szCs w:val="15"/>
                </w:rPr>
                <w:t>2511,</w:t>
              </w:r>
              <w:r w:rsidR="00464A5B">
                <w:rPr>
                  <w:rFonts w:cs="Times New Roman"/>
                  <w:color w:val="101827"/>
                  <w:sz w:val="15"/>
                  <w:szCs w:val="15"/>
                </w:rPr>
                <w:t>60</w:t>
              </w:r>
            </w:ins>
            <w:r w:rsidR="004B056D">
              <w:rPr>
                <w:rFonts w:cs="Times New Roman"/>
                <w:color w:val="101827"/>
                <w:sz w:val="15"/>
                <w:szCs w:val="15"/>
              </w:rPr>
              <w:t xml:space="preserve"> </w:t>
            </w:r>
            <w:r w:rsidR="00F17C48" w:rsidRPr="00B14037">
              <w:rPr>
                <w:rFonts w:cs="Times New Roman"/>
                <w:color w:val="101827"/>
                <w:sz w:val="15"/>
                <w:szCs w:val="15"/>
              </w:rPr>
              <w:t>MWh</w:t>
            </w:r>
            <w:r w:rsidR="00F17C48" w:rsidRPr="00B14037">
              <w:rPr>
                <w:rFonts w:cs="Times New Roman"/>
                <w:color w:val="101827"/>
                <w:spacing w:val="39"/>
                <w:sz w:val="15"/>
                <w:szCs w:val="15"/>
              </w:rPr>
              <w:t xml:space="preserve"> </w:t>
            </w:r>
            <w:r w:rsidR="00F17C48" w:rsidRPr="00B14037">
              <w:rPr>
                <w:rFonts w:cs="Times New Roman"/>
                <w:color w:val="101827"/>
                <w:spacing w:val="-4"/>
                <w:sz w:val="15"/>
                <w:szCs w:val="15"/>
              </w:rPr>
              <w:t>(MWh)</w:t>
            </w:r>
          </w:p>
        </w:tc>
      </w:tr>
      <w:tr w:rsidR="00F17C48" w14:paraId="26C32948"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66EB83AD"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Całkowite zużycie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energii</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ze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 xml:space="preserve">źródeł </w:t>
            </w:r>
            <w:r w:rsidRPr="005E2491">
              <w:rPr>
                <w:rFonts w:cs="Times New Roman"/>
                <w:color w:val="FFFFFF" w:themeColor="background1"/>
                <w:spacing w:val="-2"/>
                <w:sz w:val="15"/>
                <w:szCs w:val="15"/>
              </w:rPr>
              <w:t>kopalnych.</w:t>
            </w:r>
          </w:p>
        </w:tc>
        <w:tc>
          <w:tcPr>
            <w:tcW w:w="5273" w:type="dxa"/>
            <w:shd w:val="clear" w:color="auto" w:fill="E8E8E8"/>
            <w:vAlign w:val="center"/>
          </w:tcPr>
          <w:p w14:paraId="742767B9" w14:textId="7AA45930" w:rsidR="00F17C48" w:rsidRDefault="00D7353E">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del w:id="167" w:author="Vit Navratil" w:date="2025-03-25T21:50:00Z" w16du:dateUtc="2025-03-25T20:50:00Z">
              <w:r w:rsidDel="00464A5B">
                <w:rPr>
                  <w:rFonts w:cs="Times New Roman"/>
                  <w:color w:val="101827"/>
                  <w:sz w:val="15"/>
                  <w:szCs w:val="15"/>
                </w:rPr>
                <w:delText>10</w:delText>
              </w:r>
              <w:r w:rsidR="00C951D0" w:rsidDel="00464A5B">
                <w:rPr>
                  <w:rFonts w:cs="Times New Roman"/>
                  <w:color w:val="101827"/>
                  <w:sz w:val="15"/>
                  <w:szCs w:val="15"/>
                </w:rPr>
                <w:delText>945</w:delText>
              </w:r>
            </w:del>
            <w:ins w:id="168" w:author="Vit Navratil" w:date="2025-03-25T21:50:00Z" w16du:dateUtc="2025-03-25T20:50:00Z">
              <w:r w:rsidR="00464A5B">
                <w:rPr>
                  <w:rFonts w:cs="Times New Roman"/>
                  <w:color w:val="101827"/>
                  <w:sz w:val="15"/>
                  <w:szCs w:val="15"/>
                </w:rPr>
                <w:t>10963</w:t>
              </w:r>
            </w:ins>
            <w:r>
              <w:rPr>
                <w:rFonts w:cs="Times New Roman"/>
                <w:color w:val="101827"/>
                <w:sz w:val="15"/>
                <w:szCs w:val="15"/>
              </w:rPr>
              <w:t>,</w:t>
            </w:r>
            <w:del w:id="169" w:author="Vit Navratil" w:date="2025-03-25T21:50:00Z" w16du:dateUtc="2025-03-25T20:50:00Z">
              <w:r w:rsidR="00C951D0" w:rsidDel="00464A5B">
                <w:rPr>
                  <w:rFonts w:cs="Times New Roman"/>
                  <w:color w:val="101827"/>
                  <w:sz w:val="15"/>
                  <w:szCs w:val="15"/>
                </w:rPr>
                <w:delText>36</w:delText>
              </w:r>
              <w:r w:rsidR="00F17C48" w:rsidRPr="00B14037" w:rsidDel="00464A5B">
                <w:rPr>
                  <w:rFonts w:cs="Times New Roman"/>
                  <w:color w:val="101827"/>
                  <w:sz w:val="15"/>
                  <w:szCs w:val="15"/>
                </w:rPr>
                <w:delText>MWh</w:delText>
              </w:r>
              <w:r w:rsidR="00F17C48" w:rsidRPr="00B14037" w:rsidDel="00464A5B">
                <w:rPr>
                  <w:rFonts w:cs="Times New Roman"/>
                  <w:color w:val="101827"/>
                  <w:spacing w:val="39"/>
                  <w:sz w:val="15"/>
                  <w:szCs w:val="15"/>
                </w:rPr>
                <w:delText xml:space="preserve"> </w:delText>
              </w:r>
            </w:del>
            <w:ins w:id="170" w:author="Vit Navratil" w:date="2025-03-25T21:50:00Z" w16du:dateUtc="2025-03-25T20:50:00Z">
              <w:r w:rsidR="00464A5B">
                <w:rPr>
                  <w:rFonts w:cs="Times New Roman"/>
                  <w:color w:val="101827"/>
                  <w:sz w:val="15"/>
                  <w:szCs w:val="15"/>
                </w:rPr>
                <w:t>73</w:t>
              </w:r>
              <w:r w:rsidR="00464A5B" w:rsidRPr="00B14037">
                <w:rPr>
                  <w:rFonts w:cs="Times New Roman"/>
                  <w:color w:val="101827"/>
                  <w:sz w:val="15"/>
                  <w:szCs w:val="15"/>
                </w:rPr>
                <w:t>MWh</w:t>
              </w:r>
              <w:r w:rsidR="00464A5B" w:rsidRPr="00B14037">
                <w:rPr>
                  <w:rFonts w:cs="Times New Roman"/>
                  <w:color w:val="101827"/>
                  <w:spacing w:val="39"/>
                  <w:sz w:val="15"/>
                  <w:szCs w:val="15"/>
                </w:rPr>
                <w:t xml:space="preserve"> </w:t>
              </w:r>
            </w:ins>
            <w:r w:rsidR="00F17C48" w:rsidRPr="00B14037">
              <w:rPr>
                <w:rFonts w:cs="Times New Roman"/>
                <w:color w:val="101827"/>
                <w:spacing w:val="-4"/>
                <w:sz w:val="15"/>
                <w:szCs w:val="15"/>
              </w:rPr>
              <w:t>(MWh)</w:t>
            </w:r>
          </w:p>
        </w:tc>
      </w:tr>
      <w:tr w:rsidR="00F17C48" w14:paraId="515A56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28137969"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Całkowite zużycie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energii</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z</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 xml:space="preserve">źródeł </w:t>
            </w:r>
            <w:r w:rsidRPr="005E2491">
              <w:rPr>
                <w:rFonts w:cs="Times New Roman"/>
                <w:color w:val="FFFFFF" w:themeColor="background1"/>
                <w:spacing w:val="-2"/>
                <w:sz w:val="15"/>
                <w:szCs w:val="15"/>
              </w:rPr>
              <w:t>jądrowych.</w:t>
            </w:r>
          </w:p>
        </w:tc>
        <w:tc>
          <w:tcPr>
            <w:tcW w:w="5273" w:type="dxa"/>
            <w:tcBorders>
              <w:top w:val="none" w:sz="0" w:space="0" w:color="auto"/>
              <w:bottom w:val="none" w:sz="0" w:space="0" w:color="auto"/>
            </w:tcBorders>
            <w:vAlign w:val="center"/>
          </w:tcPr>
          <w:p w14:paraId="0E258B36" w14:textId="4D83CED8" w:rsidR="00F17C48" w:rsidRDefault="0093557A">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color w:val="101827"/>
                <w:sz w:val="15"/>
                <w:szCs w:val="15"/>
              </w:rPr>
              <w:t>22,82</w:t>
            </w:r>
            <w:r w:rsidR="00F17C48" w:rsidRPr="00B14037">
              <w:rPr>
                <w:rFonts w:cs="Times New Roman"/>
                <w:color w:val="101827"/>
                <w:spacing w:val="38"/>
                <w:sz w:val="15"/>
                <w:szCs w:val="15"/>
              </w:rPr>
              <w:t xml:space="preserve"> </w:t>
            </w:r>
            <w:r w:rsidR="00F17C48" w:rsidRPr="00B14037">
              <w:rPr>
                <w:rFonts w:cs="Times New Roman"/>
                <w:color w:val="101827"/>
                <w:sz w:val="15"/>
                <w:szCs w:val="15"/>
              </w:rPr>
              <w:t>MWh</w:t>
            </w:r>
            <w:r w:rsidR="00F17C48" w:rsidRPr="00B14037">
              <w:rPr>
                <w:rFonts w:cs="Times New Roman"/>
                <w:color w:val="101827"/>
                <w:spacing w:val="39"/>
                <w:sz w:val="15"/>
                <w:szCs w:val="15"/>
              </w:rPr>
              <w:t xml:space="preserve"> </w:t>
            </w:r>
            <w:r w:rsidR="00F17C48" w:rsidRPr="00B14037">
              <w:rPr>
                <w:rFonts w:cs="Times New Roman"/>
                <w:color w:val="101827"/>
                <w:spacing w:val="-4"/>
                <w:sz w:val="15"/>
                <w:szCs w:val="15"/>
              </w:rPr>
              <w:t>(MWh)</w:t>
            </w:r>
          </w:p>
        </w:tc>
      </w:tr>
      <w:tr w:rsidR="00F17C48" w14:paraId="5948B08A"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11C1F669"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Całkowite zużycie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energii</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ze</w:t>
            </w:r>
            <w:r w:rsidRPr="005E2491">
              <w:rPr>
                <w:rFonts w:cs="Times New Roman"/>
                <w:color w:val="FFFFFF" w:themeColor="background1"/>
                <w:spacing w:val="-16"/>
                <w:sz w:val="15"/>
                <w:szCs w:val="15"/>
              </w:rPr>
              <w:t xml:space="preserve"> </w:t>
            </w:r>
            <w:r w:rsidRPr="005E2491">
              <w:rPr>
                <w:rFonts w:cs="Times New Roman"/>
                <w:color w:val="FFFFFF" w:themeColor="background1"/>
                <w:sz w:val="15"/>
                <w:szCs w:val="15"/>
              </w:rPr>
              <w:t xml:space="preserve">źródeł </w:t>
            </w:r>
            <w:r w:rsidRPr="005E2491">
              <w:rPr>
                <w:rFonts w:cs="Times New Roman"/>
                <w:color w:val="FFFFFF" w:themeColor="background1"/>
                <w:spacing w:val="-2"/>
                <w:sz w:val="15"/>
                <w:szCs w:val="15"/>
              </w:rPr>
              <w:t>odnawialnych.</w:t>
            </w:r>
          </w:p>
        </w:tc>
        <w:tc>
          <w:tcPr>
            <w:tcW w:w="5273" w:type="dxa"/>
            <w:shd w:val="clear" w:color="auto" w:fill="E8E8E8"/>
            <w:vAlign w:val="center"/>
          </w:tcPr>
          <w:p w14:paraId="5916C321" w14:textId="52C51369" w:rsidR="00F17C48" w:rsidRDefault="0063352B">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del w:id="171" w:author="Vit Navratil" w:date="2025-03-25T21:50:00Z" w16du:dateUtc="2025-03-25T20:50:00Z">
              <w:r w:rsidDel="00911A60">
                <w:rPr>
                  <w:rFonts w:cs="Times New Roman"/>
                  <w:color w:val="101827"/>
                  <w:sz w:val="15"/>
                  <w:szCs w:val="15"/>
                </w:rPr>
                <w:delText>2</w:delText>
              </w:r>
              <w:r w:rsidR="00C149CE" w:rsidDel="00911A60">
                <w:rPr>
                  <w:rFonts w:cs="Times New Roman"/>
                  <w:color w:val="101827"/>
                  <w:sz w:val="15"/>
                  <w:szCs w:val="15"/>
                </w:rPr>
                <w:delText>17399</w:delText>
              </w:r>
              <w:r w:rsidR="0059476E" w:rsidRPr="00B14037" w:rsidDel="00911A60">
                <w:rPr>
                  <w:rFonts w:cs="Times New Roman"/>
                  <w:color w:val="101827"/>
                  <w:sz w:val="15"/>
                  <w:szCs w:val="15"/>
                </w:rPr>
                <w:delText>MWh</w:delText>
              </w:r>
              <w:r w:rsidR="0059476E" w:rsidRPr="00B14037" w:rsidDel="00911A60">
                <w:rPr>
                  <w:rFonts w:cs="Times New Roman"/>
                  <w:color w:val="101827"/>
                  <w:spacing w:val="39"/>
                  <w:sz w:val="15"/>
                  <w:szCs w:val="15"/>
                </w:rPr>
                <w:delText xml:space="preserve"> </w:delText>
              </w:r>
            </w:del>
            <w:ins w:id="172" w:author="Vit Navratil" w:date="2025-03-25T21:50:00Z" w16du:dateUtc="2025-03-25T20:50:00Z">
              <w:r w:rsidR="00911A60">
                <w:rPr>
                  <w:rFonts w:cs="Times New Roman"/>
                  <w:color w:val="101827"/>
                  <w:sz w:val="15"/>
                  <w:szCs w:val="15"/>
                </w:rPr>
                <w:t>2175,99</w:t>
              </w:r>
              <w:r w:rsidR="00911A60" w:rsidRPr="00B14037">
                <w:rPr>
                  <w:rFonts w:cs="Times New Roman"/>
                  <w:color w:val="101827"/>
                  <w:sz w:val="15"/>
                  <w:szCs w:val="15"/>
                </w:rPr>
                <w:t>MWh</w:t>
              </w:r>
              <w:r w:rsidR="00911A60" w:rsidRPr="00B14037">
                <w:rPr>
                  <w:rFonts w:cs="Times New Roman"/>
                  <w:color w:val="101827"/>
                  <w:spacing w:val="39"/>
                  <w:sz w:val="15"/>
                  <w:szCs w:val="15"/>
                </w:rPr>
                <w:t xml:space="preserve"> </w:t>
              </w:r>
            </w:ins>
            <w:r w:rsidR="00F17C48" w:rsidRPr="00B14037">
              <w:rPr>
                <w:rFonts w:cs="Times New Roman"/>
                <w:color w:val="101827"/>
                <w:spacing w:val="-4"/>
                <w:sz w:val="15"/>
                <w:szCs w:val="15"/>
              </w:rPr>
              <w:t>(MWh)</w:t>
            </w:r>
          </w:p>
        </w:tc>
      </w:tr>
      <w:tr w:rsidR="00F17C48" w14:paraId="54175E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54A97905" w14:textId="77777777" w:rsidR="00F17C48" w:rsidRPr="005E2491" w:rsidRDefault="00F17C48">
            <w:pPr>
              <w:spacing w:before="120" w:after="120" w:line="240" w:lineRule="auto"/>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8"/>
                <w:sz w:val="15"/>
                <w:szCs w:val="15"/>
              </w:rPr>
              <w:t xml:space="preserve"> </w:t>
            </w:r>
            <w:r w:rsidRPr="005E2491">
              <w:rPr>
                <w:rFonts w:cs="Times New Roman"/>
                <w:color w:val="FFFFFF" w:themeColor="background1"/>
                <w:sz w:val="15"/>
                <w:szCs w:val="15"/>
              </w:rPr>
              <w:t>paliw ze źródeł odnawialnych.</w:t>
            </w:r>
          </w:p>
        </w:tc>
        <w:tc>
          <w:tcPr>
            <w:tcW w:w="5273" w:type="dxa"/>
            <w:tcBorders>
              <w:top w:val="none" w:sz="0" w:space="0" w:color="auto"/>
              <w:bottom w:val="none" w:sz="0" w:space="0" w:color="auto"/>
            </w:tcBorders>
            <w:vAlign w:val="center"/>
          </w:tcPr>
          <w:p w14:paraId="04949B52" w14:textId="77777777" w:rsidR="00F17C48"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B14037">
              <w:rPr>
                <w:rFonts w:cs="Times New Roman"/>
                <w:color w:val="101827"/>
                <w:sz w:val="15"/>
                <w:szCs w:val="15"/>
              </w:rPr>
              <w:t>0</w:t>
            </w:r>
            <w:r w:rsidRPr="00B14037">
              <w:rPr>
                <w:rFonts w:cs="Times New Roman"/>
                <w:color w:val="101827"/>
                <w:spacing w:val="25"/>
                <w:sz w:val="15"/>
                <w:szCs w:val="15"/>
              </w:rPr>
              <w:t xml:space="preserve"> </w:t>
            </w:r>
            <w:r w:rsidRPr="00B14037">
              <w:rPr>
                <w:rFonts w:cs="Times New Roman"/>
                <w:color w:val="101827"/>
                <w:sz w:val="15"/>
                <w:szCs w:val="15"/>
              </w:rPr>
              <w:t>MWh</w:t>
            </w:r>
            <w:r w:rsidRPr="00B14037">
              <w:rPr>
                <w:rFonts w:cs="Times New Roman"/>
                <w:color w:val="101827"/>
                <w:spacing w:val="26"/>
                <w:sz w:val="15"/>
                <w:szCs w:val="15"/>
              </w:rPr>
              <w:t xml:space="preserve"> </w:t>
            </w:r>
            <w:r w:rsidRPr="00B14037">
              <w:rPr>
                <w:rFonts w:cs="Times New Roman"/>
                <w:color w:val="101827"/>
                <w:spacing w:val="-4"/>
                <w:sz w:val="15"/>
                <w:szCs w:val="15"/>
              </w:rPr>
              <w:t>(MWh)</w:t>
            </w:r>
          </w:p>
        </w:tc>
      </w:tr>
      <w:tr w:rsidR="00F17C48" w14:paraId="6C308B36" w14:textId="77777777">
        <w:tc>
          <w:tcPr>
            <w:cnfStyle w:val="001000000000" w:firstRow="0" w:lastRow="0" w:firstColumn="1" w:lastColumn="0" w:oddVBand="0" w:evenVBand="0" w:oddHBand="0" w:evenHBand="0" w:firstRowFirstColumn="0" w:firstRowLastColumn="0" w:lastRowFirstColumn="0" w:lastRowLastColumn="0"/>
            <w:tcW w:w="5273" w:type="dxa"/>
            <w:shd w:val="clear" w:color="auto" w:fill="0E2741"/>
          </w:tcPr>
          <w:p w14:paraId="1F9E7E4E" w14:textId="77777777" w:rsidR="00F17C48" w:rsidRPr="005E2491" w:rsidRDefault="00F17C48">
            <w:pPr>
              <w:spacing w:before="120" w:after="120" w:line="240" w:lineRule="auto"/>
              <w:jc w:val="left"/>
              <w:rPr>
                <w:rFonts w:cs="Times New Roman"/>
                <w:color w:val="FFFFFF" w:themeColor="background1"/>
                <w:szCs w:val="20"/>
              </w:rPr>
            </w:pPr>
            <w:r w:rsidRPr="005E2491">
              <w:rPr>
                <w:rFonts w:cs="Times New Roman"/>
                <w:color w:val="FFFFFF" w:themeColor="background1"/>
                <w:sz w:val="15"/>
                <w:szCs w:val="15"/>
              </w:rPr>
              <w:t>Zużycie</w:t>
            </w:r>
            <w:r w:rsidRPr="005E2491">
              <w:rPr>
                <w:rFonts w:cs="Times New Roman"/>
                <w:color w:val="FFFFFF" w:themeColor="background1"/>
                <w:spacing w:val="-26"/>
                <w:sz w:val="15"/>
                <w:szCs w:val="15"/>
              </w:rPr>
              <w:t xml:space="preserve"> </w:t>
            </w:r>
            <w:r w:rsidRPr="005E2491">
              <w:rPr>
                <w:rFonts w:cs="Times New Roman"/>
                <w:color w:val="FFFFFF" w:themeColor="background1"/>
                <w:sz w:val="15"/>
                <w:szCs w:val="15"/>
              </w:rPr>
              <w:t>zakupionej lub pozyskanej energii elektrycznej,</w:t>
            </w:r>
            <w:r w:rsidRPr="005E2491">
              <w:rPr>
                <w:rFonts w:cs="Times New Roman"/>
                <w:color w:val="FFFFFF" w:themeColor="background1"/>
                <w:sz w:val="15"/>
                <w:szCs w:val="15"/>
              </w:rPr>
              <w:br/>
              <w:t xml:space="preserve">ciepła, pary i chłodzenia ze źródeł </w:t>
            </w:r>
            <w:r w:rsidRPr="005E2491">
              <w:rPr>
                <w:rFonts w:cs="Times New Roman"/>
                <w:color w:val="FFFFFF" w:themeColor="background1"/>
                <w:spacing w:val="-2"/>
                <w:sz w:val="15"/>
                <w:szCs w:val="15"/>
              </w:rPr>
              <w:t>odnawialnych.</w:t>
            </w:r>
          </w:p>
        </w:tc>
        <w:tc>
          <w:tcPr>
            <w:tcW w:w="5273" w:type="dxa"/>
            <w:shd w:val="clear" w:color="auto" w:fill="E8E8E8"/>
            <w:vAlign w:val="center"/>
          </w:tcPr>
          <w:p w14:paraId="1E603727" w14:textId="2EA870DB" w:rsidR="00F17C48" w:rsidRDefault="00C149CE">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del w:id="173" w:author="Vit Navratil" w:date="2025-03-25T21:50:00Z" w16du:dateUtc="2025-03-25T20:50:00Z">
              <w:r w:rsidDel="00911A60">
                <w:rPr>
                  <w:rFonts w:cs="Times New Roman"/>
                  <w:color w:val="101827"/>
                  <w:sz w:val="15"/>
                  <w:szCs w:val="15"/>
                </w:rPr>
                <w:delText>2173</w:delText>
              </w:r>
            </w:del>
            <w:ins w:id="174" w:author="Vit Navratil" w:date="2025-03-25T21:50:00Z" w16du:dateUtc="2025-03-25T20:50:00Z">
              <w:r w:rsidR="00911A60">
                <w:rPr>
                  <w:rFonts w:cs="Times New Roman"/>
                  <w:color w:val="101827"/>
                  <w:sz w:val="15"/>
                  <w:szCs w:val="15"/>
                </w:rPr>
                <w:t>2175</w:t>
              </w:r>
            </w:ins>
            <w:r>
              <w:rPr>
                <w:rFonts w:cs="Times New Roman"/>
                <w:color w:val="101827"/>
                <w:sz w:val="15"/>
                <w:szCs w:val="15"/>
              </w:rPr>
              <w:t xml:space="preserve">,99 </w:t>
            </w:r>
            <w:r w:rsidR="00F17C48" w:rsidRPr="00B14037">
              <w:rPr>
                <w:rFonts w:cs="Times New Roman"/>
                <w:color w:val="101827"/>
                <w:sz w:val="15"/>
                <w:szCs w:val="15"/>
              </w:rPr>
              <w:t>MWh</w:t>
            </w:r>
            <w:r w:rsidR="00F17C48" w:rsidRPr="00B14037">
              <w:rPr>
                <w:rFonts w:cs="Times New Roman"/>
                <w:color w:val="101827"/>
                <w:spacing w:val="39"/>
                <w:sz w:val="15"/>
                <w:szCs w:val="15"/>
              </w:rPr>
              <w:t xml:space="preserve"> </w:t>
            </w:r>
            <w:r w:rsidR="00F17C48" w:rsidRPr="00B14037">
              <w:rPr>
                <w:rFonts w:cs="Times New Roman"/>
                <w:color w:val="101827"/>
                <w:spacing w:val="-4"/>
                <w:sz w:val="15"/>
                <w:szCs w:val="15"/>
              </w:rPr>
              <w:t>(MWh)</w:t>
            </w:r>
          </w:p>
        </w:tc>
      </w:tr>
      <w:tr w:rsidR="00F17C48" w14:paraId="5B81C1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3" w:type="dxa"/>
            <w:tcBorders>
              <w:top w:val="none" w:sz="0" w:space="0" w:color="auto"/>
              <w:bottom w:val="none" w:sz="0" w:space="0" w:color="auto"/>
            </w:tcBorders>
            <w:shd w:val="clear" w:color="auto" w:fill="023282"/>
          </w:tcPr>
          <w:p w14:paraId="1D5991BA" w14:textId="77777777" w:rsidR="00F17C48" w:rsidRPr="005E2491" w:rsidRDefault="00F17C48">
            <w:pPr>
              <w:spacing w:before="120" w:after="120" w:line="240" w:lineRule="auto"/>
              <w:jc w:val="left"/>
              <w:rPr>
                <w:rFonts w:cs="Times New Roman"/>
                <w:color w:val="FFFFFF" w:themeColor="background1"/>
                <w:szCs w:val="20"/>
              </w:rPr>
            </w:pPr>
            <w:r w:rsidRPr="005E2491">
              <w:rPr>
                <w:rFonts w:cs="Times New Roman"/>
                <w:color w:val="FFFFFF" w:themeColor="background1"/>
                <w:sz w:val="15"/>
                <w:szCs w:val="15"/>
              </w:rPr>
              <w:lastRenderedPageBreak/>
              <w:t>Zużycie</w:t>
            </w:r>
            <w:r w:rsidRPr="005E2491">
              <w:rPr>
                <w:rFonts w:cs="Times New Roman"/>
                <w:color w:val="FFFFFF" w:themeColor="background1"/>
                <w:spacing w:val="-7"/>
                <w:sz w:val="15"/>
                <w:szCs w:val="15"/>
              </w:rPr>
              <w:t xml:space="preserve"> </w:t>
            </w:r>
            <w:r w:rsidRPr="005E2491">
              <w:rPr>
                <w:rFonts w:cs="Times New Roman"/>
                <w:color w:val="FFFFFF" w:themeColor="background1"/>
                <w:sz w:val="15"/>
                <w:szCs w:val="15"/>
              </w:rPr>
              <w:t>zakupionej</w:t>
            </w:r>
            <w:r w:rsidRPr="005E2491">
              <w:rPr>
                <w:rFonts w:cs="Times New Roman"/>
                <w:color w:val="FFFFFF" w:themeColor="background1"/>
                <w:spacing w:val="-24"/>
                <w:sz w:val="15"/>
                <w:szCs w:val="15"/>
              </w:rPr>
              <w:t xml:space="preserve"> </w:t>
            </w:r>
            <w:r w:rsidRPr="005E2491">
              <w:rPr>
                <w:rFonts w:cs="Times New Roman"/>
                <w:color w:val="FFFFFF" w:themeColor="background1"/>
                <w:sz w:val="15"/>
                <w:szCs w:val="15"/>
              </w:rPr>
              <w:t>lub</w:t>
            </w:r>
            <w:r w:rsidRPr="005E2491">
              <w:rPr>
                <w:rFonts w:cs="Times New Roman"/>
                <w:color w:val="FFFFFF" w:themeColor="background1"/>
                <w:spacing w:val="-24"/>
                <w:sz w:val="15"/>
                <w:szCs w:val="15"/>
              </w:rPr>
              <w:t xml:space="preserve"> </w:t>
            </w:r>
            <w:r w:rsidRPr="005E2491">
              <w:rPr>
                <w:rFonts w:cs="Times New Roman"/>
                <w:color w:val="FFFFFF" w:themeColor="background1"/>
                <w:sz w:val="15"/>
                <w:szCs w:val="15"/>
              </w:rPr>
              <w:t>pozyskanej</w:t>
            </w:r>
            <w:r w:rsidRPr="005E2491">
              <w:rPr>
                <w:rFonts w:cs="Times New Roman"/>
                <w:color w:val="FFFFFF" w:themeColor="background1"/>
                <w:spacing w:val="-24"/>
                <w:sz w:val="15"/>
                <w:szCs w:val="15"/>
              </w:rPr>
              <w:t xml:space="preserve"> </w:t>
            </w:r>
            <w:r w:rsidRPr="005E2491">
              <w:rPr>
                <w:rFonts w:cs="Times New Roman"/>
                <w:color w:val="FFFFFF" w:themeColor="background1"/>
                <w:sz w:val="15"/>
                <w:szCs w:val="15"/>
              </w:rPr>
              <w:t xml:space="preserve">energii elektrycznej, ciepła, </w:t>
            </w:r>
            <w:r w:rsidRPr="005E2491">
              <w:rPr>
                <w:rFonts w:cs="Times New Roman"/>
                <w:color w:val="FFFFFF" w:themeColor="background1"/>
                <w:sz w:val="15"/>
                <w:szCs w:val="15"/>
              </w:rPr>
              <w:br/>
              <w:t>pary i chłodzenia ze źródeł</w:t>
            </w:r>
            <w:r w:rsidRPr="005E2491">
              <w:rPr>
                <w:rFonts w:cs="Times New Roman"/>
                <w:color w:val="FFFFFF" w:themeColor="background1"/>
                <w:spacing w:val="-24"/>
                <w:sz w:val="15"/>
                <w:szCs w:val="15"/>
              </w:rPr>
              <w:t xml:space="preserve"> </w:t>
            </w:r>
            <w:r w:rsidRPr="005E2491">
              <w:rPr>
                <w:rFonts w:cs="Times New Roman"/>
                <w:color w:val="FFFFFF" w:themeColor="background1"/>
                <w:sz w:val="15"/>
                <w:szCs w:val="15"/>
              </w:rPr>
              <w:t>odnawialnych</w:t>
            </w:r>
            <w:r w:rsidRPr="005E2491">
              <w:rPr>
                <w:rFonts w:cs="Times New Roman"/>
                <w:color w:val="FFFFFF" w:themeColor="background1"/>
                <w:spacing w:val="-14"/>
                <w:sz w:val="15"/>
                <w:szCs w:val="15"/>
              </w:rPr>
              <w:t xml:space="preserve"> </w:t>
            </w:r>
            <w:r w:rsidRPr="005E2491">
              <w:rPr>
                <w:rFonts w:cs="Times New Roman"/>
                <w:color w:val="FFFFFF" w:themeColor="background1"/>
                <w:sz w:val="15"/>
                <w:szCs w:val="15"/>
              </w:rPr>
              <w:t>zgodnie z miksem</w:t>
            </w:r>
            <w:r w:rsidRPr="005E2491">
              <w:rPr>
                <w:rFonts w:cs="Times New Roman"/>
                <w:color w:val="FFFFFF" w:themeColor="background1"/>
                <w:sz w:val="15"/>
                <w:szCs w:val="15"/>
              </w:rPr>
              <w:br/>
              <w:t>energetycznym kraju.</w:t>
            </w:r>
          </w:p>
        </w:tc>
        <w:tc>
          <w:tcPr>
            <w:tcW w:w="5273" w:type="dxa"/>
            <w:tcBorders>
              <w:top w:val="none" w:sz="0" w:space="0" w:color="auto"/>
              <w:bottom w:val="none" w:sz="0" w:space="0" w:color="auto"/>
            </w:tcBorders>
            <w:vAlign w:val="center"/>
          </w:tcPr>
          <w:p w14:paraId="103850D5" w14:textId="3BEBE1AC" w:rsidR="00F17C48" w:rsidRDefault="00DB7E67">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del w:id="175" w:author="Vit Navratil" w:date="2025-03-25T21:51:00Z" w16du:dateUtc="2025-03-25T20:51:00Z">
              <w:r w:rsidRPr="00DB7E67" w:rsidDel="00F40AA4">
                <w:rPr>
                  <w:rFonts w:cs="Times New Roman"/>
                  <w:color w:val="101827"/>
                  <w:sz w:val="15"/>
                  <w:szCs w:val="15"/>
                </w:rPr>
                <w:delText>2</w:delText>
              </w:r>
              <w:r w:rsidR="008228FB" w:rsidDel="00F40AA4">
                <w:rPr>
                  <w:rFonts w:cs="Times New Roman"/>
                  <w:color w:val="101827"/>
                  <w:sz w:val="15"/>
                  <w:szCs w:val="15"/>
                </w:rPr>
                <w:delText>056</w:delText>
              </w:r>
            </w:del>
            <w:ins w:id="176" w:author="Vit Navratil" w:date="2025-03-25T21:51:00Z" w16du:dateUtc="2025-03-25T20:51:00Z">
              <w:r w:rsidR="00F40AA4" w:rsidRPr="00DB7E67">
                <w:rPr>
                  <w:rFonts w:cs="Times New Roman"/>
                  <w:color w:val="101827"/>
                  <w:sz w:val="15"/>
                  <w:szCs w:val="15"/>
                </w:rPr>
                <w:t>2</w:t>
              </w:r>
              <w:r w:rsidR="00F40AA4">
                <w:rPr>
                  <w:rFonts w:cs="Times New Roman"/>
                  <w:color w:val="101827"/>
                  <w:sz w:val="15"/>
                  <w:szCs w:val="15"/>
                </w:rPr>
                <w:t>058</w:t>
              </w:r>
            </w:ins>
            <w:r w:rsidR="008228FB">
              <w:rPr>
                <w:rFonts w:cs="Times New Roman"/>
                <w:color w:val="101827"/>
                <w:sz w:val="15"/>
                <w:szCs w:val="15"/>
              </w:rPr>
              <w:t>,90</w:t>
            </w:r>
            <w:commentRangeStart w:id="177"/>
            <w:commentRangeStart w:id="178"/>
            <w:r w:rsidR="00F17C48" w:rsidRPr="00B14037">
              <w:rPr>
                <w:rFonts w:cs="Times New Roman"/>
                <w:color w:val="101827"/>
                <w:spacing w:val="38"/>
                <w:sz w:val="15"/>
                <w:szCs w:val="15"/>
              </w:rPr>
              <w:t xml:space="preserve"> </w:t>
            </w:r>
            <w:commentRangeEnd w:id="177"/>
            <w:r w:rsidR="005B7F62">
              <w:rPr>
                <w:rStyle w:val="CommentReference"/>
              </w:rPr>
              <w:commentReference w:id="177"/>
            </w:r>
            <w:commentRangeEnd w:id="178"/>
            <w:r w:rsidR="00931DB4">
              <w:rPr>
                <w:rStyle w:val="CommentReference"/>
              </w:rPr>
              <w:commentReference w:id="178"/>
            </w:r>
            <w:r w:rsidR="00F17C48" w:rsidRPr="00B14037">
              <w:rPr>
                <w:rFonts w:cs="Times New Roman"/>
                <w:color w:val="101827"/>
                <w:sz w:val="15"/>
                <w:szCs w:val="15"/>
              </w:rPr>
              <w:t>MWh</w:t>
            </w:r>
            <w:r w:rsidR="00F17C48" w:rsidRPr="00B14037">
              <w:rPr>
                <w:rFonts w:cs="Times New Roman"/>
                <w:color w:val="101827"/>
                <w:spacing w:val="39"/>
                <w:sz w:val="15"/>
                <w:szCs w:val="15"/>
              </w:rPr>
              <w:t xml:space="preserve"> </w:t>
            </w:r>
            <w:r w:rsidR="00F17C48" w:rsidRPr="00B14037">
              <w:rPr>
                <w:rFonts w:cs="Times New Roman"/>
                <w:color w:val="101827"/>
                <w:spacing w:val="-4"/>
                <w:sz w:val="15"/>
                <w:szCs w:val="15"/>
              </w:rPr>
              <w:t>(MWh)</w:t>
            </w:r>
          </w:p>
        </w:tc>
      </w:tr>
    </w:tbl>
    <w:p w14:paraId="1BD859CF" w14:textId="77777777" w:rsidR="00F17C48" w:rsidRPr="00BA1806" w:rsidRDefault="00F17C48" w:rsidP="00F17C48">
      <w:pPr>
        <w:rPr>
          <w:rFonts w:cs="Times New Roman"/>
          <w:szCs w:val="20"/>
        </w:rPr>
      </w:pPr>
    </w:p>
    <w:p w14:paraId="55FA0941" w14:textId="5DFD06A3" w:rsidR="00F17C48" w:rsidRPr="00627F13" w:rsidRDefault="00F17C48" w:rsidP="0095061A">
      <w:pPr>
        <w:pStyle w:val="Heading2"/>
      </w:pPr>
      <w:r w:rsidRPr="000C55C0">
        <w:t>emisje gazów cieplarnianych zakresów 1,2 i 3</w:t>
      </w:r>
      <w:r>
        <w:t xml:space="preserve"> </w:t>
      </w:r>
      <w:r>
        <w:br/>
        <w:t>(e1-6)</w:t>
      </w:r>
    </w:p>
    <w:p w14:paraId="7441DF26" w14:textId="77777777" w:rsidR="00F17C48" w:rsidRPr="000C55C0" w:rsidRDefault="00F17C48" w:rsidP="00F17C48">
      <w:pPr>
        <w:rPr>
          <w:rFonts w:cs="Times New Roman"/>
          <w:color w:val="013082"/>
          <w:szCs w:val="20"/>
        </w:rPr>
      </w:pPr>
      <w:r w:rsidRPr="000C55C0">
        <w:rPr>
          <w:rFonts w:cs="Times New Roman"/>
          <w:color w:val="013082"/>
          <w:szCs w:val="20"/>
        </w:rPr>
        <w:t>[E1-6-45 -</w:t>
      </w:r>
      <w:r>
        <w:rPr>
          <w:rFonts w:cs="Times New Roman"/>
          <w:color w:val="013082"/>
          <w:szCs w:val="20"/>
        </w:rPr>
        <w:t xml:space="preserve"> </w:t>
      </w:r>
      <w:r w:rsidRPr="000C55C0">
        <w:rPr>
          <w:rFonts w:cs="Times New Roman"/>
          <w:color w:val="013082"/>
          <w:szCs w:val="20"/>
        </w:rPr>
        <w:t>52]</w:t>
      </w:r>
    </w:p>
    <w:p w14:paraId="1E1A9B29" w14:textId="77777777" w:rsidR="00F17C48" w:rsidRPr="00021072" w:rsidRDefault="00F17C48" w:rsidP="00F17C48">
      <w:pPr>
        <w:pStyle w:val="Heading1"/>
        <w:numPr>
          <w:ilvl w:val="2"/>
          <w:numId w:val="4"/>
        </w:numPr>
      </w:pPr>
      <w:bookmarkStart w:id="179" w:name="_Hlk192336538"/>
      <w:r>
        <w:t>Ślad węglowy firmy</w:t>
      </w:r>
    </w:p>
    <w:bookmarkEnd w:id="179"/>
    <w:p w14:paraId="7DBF2C2A" w14:textId="77777777" w:rsidR="00F17C48" w:rsidRPr="00021072" w:rsidRDefault="00F17C48" w:rsidP="00F17C48">
      <w:pPr>
        <w:pStyle w:val="Heading1"/>
        <w:numPr>
          <w:ilvl w:val="0"/>
          <w:numId w:val="0"/>
        </w:numPr>
        <w:rPr>
          <w:b/>
          <w:color w:val="0552DA"/>
          <w:sz w:val="20"/>
          <w:szCs w:val="20"/>
        </w:rPr>
      </w:pPr>
      <w:commentRangeStart w:id="180"/>
      <w:commentRangeStart w:id="181"/>
      <w:r w:rsidRPr="00021072">
        <w:rPr>
          <w:b/>
          <w:color w:val="0552DA"/>
          <w:sz w:val="20"/>
          <w:szCs w:val="20"/>
        </w:rPr>
        <w:t>Ś</w:t>
      </w:r>
      <w:r w:rsidRPr="00021072">
        <w:rPr>
          <w:b/>
          <w:caps w:val="0"/>
          <w:color w:val="0552DA"/>
          <w:sz w:val="20"/>
          <w:szCs w:val="20"/>
        </w:rPr>
        <w:t xml:space="preserve">lad węglowy </w:t>
      </w:r>
      <w:r>
        <w:rPr>
          <w:b/>
          <w:caps w:val="0"/>
          <w:color w:val="0552DA"/>
          <w:sz w:val="20"/>
          <w:szCs w:val="20"/>
        </w:rPr>
        <w:t>G</w:t>
      </w:r>
      <w:r w:rsidRPr="00021072">
        <w:rPr>
          <w:b/>
          <w:caps w:val="0"/>
          <w:color w:val="0552DA"/>
          <w:sz w:val="20"/>
          <w:szCs w:val="20"/>
        </w:rPr>
        <w:t xml:space="preserve">rupy </w:t>
      </w:r>
      <w:r>
        <w:rPr>
          <w:b/>
          <w:caps w:val="0"/>
          <w:color w:val="0552DA"/>
          <w:sz w:val="20"/>
          <w:szCs w:val="20"/>
        </w:rPr>
        <w:t>KRUK</w:t>
      </w:r>
      <w:commentRangeEnd w:id="180"/>
      <w:r w:rsidR="00EA2A82">
        <w:rPr>
          <w:rStyle w:val="CommentReference"/>
          <w:rFonts w:ascii="Lato" w:eastAsiaTheme="minorHAnsi" w:hAnsi="Lato" w:cstheme="minorBidi"/>
          <w:caps w:val="0"/>
          <w:color w:val="auto"/>
        </w:rPr>
        <w:commentReference w:id="180"/>
      </w:r>
      <w:commentRangeEnd w:id="181"/>
      <w:r w:rsidR="00CC5EB7">
        <w:rPr>
          <w:rStyle w:val="CommentReference"/>
          <w:rFonts w:ascii="Lato" w:eastAsiaTheme="minorHAnsi" w:hAnsi="Lato" w:cstheme="minorBidi"/>
          <w:caps w:val="0"/>
          <w:color w:val="auto"/>
        </w:rPr>
        <w:commentReference w:id="181"/>
      </w:r>
    </w:p>
    <w:p w14:paraId="2A0E30E9" w14:textId="77777777" w:rsidR="00F17C48" w:rsidRDefault="00F17C48" w:rsidP="00F17C48">
      <w:pPr>
        <w:pStyle w:val="Naglwek-3"/>
        <w:ind w:left="0"/>
        <w:jc w:val="both"/>
        <w:rPr>
          <w:rFonts w:ascii="Lato" w:hAnsi="Lato" w:cs="Times New Roman"/>
          <w:color w:val="101827"/>
          <w:sz w:val="20"/>
          <w:szCs w:val="20"/>
        </w:rPr>
      </w:pPr>
      <w:r w:rsidRPr="0079618F">
        <w:rPr>
          <w:rFonts w:ascii="Lato" w:hAnsi="Lato" w:cs="Times New Roman"/>
          <w:color w:val="101827"/>
          <w:sz w:val="20"/>
          <w:szCs w:val="20"/>
        </w:rPr>
        <w:t xml:space="preserve">Ślad węglowy to wskaźnik jej wpływu na środowisko, szczególnie w kontekście zmian klimatu. Odzwierciedla pośrednio zużycie energii, produktów i usług, mierząc emisję gazów cieplarnianych związanych z działalnością lub produktami przedsiębiorstwa. </w:t>
      </w:r>
    </w:p>
    <w:p w14:paraId="055349B9" w14:textId="77777777" w:rsidR="00BE4B7F" w:rsidRPr="00314B84" w:rsidRDefault="00291B68" w:rsidP="00314B84">
      <w:pPr>
        <w:pStyle w:val="Akapit-gwny-pierwszy-wciecie"/>
        <w:ind w:firstLine="0"/>
        <w:rPr>
          <w:rFonts w:cs="Times New Roman"/>
          <w:color w:val="auto"/>
          <w:szCs w:val="20"/>
        </w:rPr>
      </w:pPr>
      <w:r w:rsidRPr="00F738E3">
        <w:rPr>
          <w:rFonts w:cs="Times New Roman"/>
          <w:color w:val="101827"/>
          <w:szCs w:val="20"/>
        </w:rPr>
        <w:t>W 2024 r. grupa KRUK wykorzystała kombinację metody opartej na wydatkach i opartej na aktywności do obliczeń emisji gazów cieplarnianych.</w:t>
      </w:r>
      <w:r w:rsidR="00680298">
        <w:rPr>
          <w:rFonts w:cs="Times New Roman"/>
          <w:color w:val="101827"/>
          <w:szCs w:val="20"/>
        </w:rPr>
        <w:t xml:space="preserve"> </w:t>
      </w:r>
      <w:r w:rsidR="00BE4B7F" w:rsidRPr="00BE4B7F">
        <w:rPr>
          <w:rFonts w:cs="Times New Roman"/>
          <w:color w:val="101827"/>
          <w:szCs w:val="20"/>
        </w:rPr>
        <w:t xml:space="preserve">Do obliczenia śladu węglowego dla Grupy KRUK zastosowano kombinację metody opartej na aktywności (Activity-based) oraz metody opartej na wydatkach (Spend-based), ponieważ większość emisji w zakresie 3 wynika z ponoszonych kosztów, a dane w jednostkach fizycznych (np. kWh, m³) nie są dostępne na fakturach. Dodatkowo, jest to powszechna praktyka rynkowa, a zgodnie z protokołem GHG możliwe jest łączenie obu metod w celu </w:t>
      </w:r>
      <w:r w:rsidR="00BE4B7F" w:rsidRPr="00314B84">
        <w:rPr>
          <w:rFonts w:cs="Times New Roman"/>
          <w:color w:val="auto"/>
          <w:szCs w:val="20"/>
        </w:rPr>
        <w:t>uzyskania jak najdokładniejszego oszacowania emisji.</w:t>
      </w:r>
    </w:p>
    <w:p w14:paraId="755B40EE" w14:textId="3F00308C" w:rsidR="00291B68" w:rsidRPr="00BE4B7F" w:rsidRDefault="00680298" w:rsidP="00314B84">
      <w:pPr>
        <w:pStyle w:val="Akapit-gwny-pierwszy-wciecie"/>
        <w:ind w:firstLine="0"/>
        <w:rPr>
          <w:rFonts w:cs="Times New Roman"/>
          <w:color w:val="101827"/>
          <w:szCs w:val="20"/>
        </w:rPr>
      </w:pPr>
      <w:r w:rsidRPr="00314B84">
        <w:rPr>
          <w:rFonts w:cs="Times New Roman"/>
          <w:color w:val="auto"/>
          <w:szCs w:val="20"/>
        </w:rPr>
        <w:t>W obliczeniach zastosowano współczynniki emisji DEFRA, KOBIZE oraz ECOINVENT, a wykorzystanym narzędziem było Green0meter.com</w:t>
      </w:r>
      <w:r w:rsidR="00AB1A97" w:rsidRPr="00314B84">
        <w:rPr>
          <w:rFonts w:cs="Times New Roman"/>
          <w:color w:val="auto"/>
          <w:szCs w:val="20"/>
        </w:rPr>
        <w:t>.</w:t>
      </w:r>
      <w:r w:rsidR="00291B68" w:rsidRPr="00314B84">
        <w:rPr>
          <w:rFonts w:cs="Times New Roman"/>
          <w:color w:val="auto"/>
          <w:szCs w:val="20"/>
        </w:rPr>
        <w:t xml:space="preserve"> Podejście </w:t>
      </w:r>
      <w:r w:rsidR="00291B68" w:rsidRPr="00F738E3">
        <w:rPr>
          <w:rFonts w:cs="Times New Roman"/>
          <w:color w:val="101827"/>
          <w:szCs w:val="20"/>
        </w:rPr>
        <w:t>oparte na wydatkach było stosowane głównie do obliczeń zakresu 3.</w:t>
      </w:r>
      <w:r w:rsidR="00291B68">
        <w:rPr>
          <w:rFonts w:cs="Times New Roman"/>
          <w:color w:val="101827"/>
          <w:szCs w:val="20"/>
        </w:rPr>
        <w:t xml:space="preserve"> </w:t>
      </w:r>
      <w:r w:rsidR="00291B68" w:rsidRPr="000F52D6">
        <w:rPr>
          <w:rFonts w:cs="Times New Roman"/>
          <w:color w:val="101827"/>
          <w:szCs w:val="20"/>
        </w:rPr>
        <w:t>Obliczenia obejmowały również następujące granice zakresu 3:</w:t>
      </w:r>
      <w:r w:rsidR="00291B68">
        <w:rPr>
          <w:rFonts w:cs="Times New Roman"/>
          <w:color w:val="101827"/>
          <w:szCs w:val="20"/>
        </w:rPr>
        <w:t xml:space="preserve"> </w:t>
      </w:r>
      <w:r w:rsidR="00291B68" w:rsidRPr="000F52D6">
        <w:rPr>
          <w:rFonts w:cs="Times New Roman"/>
          <w:color w:val="101827"/>
          <w:szCs w:val="20"/>
        </w:rPr>
        <w:t>i. pośrednie emisje gazów cieplarnianych zakresu 3 skonsolidowanej grupy dla celów księgowych (spółka dominująca i jej spółki zależne)</w:t>
      </w:r>
      <w:r w:rsidR="00291B68">
        <w:rPr>
          <w:rFonts w:cs="Times New Roman"/>
          <w:color w:val="101827"/>
          <w:szCs w:val="20"/>
        </w:rPr>
        <w:t xml:space="preserve">, </w:t>
      </w:r>
      <w:r w:rsidR="00291B68" w:rsidRPr="000F52D6">
        <w:rPr>
          <w:rFonts w:cs="Times New Roman"/>
          <w:color w:val="101827"/>
          <w:szCs w:val="20"/>
        </w:rPr>
        <w:t>ii. pośrednie emisje gazów cieplarnianych zakresu 3 nieskonsolidowanych spółek zależnych (Corbul i Gantoi w Rumunii), w przypadku których jednostka ma możliwość kontrolowania operacji i relacji operacyjnych (tj. ma kontrolę operacyjną)</w:t>
      </w:r>
    </w:p>
    <w:p w14:paraId="7D77129D" w14:textId="77777777" w:rsidR="00F17C48" w:rsidRDefault="00F17C48" w:rsidP="00F17C48">
      <w:pPr>
        <w:pStyle w:val="Naglwek-3"/>
        <w:ind w:left="0"/>
        <w:jc w:val="both"/>
        <w:rPr>
          <w:rFonts w:ascii="Lato" w:hAnsi="Lato" w:cs="Times New Roman"/>
          <w:color w:val="101827"/>
          <w:sz w:val="20"/>
          <w:szCs w:val="20"/>
        </w:rPr>
      </w:pPr>
      <w:r w:rsidRPr="0079618F">
        <w:rPr>
          <w:rFonts w:ascii="Lato" w:hAnsi="Lato" w:cs="Times New Roman"/>
          <w:color w:val="101827"/>
          <w:sz w:val="20"/>
          <w:szCs w:val="20"/>
        </w:rPr>
        <w:t xml:space="preserve">W 2024 roku Grupa po raz pierwszy </w:t>
      </w:r>
      <w:r w:rsidRPr="00021072">
        <w:rPr>
          <w:rFonts w:ascii="Lato" w:hAnsi="Lato" w:cs="Times New Roman"/>
          <w:color w:val="000000" w:themeColor="text1"/>
          <w:sz w:val="20"/>
          <w:szCs w:val="20"/>
        </w:rPr>
        <w:t xml:space="preserve">kalkulowała emisje </w:t>
      </w:r>
      <w:commentRangeStart w:id="182"/>
      <w:commentRangeStart w:id="183"/>
      <w:r w:rsidRPr="00021072">
        <w:rPr>
          <w:rFonts w:ascii="Lato" w:hAnsi="Lato" w:cs="Times New Roman"/>
          <w:color w:val="000000" w:themeColor="text1"/>
          <w:sz w:val="20"/>
          <w:szCs w:val="20"/>
        </w:rPr>
        <w:t xml:space="preserve">Zakresu 3 </w:t>
      </w:r>
      <w:commentRangeEnd w:id="182"/>
      <w:r w:rsidR="00664790">
        <w:rPr>
          <w:rStyle w:val="CommentReference"/>
          <w:rFonts w:ascii="Lato" w:eastAsiaTheme="minorHAnsi" w:hAnsi="Lato" w:cstheme="minorBidi"/>
          <w:bCs w:val="0"/>
          <w:color w:val="auto"/>
        </w:rPr>
        <w:commentReference w:id="182"/>
      </w:r>
      <w:commentRangeEnd w:id="183"/>
      <w:r w:rsidR="00855B3A">
        <w:rPr>
          <w:rStyle w:val="CommentReference"/>
          <w:rFonts w:ascii="Lato" w:eastAsiaTheme="minorHAnsi" w:hAnsi="Lato" w:cstheme="minorBidi"/>
          <w:bCs w:val="0"/>
          <w:color w:val="auto"/>
        </w:rPr>
        <w:commentReference w:id="183"/>
      </w:r>
      <w:r w:rsidRPr="00021072">
        <w:rPr>
          <w:rFonts w:ascii="Lato" w:hAnsi="Lato" w:cs="Times New Roman"/>
          <w:color w:val="000000" w:themeColor="text1"/>
          <w:sz w:val="20"/>
          <w:szCs w:val="20"/>
        </w:rPr>
        <w:t>w swoim łańcuchu wartości.</w:t>
      </w:r>
    </w:p>
    <w:p w14:paraId="5C12052C" w14:textId="77777777" w:rsidR="00F17C48" w:rsidRPr="0079618F" w:rsidRDefault="00F17C48" w:rsidP="00F17C48">
      <w:pPr>
        <w:pStyle w:val="Naglwek-3"/>
        <w:ind w:left="0"/>
        <w:jc w:val="both"/>
        <w:rPr>
          <w:rFonts w:ascii="Lato" w:hAnsi="Lato" w:cs="Times New Roman"/>
          <w:color w:val="101827"/>
          <w:sz w:val="20"/>
          <w:szCs w:val="20"/>
        </w:rPr>
      </w:pPr>
      <w:r w:rsidRPr="00BA1806">
        <w:rPr>
          <w:rFonts w:ascii="Lato" w:hAnsi="Lato" w:cs="Times New Roman"/>
          <w:color w:val="101827"/>
          <w:sz w:val="20"/>
          <w:szCs w:val="20"/>
        </w:rPr>
        <w:t>Do</w:t>
      </w:r>
      <w:r w:rsidRPr="0079618F">
        <w:rPr>
          <w:rFonts w:ascii="Lato" w:hAnsi="Lato" w:cs="Times New Roman"/>
          <w:color w:val="101827"/>
          <w:sz w:val="20"/>
          <w:szCs w:val="20"/>
        </w:rPr>
        <w:t xml:space="preserve"> </w:t>
      </w:r>
      <w:r w:rsidRPr="00BA1806">
        <w:rPr>
          <w:rFonts w:ascii="Lato" w:hAnsi="Lato" w:cs="Times New Roman"/>
          <w:color w:val="101827"/>
          <w:sz w:val="20"/>
          <w:szCs w:val="20"/>
        </w:rPr>
        <w:t>obliczenia</w:t>
      </w:r>
      <w:r w:rsidRPr="0079618F">
        <w:rPr>
          <w:rFonts w:ascii="Lato" w:hAnsi="Lato" w:cs="Times New Roman"/>
          <w:color w:val="101827"/>
          <w:sz w:val="20"/>
          <w:szCs w:val="20"/>
        </w:rPr>
        <w:t xml:space="preserve"> </w:t>
      </w:r>
      <w:r w:rsidRPr="00BA1806">
        <w:rPr>
          <w:rFonts w:ascii="Lato" w:hAnsi="Lato" w:cs="Times New Roman"/>
          <w:color w:val="101827"/>
          <w:sz w:val="20"/>
          <w:szCs w:val="20"/>
        </w:rPr>
        <w:t>emisji</w:t>
      </w:r>
      <w:r w:rsidRPr="0079618F">
        <w:rPr>
          <w:rFonts w:ascii="Lato" w:hAnsi="Lato" w:cs="Times New Roman"/>
          <w:color w:val="101827"/>
          <w:sz w:val="20"/>
          <w:szCs w:val="20"/>
        </w:rPr>
        <w:t xml:space="preserve"> </w:t>
      </w:r>
      <w:r w:rsidRPr="00BA1806">
        <w:rPr>
          <w:rFonts w:ascii="Lato" w:hAnsi="Lato" w:cs="Times New Roman"/>
          <w:color w:val="101827"/>
          <w:sz w:val="20"/>
          <w:szCs w:val="20"/>
        </w:rPr>
        <w:t>gazów</w:t>
      </w:r>
      <w:r w:rsidRPr="0079618F">
        <w:rPr>
          <w:rFonts w:ascii="Lato" w:hAnsi="Lato" w:cs="Times New Roman"/>
          <w:color w:val="101827"/>
          <w:sz w:val="20"/>
          <w:szCs w:val="20"/>
        </w:rPr>
        <w:t xml:space="preserve"> </w:t>
      </w:r>
      <w:r w:rsidRPr="00BA1806">
        <w:rPr>
          <w:rFonts w:ascii="Lato" w:hAnsi="Lato" w:cs="Times New Roman"/>
          <w:color w:val="101827"/>
          <w:sz w:val="20"/>
          <w:szCs w:val="20"/>
        </w:rPr>
        <w:t>cieplarnianych</w:t>
      </w:r>
      <w:r w:rsidRPr="0079618F">
        <w:rPr>
          <w:rFonts w:ascii="Lato" w:hAnsi="Lato" w:cs="Times New Roman"/>
          <w:color w:val="101827"/>
          <w:sz w:val="20"/>
          <w:szCs w:val="20"/>
        </w:rPr>
        <w:t xml:space="preserve"> wykorzystano m.in:</w:t>
      </w:r>
    </w:p>
    <w:p w14:paraId="3A5D57CE" w14:textId="77777777" w:rsidR="00F17C48" w:rsidRPr="0079618F" w:rsidRDefault="00F17C48" w:rsidP="00F17C48">
      <w:pPr>
        <w:pStyle w:val="Akapit-punktor-lista-tab"/>
      </w:pPr>
      <w:r w:rsidRPr="00BA1806">
        <w:t>Dojazdy</w:t>
      </w:r>
      <w:r w:rsidRPr="0079618F">
        <w:t xml:space="preserve"> </w:t>
      </w:r>
      <w:r w:rsidRPr="00BA1806">
        <w:t>pracowników,</w:t>
      </w:r>
      <w:r w:rsidRPr="0079618F">
        <w:t xml:space="preserve"> </w:t>
      </w:r>
      <w:r w:rsidRPr="00BA1806">
        <w:t>które</w:t>
      </w:r>
      <w:r w:rsidRPr="0079618F">
        <w:t xml:space="preserve"> </w:t>
      </w:r>
      <w:r w:rsidRPr="00BA1806">
        <w:t>oszacowano</w:t>
      </w:r>
      <w:r w:rsidRPr="0079618F">
        <w:t xml:space="preserve"> </w:t>
      </w:r>
      <w:r w:rsidRPr="00BA1806">
        <w:t>na</w:t>
      </w:r>
      <w:r w:rsidRPr="0079618F">
        <w:t xml:space="preserve"> </w:t>
      </w:r>
      <w:r w:rsidRPr="00BA1806">
        <w:t>podstawie</w:t>
      </w:r>
      <w:r w:rsidRPr="0079618F">
        <w:t xml:space="preserve"> ankiety.</w:t>
      </w:r>
    </w:p>
    <w:p w14:paraId="29FE461D" w14:textId="77777777" w:rsidR="00F17C48" w:rsidRPr="0079618F" w:rsidRDefault="00F17C48" w:rsidP="00F17C48">
      <w:pPr>
        <w:pStyle w:val="Akapit-punktor-lista-tab"/>
      </w:pPr>
      <w:r w:rsidRPr="00BA1806">
        <w:t>Niektóre</w:t>
      </w:r>
      <w:r w:rsidRPr="0079618F">
        <w:t xml:space="preserve"> </w:t>
      </w:r>
      <w:r w:rsidRPr="00BA1806">
        <w:t>dane</w:t>
      </w:r>
      <w:r w:rsidRPr="0079618F">
        <w:t xml:space="preserve"> </w:t>
      </w:r>
      <w:r w:rsidRPr="00BA1806">
        <w:t>wejściowe</w:t>
      </w:r>
      <w:r w:rsidRPr="0079618F">
        <w:t xml:space="preserve"> </w:t>
      </w:r>
      <w:r w:rsidRPr="00BA1806">
        <w:t>obliczone</w:t>
      </w:r>
      <w:r w:rsidRPr="0079618F">
        <w:t xml:space="preserve"> </w:t>
      </w:r>
      <w:r w:rsidRPr="00BA1806">
        <w:t>na</w:t>
      </w:r>
      <w:r w:rsidRPr="0079618F">
        <w:t xml:space="preserve"> </w:t>
      </w:r>
      <w:r w:rsidRPr="00BA1806">
        <w:t>podstawie</w:t>
      </w:r>
      <w:r w:rsidRPr="0079618F">
        <w:t xml:space="preserve"> wydatków.</w:t>
      </w:r>
    </w:p>
    <w:p w14:paraId="1AD49CEE" w14:textId="77777777" w:rsidR="00F17C48" w:rsidRPr="0079618F" w:rsidRDefault="00F17C48" w:rsidP="00F17C48">
      <w:pPr>
        <w:pStyle w:val="Akapit-punktor-lista-tab"/>
      </w:pPr>
      <w:r w:rsidRPr="00BA1806">
        <w:t>Zakupione</w:t>
      </w:r>
      <w:r w:rsidRPr="0079618F">
        <w:t xml:space="preserve"> </w:t>
      </w:r>
      <w:r w:rsidRPr="00BA1806">
        <w:t>towary</w:t>
      </w:r>
      <w:r w:rsidRPr="0079618F">
        <w:t xml:space="preserve"> </w:t>
      </w:r>
      <w:r w:rsidRPr="00BA1806">
        <w:t>i</w:t>
      </w:r>
      <w:r w:rsidRPr="0079618F">
        <w:t xml:space="preserve"> </w:t>
      </w:r>
      <w:r w:rsidRPr="00BA1806">
        <w:t>usługi,</w:t>
      </w:r>
      <w:r w:rsidRPr="0079618F">
        <w:t xml:space="preserve"> </w:t>
      </w:r>
      <w:r w:rsidRPr="00BA1806">
        <w:t>takie</w:t>
      </w:r>
      <w:r w:rsidRPr="0079618F">
        <w:t xml:space="preserve"> </w:t>
      </w:r>
      <w:r w:rsidRPr="00BA1806">
        <w:t>jak</w:t>
      </w:r>
      <w:r w:rsidRPr="0079618F">
        <w:t xml:space="preserve"> </w:t>
      </w:r>
      <w:r w:rsidRPr="00BA1806">
        <w:t>tonery</w:t>
      </w:r>
      <w:r w:rsidRPr="0079618F">
        <w:t xml:space="preserve"> </w:t>
      </w:r>
      <w:r w:rsidRPr="00BA1806">
        <w:t>i</w:t>
      </w:r>
      <w:r w:rsidRPr="0079618F">
        <w:t xml:space="preserve"> </w:t>
      </w:r>
      <w:r w:rsidRPr="00BA1806">
        <w:t>papier,</w:t>
      </w:r>
      <w:r w:rsidRPr="0079618F">
        <w:t xml:space="preserve"> </w:t>
      </w:r>
      <w:r w:rsidRPr="00BA1806">
        <w:t>oszacowane</w:t>
      </w:r>
      <w:r w:rsidRPr="0079618F">
        <w:t xml:space="preserve"> </w:t>
      </w:r>
      <w:r w:rsidRPr="00BA1806">
        <w:t>na</w:t>
      </w:r>
      <w:r w:rsidRPr="0079618F">
        <w:t xml:space="preserve"> </w:t>
      </w:r>
      <w:r w:rsidRPr="00BA1806">
        <w:t>podstawie</w:t>
      </w:r>
      <w:r w:rsidRPr="0079618F">
        <w:t xml:space="preserve"> </w:t>
      </w:r>
      <w:r w:rsidRPr="00BA1806">
        <w:t>podziału</w:t>
      </w:r>
      <w:r w:rsidRPr="0079618F">
        <w:t xml:space="preserve"> faktury.</w:t>
      </w:r>
    </w:p>
    <w:p w14:paraId="69951A7E" w14:textId="77777777" w:rsidR="00F17C48" w:rsidRPr="0079618F" w:rsidRDefault="00F17C48" w:rsidP="00F17C48">
      <w:pPr>
        <w:pStyle w:val="Akapit-punktor-lista-tab"/>
      </w:pPr>
      <w:r w:rsidRPr="00BA1806">
        <w:t>Przetwarzanie</w:t>
      </w:r>
      <w:r w:rsidRPr="0079618F">
        <w:t xml:space="preserve"> </w:t>
      </w:r>
      <w:r w:rsidRPr="00BA1806">
        <w:t>odpadów,</w:t>
      </w:r>
      <w:r w:rsidRPr="0079618F">
        <w:t xml:space="preserve"> </w:t>
      </w:r>
      <w:r w:rsidRPr="00BA1806">
        <w:t>oszacowane</w:t>
      </w:r>
      <w:r w:rsidRPr="0079618F">
        <w:t xml:space="preserve"> </w:t>
      </w:r>
      <w:r w:rsidRPr="00BA1806">
        <w:t>na</w:t>
      </w:r>
      <w:r w:rsidRPr="0079618F">
        <w:t xml:space="preserve"> </w:t>
      </w:r>
      <w:r w:rsidRPr="00BA1806">
        <w:t>podstawie</w:t>
      </w:r>
      <w:r w:rsidRPr="0079618F">
        <w:t xml:space="preserve"> </w:t>
      </w:r>
      <w:r w:rsidRPr="00BA1806">
        <w:t>najczęstszych</w:t>
      </w:r>
      <w:r w:rsidRPr="0079618F">
        <w:t xml:space="preserve"> </w:t>
      </w:r>
      <w:r w:rsidRPr="00BA1806">
        <w:t>praktyk</w:t>
      </w:r>
      <w:r w:rsidRPr="0079618F">
        <w:t xml:space="preserve"> </w:t>
      </w:r>
      <w:r w:rsidRPr="00BA1806">
        <w:t>na</w:t>
      </w:r>
      <w:r w:rsidRPr="0079618F">
        <w:t xml:space="preserve"> rynku.</w:t>
      </w:r>
    </w:p>
    <w:p w14:paraId="18265148" w14:textId="24C4A594" w:rsidR="00F17C48" w:rsidRDefault="00F17C48" w:rsidP="00F17C48">
      <w:pPr>
        <w:pStyle w:val="Naglwek-3"/>
        <w:ind w:left="0"/>
        <w:rPr>
          <w:rFonts w:ascii="Lato" w:hAnsi="Lato" w:cs="Times New Roman"/>
          <w:color w:val="101827"/>
          <w:sz w:val="20"/>
          <w:szCs w:val="20"/>
        </w:rPr>
      </w:pPr>
      <w:r>
        <w:rPr>
          <w:noProof/>
        </w:rPr>
        <w:drawing>
          <wp:anchor distT="0" distB="0" distL="114300" distR="114300" simplePos="0" relativeHeight="251658241" behindDoc="0" locked="0" layoutInCell="1" allowOverlap="1" wp14:anchorId="0163BF52" wp14:editId="79A9B5DC">
            <wp:simplePos x="0" y="0"/>
            <wp:positionH relativeFrom="column">
              <wp:posOffset>1114211</wp:posOffset>
            </wp:positionH>
            <wp:positionV relativeFrom="paragraph">
              <wp:posOffset>480060</wp:posOffset>
            </wp:positionV>
            <wp:extent cx="4295775" cy="1701165"/>
            <wp:effectExtent l="0" t="0" r="9525" b="13335"/>
            <wp:wrapTopAndBottom/>
            <wp:docPr id="882040519" name="Diagram 1">
              <a:extLst xmlns:a="http://schemas.openxmlformats.org/drawingml/2006/main">
                <a:ext uri="{FF2B5EF4-FFF2-40B4-BE49-F238E27FC236}">
                  <a16:creationId xmlns:a16="http://schemas.microsoft.com/office/drawing/2014/main" id="{3A8A5142-2B74-1660-6F41-4AA1FBEE3F1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Pr>
          <w:rFonts w:ascii="Lato" w:hAnsi="Lato" w:cs="Times New Roman"/>
          <w:color w:val="101827"/>
          <w:sz w:val="20"/>
          <w:szCs w:val="20"/>
        </w:rPr>
        <w:t>D</w:t>
      </w:r>
      <w:r w:rsidRPr="00BA1806">
        <w:rPr>
          <w:rFonts w:ascii="Lato" w:hAnsi="Lato" w:cs="Times New Roman"/>
          <w:color w:val="101827"/>
          <w:sz w:val="20"/>
          <w:szCs w:val="20"/>
        </w:rPr>
        <w:t>o</w:t>
      </w:r>
      <w:r w:rsidRPr="00755181">
        <w:rPr>
          <w:rFonts w:ascii="Lato" w:hAnsi="Lato" w:cs="Times New Roman"/>
          <w:color w:val="101827"/>
          <w:sz w:val="20"/>
          <w:szCs w:val="20"/>
        </w:rPr>
        <w:t xml:space="preserve"> </w:t>
      </w:r>
      <w:r w:rsidRPr="00BA1806">
        <w:rPr>
          <w:rFonts w:ascii="Lato" w:hAnsi="Lato" w:cs="Times New Roman"/>
          <w:color w:val="101827"/>
          <w:sz w:val="20"/>
          <w:szCs w:val="20"/>
        </w:rPr>
        <w:t>obliczenia</w:t>
      </w:r>
      <w:r w:rsidRPr="00755181">
        <w:rPr>
          <w:rFonts w:ascii="Lato" w:hAnsi="Lato" w:cs="Times New Roman"/>
          <w:color w:val="101827"/>
          <w:sz w:val="20"/>
          <w:szCs w:val="20"/>
        </w:rPr>
        <w:t xml:space="preserve"> emisji</w:t>
      </w:r>
      <w:r>
        <w:rPr>
          <w:rFonts w:ascii="Lato" w:hAnsi="Lato" w:cs="Times New Roman"/>
          <w:color w:val="101827"/>
          <w:sz w:val="20"/>
          <w:szCs w:val="20"/>
        </w:rPr>
        <w:t xml:space="preserve"> użyto następujące w</w:t>
      </w:r>
      <w:r w:rsidRPr="00BA1806">
        <w:rPr>
          <w:rFonts w:ascii="Lato" w:hAnsi="Lato" w:cs="Times New Roman"/>
          <w:color w:val="101827"/>
          <w:sz w:val="20"/>
          <w:szCs w:val="20"/>
        </w:rPr>
        <w:t>spółczynniki</w:t>
      </w:r>
      <w:r>
        <w:rPr>
          <w:rFonts w:ascii="Lato" w:hAnsi="Lato" w:cs="Times New Roman"/>
          <w:color w:val="101827"/>
          <w:sz w:val="20"/>
          <w:szCs w:val="20"/>
        </w:rPr>
        <w:t xml:space="preserve">: </w:t>
      </w:r>
    </w:p>
    <w:p w14:paraId="5D37005F" w14:textId="77777777" w:rsidR="00F63F81" w:rsidRDefault="00F63F81" w:rsidP="00F17C48">
      <w:pPr>
        <w:pStyle w:val="Akapit-gwny-pierwszy-wciecie"/>
        <w:ind w:firstLine="0"/>
      </w:pPr>
    </w:p>
    <w:p w14:paraId="45E57B0A" w14:textId="77777777" w:rsidR="00F63F81" w:rsidRDefault="00F63F81" w:rsidP="00F17C48">
      <w:pPr>
        <w:pStyle w:val="Akapit-gwny-pierwszy-wciecie"/>
        <w:ind w:firstLine="0"/>
      </w:pPr>
    </w:p>
    <w:p w14:paraId="1108F427" w14:textId="4EBCF0B2" w:rsidR="00F17C48" w:rsidRDefault="00F17C48" w:rsidP="00F17C48">
      <w:pPr>
        <w:pStyle w:val="Akapit-gwny-pierwszy-wciecie"/>
        <w:ind w:firstLine="0"/>
      </w:pPr>
      <w:commentRangeStart w:id="184"/>
      <w:commentRangeStart w:id="185"/>
      <w:r>
        <w:lastRenderedPageBreak/>
        <w:t>Ślad węglowy firmy</w:t>
      </w:r>
      <w:commentRangeEnd w:id="184"/>
      <w:r w:rsidR="008F1A62">
        <w:rPr>
          <w:rStyle w:val="CommentReference"/>
          <w:rFonts w:eastAsiaTheme="minorHAnsi" w:cstheme="minorBidi"/>
          <w:bCs w:val="0"/>
          <w:color w:val="auto"/>
        </w:rPr>
        <w:commentReference w:id="184"/>
      </w:r>
      <w:commentRangeEnd w:id="185"/>
      <w:r w:rsidR="00D044A5">
        <w:rPr>
          <w:rStyle w:val="CommentReference"/>
          <w:rFonts w:eastAsiaTheme="minorHAnsi" w:cstheme="minorBidi"/>
          <w:bCs w:val="0"/>
          <w:color w:val="auto"/>
        </w:rPr>
        <w:commentReference w:id="185"/>
      </w:r>
    </w:p>
    <w:p w14:paraId="77CB0779" w14:textId="5C28A6A4" w:rsidR="00931DB4" w:rsidRDefault="00F17C48" w:rsidP="00165731">
      <w:del w:id="186" w:author="Karel Kotoun" w:date="2025-03-21T18:26:00Z" w16du:dateUtc="2025-03-21T17:26:00Z">
        <w:r w:rsidRPr="00B54761" w:rsidDel="00A00B76">
          <w:rPr>
            <w:noProof/>
          </w:rPr>
          <mc:AlternateContent>
            <mc:Choice Requires="wpg">
              <w:drawing>
                <wp:anchor distT="0" distB="0" distL="114300" distR="114300" simplePos="0" relativeHeight="251658242" behindDoc="0" locked="0" layoutInCell="1" allowOverlap="1" wp14:anchorId="66A23024" wp14:editId="3346485B">
                  <wp:simplePos x="0" y="0"/>
                  <wp:positionH relativeFrom="column">
                    <wp:posOffset>619760</wp:posOffset>
                  </wp:positionH>
                  <wp:positionV relativeFrom="paragraph">
                    <wp:posOffset>0</wp:posOffset>
                  </wp:positionV>
                  <wp:extent cx="5668645" cy="5418800"/>
                  <wp:effectExtent l="0" t="0" r="8255" b="10795"/>
                  <wp:wrapTopAndBottom/>
                  <wp:docPr id="222665512" name="Group 3"/>
                  <wp:cNvGraphicFramePr/>
                  <a:graphic xmlns:a="http://schemas.openxmlformats.org/drawingml/2006/main">
                    <a:graphicData uri="http://schemas.microsoft.com/office/word/2010/wordprocessingGroup">
                      <wpg:wgp>
                        <wpg:cNvGrpSpPr/>
                        <wpg:grpSpPr>
                          <a:xfrm>
                            <a:off x="0" y="0"/>
                            <a:ext cx="5668645" cy="5418800"/>
                            <a:chOff x="-182880" y="-129540"/>
                            <a:chExt cx="5668645" cy="5418800"/>
                          </a:xfrm>
                        </wpg:grpSpPr>
                        <wpg:graphicFrame>
                          <wpg:cNvPr id="139703189" name="Diagram 2"/>
                          <wpg:cNvFrPr/>
                          <wpg:xfrm>
                            <a:off x="-182880" y="-129540"/>
                            <a:ext cx="5486400" cy="1885950"/>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g:graphicFrame>
                          <wpg:cNvPr id="1204050485" name="Chart 1">
                            <a:extLst>
                              <a:ext uri="{FF2B5EF4-FFF2-40B4-BE49-F238E27FC236}">
                                <a16:creationId xmlns:a16="http://schemas.microsoft.com/office/drawing/2014/main" id="{CA5738EE-697A-06FC-5B88-EC6C79BE432A}"/>
                              </a:ext>
                            </a:extLst>
                          </wpg:cNvPr>
                          <wpg:cNvFrPr/>
                          <wpg:xfrm>
                            <a:off x="0" y="1805650"/>
                            <a:ext cx="5485765" cy="3483610"/>
                          </wpg:xfrm>
                          <a:graphic>
                            <a:graphicData uri="http://schemas.openxmlformats.org/drawingml/2006/chart">
                              <c:chart xmlns:c="http://schemas.openxmlformats.org/drawingml/2006/chart" xmlns:r="http://schemas.openxmlformats.org/officeDocument/2006/relationships" r:id="rId28"/>
                            </a:graphicData>
                          </a:graphic>
                        </wpg:graphicFrame>
                      </wpg:wgp>
                    </a:graphicData>
                  </a:graphic>
                  <wp14:sizeRelH relativeFrom="margin">
                    <wp14:pctWidth>0</wp14:pctWidth>
                  </wp14:sizeRelH>
                  <wp14:sizeRelV relativeFrom="margin">
                    <wp14:pctHeight>0</wp14:pctHeight>
                  </wp14:sizeRelV>
                </wp:anchor>
              </w:drawing>
            </mc:Choice>
            <mc:Fallback xmlns:c="http://schemas.openxmlformats.org/drawingml/2006/chart" xmlns:dgm="http://schemas.openxmlformats.org/drawingml/2006/diagram" xmlns:a16="http://schemas.microsoft.com/office/drawing/2014/main" xmlns:a="http://schemas.openxmlformats.org/drawingml/2006/main">
              <w:pict w14:anchorId="7958B775">
                <v:group id="Group 3" style="position:absolute;margin-left:48.8pt;margin-top:0;width:446.35pt;height:426.7pt;z-index:251658242;mso-width-relative:margin;mso-height-relative:margin" coordsize="56686,54188" coordorigin="-1828,-1295" o:spid="_x0000_s1026" w14:anchorId="100427B0" o:gfxdata="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CgAAAAAAAAAhAHWrQ7UjJwAAIycAAC0AAABkcnMv&#10;ZW1iZWRkaW5ncy9NaWNyb3NvZnRfRXhjZWxfV29ya3NoZWV0Lnhsc3hQSwMEFAAGAAgAAAAhAN0r&#10;i1hsAQAAEAUAABMACAJbQ29udGVudF9UeXBlc10ueG1sIKIEAiig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iagram 2" style="position:absolute;left:-1889;top:106;width:54985;height:16033;visibility:visib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">
                    <v:imagedata o:title="" r:id="rId29"/>
                    <o:lock v:ext="edit" aspectratio="f"/>
                  </v:shape>
                  <v:shape id="Chart 1" style="position:absolute;left:-60;top:17967;width:54984;height:34992;visibility:visibl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">
                    <v:imagedata o:title="" r:id="rId30"/>
                    <o:lock v:ext="edit" aspectratio="f"/>
                  </v:shape>
                  <w10:wrap type="topAndBottom"/>
                </v:group>
              </w:pict>
            </mc:Fallback>
          </mc:AlternateContent>
        </w:r>
      </w:del>
      <w:r>
        <w:br/>
      </w:r>
    </w:p>
    <w:p w14:paraId="151D3DC3" w14:textId="4A98D473" w:rsidR="005E4874" w:rsidRDefault="00165731" w:rsidP="00165731">
      <w:commentRangeStart w:id="187"/>
      <w:r>
        <w:t xml:space="preserve">Emisje bezpośrednie wyniosły </w:t>
      </w:r>
      <w:ins w:id="188" w:author="Karel Kotoun" w:date="2025-03-21T18:05:00Z" w16du:dateUtc="2025-03-21T17:05:00Z">
        <w:r w:rsidR="00CA050D" w:rsidRPr="00CA050D">
          <w:t>2,357.2</w:t>
        </w:r>
      </w:ins>
      <w:del w:id="189" w:author="Karel Kotoun" w:date="2025-03-21T18:05:00Z" w16du:dateUtc="2025-03-21T17:05:00Z">
        <w:r w:rsidDel="00CA050D">
          <w:delText>2,332.37</w:delText>
        </w:r>
      </w:del>
      <w:r>
        <w:t xml:space="preserve"> tCO2e. Emisje pośrednie z zakupionej energii </w:t>
      </w:r>
      <w:del w:id="190" w:author="Karel Kotoun" w:date="2025-03-25T18:00:00Z" w16du:dateUtc="2025-03-25T17:00:00Z">
        <w:r w:rsidR="0087735B" w:rsidDel="001E301B">
          <w:delText>97</w:delText>
        </w:r>
        <w:r w:rsidR="00A102B1" w:rsidDel="001E301B">
          <w:delText>.</w:delText>
        </w:r>
        <w:r w:rsidR="0087735B" w:rsidDel="001E301B">
          <w:delText>8</w:delText>
        </w:r>
        <w:r w:rsidR="00A102B1" w:rsidDel="001E301B">
          <w:delText>5</w:delText>
        </w:r>
      </w:del>
      <w:ins w:id="191" w:author="Karel Kotoun" w:date="2025-03-25T18:00:00Z" w16du:dateUtc="2025-03-25T17:00:00Z">
        <w:del w:id="192" w:author="Vit Navratil" w:date="2025-03-25T19:41:00Z" w16du:dateUtc="2025-03-25T18:41:00Z">
          <w:r w:rsidR="001E301B" w:rsidDel="00E57A58">
            <w:delText>111</w:delText>
          </w:r>
        </w:del>
      </w:ins>
      <w:del w:id="193" w:author="Vit Navratil" w:date="2025-03-25T19:41:00Z" w16du:dateUtc="2025-03-25T18:41:00Z">
        <w:r w:rsidDel="00E57A58">
          <w:delText xml:space="preserve"> </w:delText>
        </w:r>
      </w:del>
      <w:ins w:id="194" w:author="Vit Navratil" w:date="2025-03-25T21:59:00Z" w16du:dateUtc="2025-03-25T20:59:00Z">
        <w:r w:rsidR="00FB2D9A">
          <w:t>194.34</w:t>
        </w:r>
      </w:ins>
      <w:ins w:id="195" w:author="Vit Navratil" w:date="2025-03-25T19:41:00Z" w16du:dateUtc="2025-03-25T18:41:00Z">
        <w:r w:rsidR="004306A7">
          <w:t xml:space="preserve"> </w:t>
        </w:r>
      </w:ins>
      <w:r>
        <w:t>tCO2e</w:t>
      </w:r>
      <w:r w:rsidR="000B798C">
        <w:t xml:space="preserve"> (</w:t>
      </w:r>
      <w:r w:rsidR="000B798C" w:rsidRPr="000B798C">
        <w:t>zgodnie z metodą rynkową</w:t>
      </w:r>
      <w:r w:rsidR="000B798C">
        <w:t>)</w:t>
      </w:r>
      <w:r>
        <w:t xml:space="preserve"> i inne emisje pośrednie generowane w łańcuchu wartości przedsiębiorstwa były</w:t>
      </w:r>
      <w:ins w:id="196" w:author="Karel Kotoun" w:date="2025-03-25T18:00:00Z" w16du:dateUtc="2025-03-25T17:00:00Z">
        <w:r w:rsidR="001E301B">
          <w:t xml:space="preserve"> </w:t>
        </w:r>
      </w:ins>
      <w:del w:id="197" w:author="Karel Kotoun" w:date="2025-03-25T18:00:00Z" w16du:dateUtc="2025-03-25T17:00:00Z">
        <w:r w:rsidDel="001E301B">
          <w:delText xml:space="preserve"> </w:delText>
        </w:r>
      </w:del>
      <w:ins w:id="198" w:author="Karel Kotoun" w:date="2025-03-25T18:00:00Z" w16du:dateUtc="2025-03-25T17:00:00Z">
        <w:del w:id="199" w:author="Vit Navratil" w:date="2025-03-25T19:47:00Z" w16du:dateUtc="2025-03-25T18:47:00Z">
          <w:r w:rsidR="001E301B" w:rsidRPr="001E301B" w:rsidDel="005A3F72">
            <w:delText xml:space="preserve">44,587.76 </w:delText>
          </w:r>
        </w:del>
      </w:ins>
      <w:ins w:id="200" w:author="Vit Navratil" w:date="2025-03-25T21:59:00Z" w16du:dateUtc="2025-03-25T20:59:00Z">
        <w:r w:rsidR="00603CDA">
          <w:t>44591.68</w:t>
        </w:r>
      </w:ins>
      <w:del w:id="201" w:author="Karel Kotoun" w:date="2025-03-25T18:00:00Z" w16du:dateUtc="2025-03-25T17:00:00Z">
        <w:r w:rsidR="005E7637" w:rsidRPr="005E7637" w:rsidDel="001E301B">
          <w:delText>44,59</w:delText>
        </w:r>
        <w:r w:rsidR="00EE6633" w:rsidDel="001E301B">
          <w:delText>1</w:delText>
        </w:r>
        <w:r w:rsidR="005E7637" w:rsidRPr="005E7637" w:rsidDel="001E301B">
          <w:delText>.</w:delText>
        </w:r>
        <w:r w:rsidR="00EE6633" w:rsidDel="001E301B">
          <w:delText>5</w:delText>
        </w:r>
      </w:del>
      <w:r>
        <w:t>tCO2e</w:t>
      </w:r>
      <w:commentRangeEnd w:id="187"/>
      <w:r>
        <w:rPr>
          <w:rStyle w:val="CommentReference"/>
        </w:rPr>
        <w:commentReference w:id="187"/>
      </w:r>
      <w:r>
        <w:t xml:space="preserve">. </w:t>
      </w:r>
    </w:p>
    <w:p w14:paraId="7322B553" w14:textId="10850DF7" w:rsidR="005E4874" w:rsidRDefault="005E4874" w:rsidP="00165731">
      <w:r>
        <w:t>W roku 2024 Grupa nie wytworzyła</w:t>
      </w:r>
      <w:r w:rsidR="00165731" w:rsidRPr="00E840C6">
        <w:t xml:space="preserve"> emisji </w:t>
      </w:r>
      <w:r>
        <w:t xml:space="preserve">CO2 </w:t>
      </w:r>
      <w:r w:rsidR="00165731" w:rsidRPr="00E840C6">
        <w:t>ze źródeł biogenicznych ze spalania lub biodegradacji</w:t>
      </w:r>
      <w:r>
        <w:t xml:space="preserve"> biomasy, gdyż Grupa n</w:t>
      </w:r>
      <w:r w:rsidR="00165731" w:rsidRPr="00E840C6">
        <w:t>ie prowadzono takiej działalności.</w:t>
      </w:r>
      <w:r w:rsidR="00165731">
        <w:t xml:space="preserve"> </w:t>
      </w:r>
      <w:r w:rsidR="009B02D9" w:rsidRPr="009B02D9">
        <w:t>Wszelkie dodatki do oleju napędowego pochodzące ze źródeł biogennych uznano za nieistotne</w:t>
      </w:r>
      <w:commentRangeStart w:id="202"/>
      <w:commentRangeStart w:id="203"/>
      <w:commentRangeStart w:id="204"/>
      <w:r w:rsidR="009B02D9" w:rsidRPr="009B02D9">
        <w:t>.</w:t>
      </w:r>
      <w:commentRangeEnd w:id="202"/>
      <w:r w:rsidR="00BD382D">
        <w:rPr>
          <w:rStyle w:val="CommentReference"/>
        </w:rPr>
        <w:commentReference w:id="202"/>
      </w:r>
      <w:commentRangeEnd w:id="203"/>
      <w:r w:rsidR="00092EFF">
        <w:rPr>
          <w:rStyle w:val="CommentReference"/>
        </w:rPr>
        <w:commentReference w:id="203"/>
      </w:r>
      <w:commentRangeEnd w:id="204"/>
      <w:r w:rsidR="00870F7F">
        <w:rPr>
          <w:rStyle w:val="CommentReference"/>
        </w:rPr>
        <w:commentReference w:id="204"/>
      </w:r>
      <w:ins w:id="205" w:author="Emilia Szkudlarz" w:date="2025-03-20T00:05:00Z">
        <w:r w:rsidR="00726030">
          <w:t xml:space="preserve"> </w:t>
        </w:r>
      </w:ins>
      <w:ins w:id="206" w:author="Vit Navratil" w:date="2025-03-20T10:53:00Z" w16du:dateUtc="2025-03-20T09:53:00Z">
        <w:r w:rsidR="00870F7F" w:rsidRPr="00870F7F">
          <w:t>W przyjętej metodzie obliczania emisji gazów cieplarnianych w zakresie 2, gazy inne niż CO2 (metan - CH4 i podtlenek azotu - N2O) nie zostały uwzględnione ze względu na brak dostępności tych informacji dla współczynników emisji podejść opartych na lokalizacji i rynku. Z drugiej strony, CH4 i N2O są uwzględnione w obliczeniach zakresu 1 - spalania paliw.</w:t>
        </w:r>
      </w:ins>
      <w:ins w:id="207" w:author="Emilia Szkudlarz" w:date="2025-03-20T00:05:00Z">
        <w:del w:id="208" w:author="Vit Navratil" w:date="2025-03-20T10:53:00Z" w16du:dateUtc="2025-03-20T09:53:00Z">
          <w:r w:rsidR="00726030" w:rsidDel="00870F7F">
            <w:delText xml:space="preserve">W </w:delText>
          </w:r>
        </w:del>
      </w:ins>
      <w:ins w:id="209" w:author="Emilia Szkudlarz" w:date="2025-03-20T00:13:00Z">
        <w:del w:id="210" w:author="Vit Navratil" w:date="2025-03-20T10:53:00Z" w16du:dateUtc="2025-03-20T09:53:00Z">
          <w:r w:rsidR="00137158" w:rsidDel="00870F7F">
            <w:delText xml:space="preserve">przyjętej metodzie obliczeń </w:delText>
          </w:r>
        </w:del>
      </w:ins>
      <w:ins w:id="211" w:author="Emilia Szkudlarz" w:date="2025-03-20T00:05:00Z">
        <w:del w:id="212" w:author="Vit Navratil" w:date="2025-03-20T10:53:00Z" w16du:dateUtc="2025-03-20T09:53:00Z">
          <w:r w:rsidR="00726030" w:rsidDel="00870F7F">
            <w:delText>zakresie emisji gazów cieplarnianych</w:delText>
          </w:r>
        </w:del>
      </w:ins>
      <w:ins w:id="213" w:author="Emilia Szkudlarz" w:date="2025-03-20T00:14:00Z">
        <w:del w:id="214" w:author="Vit Navratil" w:date="2025-03-20T10:53:00Z" w16du:dateUtc="2025-03-20T09:53:00Z">
          <w:r w:rsidR="00137158" w:rsidDel="00870F7F">
            <w:delText xml:space="preserve"> nie uwzględniono</w:delText>
          </w:r>
        </w:del>
      </w:ins>
      <w:ins w:id="215" w:author="Emilia Szkudlarz" w:date="2025-03-20T00:05:00Z">
        <w:del w:id="216" w:author="Vit Navratil" w:date="2025-03-20T10:53:00Z" w16du:dateUtc="2025-03-20T09:53:00Z">
          <w:r w:rsidR="00726030" w:rsidDel="00870F7F">
            <w:delText xml:space="preserve"> innych niż CO2 </w:delText>
          </w:r>
        </w:del>
      </w:ins>
      <w:ins w:id="217" w:author="Emilia Szkudlarz" w:date="2025-03-20T00:14:00Z">
        <w:del w:id="218" w:author="Vit Navratil" w:date="2025-03-20T10:53:00Z" w16du:dateUtc="2025-03-20T09:53:00Z">
          <w:r w:rsidR="00137158" w:rsidDel="00870F7F">
            <w:delText xml:space="preserve">gazów, w tym </w:delText>
          </w:r>
        </w:del>
      </w:ins>
      <w:ins w:id="219" w:author="Emilia Szkudlarz" w:date="2025-03-20T00:05:00Z">
        <w:del w:id="220" w:author="Vit Navratil" w:date="2025-03-20T10:53:00Z" w16du:dateUtc="2025-03-20T09:53:00Z">
          <w:r w:rsidR="00726030" w:rsidDel="00870F7F">
            <w:delText xml:space="preserve">CH4 </w:delText>
          </w:r>
        </w:del>
      </w:ins>
      <w:ins w:id="221" w:author="Emilia Szkudlarz" w:date="2025-03-20T00:08:00Z">
        <w:del w:id="222" w:author="Vit Navratil" w:date="2025-03-20T10:53:00Z" w16du:dateUtc="2025-03-20T09:53:00Z">
          <w:r w:rsidR="00137158" w:rsidDel="00870F7F">
            <w:delText xml:space="preserve">(metan) </w:delText>
          </w:r>
        </w:del>
      </w:ins>
      <w:ins w:id="223" w:author="Emilia Szkudlarz" w:date="2025-03-20T00:05:00Z">
        <w:del w:id="224" w:author="Vit Navratil" w:date="2025-03-20T10:53:00Z" w16du:dateUtc="2025-03-20T09:53:00Z">
          <w:r w:rsidR="00726030" w:rsidDel="00870F7F">
            <w:delText>i N2O</w:delText>
          </w:r>
        </w:del>
      </w:ins>
      <w:ins w:id="225" w:author="Emilia Szkudlarz" w:date="2025-03-20T00:08:00Z">
        <w:del w:id="226" w:author="Vit Navratil" w:date="2025-03-20T10:53:00Z" w16du:dateUtc="2025-03-20T09:53:00Z">
          <w:r w:rsidR="00137158" w:rsidDel="00870F7F">
            <w:delText xml:space="preserve"> (podtlenek </w:delText>
          </w:r>
        </w:del>
      </w:ins>
      <w:ins w:id="227" w:author="Emilia Szkudlarz" w:date="2025-03-20T00:09:00Z">
        <w:del w:id="228" w:author="Vit Navratil" w:date="2025-03-20T10:53:00Z" w16du:dateUtc="2025-03-20T09:53:00Z">
          <w:r w:rsidR="00137158" w:rsidDel="00870F7F">
            <w:delText>azotu</w:delText>
          </w:r>
        </w:del>
      </w:ins>
      <w:ins w:id="229" w:author="Emilia Szkudlarz" w:date="2025-03-20T00:05:00Z">
        <w:del w:id="230" w:author="Vit Navratil" w:date="2025-03-20T10:53:00Z" w16du:dateUtc="2025-03-20T09:53:00Z">
          <w:r w:rsidR="00726030" w:rsidDel="00870F7F">
            <w:delText>)</w:delText>
          </w:r>
        </w:del>
      </w:ins>
      <w:ins w:id="231" w:author="Emilia Szkudlarz" w:date="2025-03-20T00:15:00Z">
        <w:del w:id="232" w:author="Vit Navratil" w:date="2025-03-20T10:53:00Z" w16du:dateUtc="2025-03-20T09:53:00Z">
          <w:r w:rsidR="00137158" w:rsidDel="00870F7F">
            <w:delText xml:space="preserve"> </w:delText>
          </w:r>
        </w:del>
        <w:del w:id="233" w:author="Vit Navratil" w:date="2025-03-20T10:43:00Z" w16du:dateUtc="2025-03-20T09:43:00Z">
          <w:r w:rsidR="00137158" w:rsidDel="004F213F">
            <w:delText>z</w:delText>
          </w:r>
        </w:del>
      </w:ins>
      <w:ins w:id="234" w:author="Emilia Szkudlarz" w:date="2025-03-20T00:16:00Z">
        <w:del w:id="235" w:author="Vit Navratil" w:date="2025-03-20T10:53:00Z" w16du:dateUtc="2025-03-20T09:53:00Z">
          <w:r w:rsidR="00137158" w:rsidDel="00870F7F">
            <w:delText xml:space="preserve"> </w:delText>
          </w:r>
        </w:del>
      </w:ins>
    </w:p>
    <w:p w14:paraId="6DD6AF7F" w14:textId="69BE760A" w:rsidR="00165731" w:rsidRPr="00291D06" w:rsidRDefault="00165731" w:rsidP="00165731">
      <w:r>
        <w:t>Szczegółowy wolumen emisji zakresu 1,</w:t>
      </w:r>
      <w:r w:rsidR="00314A73">
        <w:t xml:space="preserve"> </w:t>
      </w:r>
      <w:r>
        <w:t xml:space="preserve">2 i 3 został </w:t>
      </w:r>
      <w:commentRangeStart w:id="236"/>
      <w:r>
        <w:t>przedstawiony w tabeli poniżej</w:t>
      </w:r>
      <w:r w:rsidR="00120540">
        <w:rPr>
          <w:rStyle w:val="FootnoteReference"/>
          <w:rFonts w:eastAsiaTheme="minorHAnsi"/>
        </w:rPr>
        <w:footnoteReference w:id="2"/>
      </w:r>
      <w:r>
        <w:t xml:space="preserve">: </w:t>
      </w:r>
      <w:commentRangeEnd w:id="236"/>
      <w:r w:rsidR="00D91CC9">
        <w:rPr>
          <w:rStyle w:val="CommentReference"/>
        </w:rPr>
        <w:commentReference w:id="236"/>
      </w:r>
    </w:p>
    <w:p w14:paraId="48C2C010" w14:textId="77777777" w:rsidR="00BF5BDE" w:rsidRDefault="00BF5BDE" w:rsidP="00F17C48"/>
    <w:tbl>
      <w:tblPr>
        <w:tblW w:w="10407" w:type="dxa"/>
        <w:tblLook w:val="04A0" w:firstRow="1" w:lastRow="0" w:firstColumn="1" w:lastColumn="0" w:noHBand="0" w:noVBand="1"/>
      </w:tblPr>
      <w:tblGrid>
        <w:gridCol w:w="2285"/>
        <w:gridCol w:w="2585"/>
        <w:gridCol w:w="1531"/>
        <w:gridCol w:w="2055"/>
        <w:gridCol w:w="1788"/>
        <w:gridCol w:w="222"/>
      </w:tblGrid>
      <w:tr w:rsidR="00BF5BDE" w:rsidRPr="00BF5BDE" w14:paraId="0CE2287F" w14:textId="77777777" w:rsidTr="00314B84">
        <w:trPr>
          <w:gridAfter w:val="1"/>
          <w:wAfter w:w="222" w:type="dxa"/>
          <w:trHeight w:val="447"/>
        </w:trPr>
        <w:tc>
          <w:tcPr>
            <w:tcW w:w="4962" w:type="dxa"/>
            <w:gridSpan w:val="2"/>
            <w:vMerge w:val="restart"/>
            <w:tcBorders>
              <w:top w:val="nil"/>
              <w:left w:val="nil"/>
              <w:bottom w:val="nil"/>
              <w:right w:val="nil"/>
            </w:tcBorders>
            <w:shd w:val="clear" w:color="000000" w:fill="003282"/>
            <w:noWrap/>
            <w:vAlign w:val="center"/>
            <w:hideMark/>
          </w:tcPr>
          <w:p w14:paraId="417E3999" w14:textId="77777777" w:rsidR="00BF5BDE" w:rsidRPr="00BF5BDE" w:rsidRDefault="00BF5BDE" w:rsidP="00BF5BDE">
            <w:pPr>
              <w:spacing w:after="0" w:line="240" w:lineRule="auto"/>
              <w:rPr>
                <w:rFonts w:eastAsia="Times New Roman" w:cs="Times New Roman"/>
                <w:b/>
                <w:bCs/>
                <w:color w:val="FFFFFF"/>
                <w:szCs w:val="20"/>
                <w:lang w:val="en-GB" w:eastAsia="zh-CN"/>
              </w:rPr>
            </w:pPr>
            <w:r w:rsidRPr="00BF5BDE">
              <w:rPr>
                <w:rFonts w:eastAsia="Times New Roman" w:cs="Times New Roman"/>
                <w:b/>
                <w:bCs/>
                <w:szCs w:val="20"/>
                <w:lang w:val="en-GB" w:eastAsia="zh-CN"/>
              </w:rPr>
              <w:t>Kategoria</w:t>
            </w:r>
          </w:p>
        </w:tc>
        <w:tc>
          <w:tcPr>
            <w:tcW w:w="1559" w:type="dxa"/>
            <w:vMerge w:val="restart"/>
            <w:tcBorders>
              <w:top w:val="nil"/>
              <w:left w:val="nil"/>
              <w:bottom w:val="nil"/>
              <w:right w:val="nil"/>
            </w:tcBorders>
            <w:shd w:val="clear" w:color="000000" w:fill="003282"/>
            <w:noWrap/>
            <w:vAlign w:val="center"/>
            <w:hideMark/>
          </w:tcPr>
          <w:p w14:paraId="22747BF9" w14:textId="77777777" w:rsidR="00BF5BDE" w:rsidRPr="00BF5BDE" w:rsidRDefault="00BF5BDE" w:rsidP="00BF5BDE">
            <w:pPr>
              <w:spacing w:after="0" w:line="240" w:lineRule="auto"/>
              <w:jc w:val="center"/>
              <w:rPr>
                <w:rFonts w:eastAsia="Times New Roman" w:cs="Times New Roman"/>
                <w:b/>
                <w:bCs/>
                <w:color w:val="FFFFFF"/>
                <w:szCs w:val="20"/>
                <w:lang w:val="en-GB" w:eastAsia="zh-CN"/>
              </w:rPr>
            </w:pPr>
            <w:r w:rsidRPr="00BF5BDE">
              <w:rPr>
                <w:rFonts w:eastAsia="Times New Roman" w:cs="Times New Roman"/>
                <w:b/>
                <w:bCs/>
                <w:szCs w:val="20"/>
                <w:lang w:val="en-GB" w:eastAsia="zh-CN"/>
              </w:rPr>
              <w:t>2024</w:t>
            </w:r>
          </w:p>
        </w:tc>
        <w:tc>
          <w:tcPr>
            <w:tcW w:w="1843" w:type="dxa"/>
            <w:vMerge w:val="restart"/>
            <w:tcBorders>
              <w:top w:val="nil"/>
              <w:left w:val="nil"/>
              <w:bottom w:val="nil"/>
              <w:right w:val="nil"/>
            </w:tcBorders>
            <w:shd w:val="clear" w:color="000000" w:fill="003282"/>
            <w:noWrap/>
            <w:vAlign w:val="center"/>
            <w:hideMark/>
          </w:tcPr>
          <w:p w14:paraId="69C4CDAE" w14:textId="77777777" w:rsidR="00BF5BDE" w:rsidRPr="00BF5BDE" w:rsidRDefault="00BF5BDE" w:rsidP="00BF5BDE">
            <w:pPr>
              <w:spacing w:after="0" w:line="240" w:lineRule="auto"/>
              <w:rPr>
                <w:rFonts w:eastAsia="Times New Roman" w:cs="Times New Roman"/>
                <w:b/>
                <w:bCs/>
                <w:color w:val="FFFFFF"/>
                <w:szCs w:val="20"/>
                <w:lang w:val="en-GB" w:eastAsia="zh-CN"/>
              </w:rPr>
            </w:pPr>
            <w:r w:rsidRPr="00BF5BDE">
              <w:rPr>
                <w:rFonts w:eastAsia="Times New Roman" w:cs="Times New Roman"/>
                <w:b/>
                <w:bCs/>
                <w:szCs w:val="20"/>
                <w:lang w:val="en-GB" w:eastAsia="zh-CN"/>
              </w:rPr>
              <w:t>Docelowy poziom emisji (2040)</w:t>
            </w:r>
          </w:p>
        </w:tc>
        <w:tc>
          <w:tcPr>
            <w:tcW w:w="1821" w:type="dxa"/>
            <w:vMerge w:val="restart"/>
            <w:tcBorders>
              <w:top w:val="nil"/>
              <w:left w:val="nil"/>
              <w:bottom w:val="nil"/>
              <w:right w:val="nil"/>
            </w:tcBorders>
            <w:shd w:val="clear" w:color="000000" w:fill="003282"/>
            <w:noWrap/>
            <w:vAlign w:val="center"/>
            <w:hideMark/>
          </w:tcPr>
          <w:p w14:paraId="3E137E54" w14:textId="77777777" w:rsidR="00BF5BDE" w:rsidRPr="00BF5BDE" w:rsidRDefault="00BF5BDE" w:rsidP="00BF5BDE">
            <w:pPr>
              <w:spacing w:after="0" w:line="240" w:lineRule="auto"/>
              <w:rPr>
                <w:rFonts w:eastAsia="Times New Roman" w:cs="Times New Roman"/>
                <w:b/>
                <w:bCs/>
                <w:color w:val="FFFFFF"/>
                <w:szCs w:val="20"/>
                <w:lang w:val="en-GB" w:eastAsia="zh-CN"/>
              </w:rPr>
            </w:pPr>
            <w:r w:rsidRPr="00BF5BDE">
              <w:rPr>
                <w:rFonts w:eastAsia="Times New Roman" w:cs="Times New Roman"/>
                <w:b/>
                <w:bCs/>
                <w:szCs w:val="20"/>
                <w:lang w:val="en-GB" w:eastAsia="zh-CN"/>
              </w:rPr>
              <w:t>Roczny cel % / Rok bazowy</w:t>
            </w:r>
          </w:p>
        </w:tc>
      </w:tr>
      <w:tr w:rsidR="00BF5BDE" w:rsidRPr="00BF5BDE" w14:paraId="09622A4D" w14:textId="77777777" w:rsidTr="00314B84">
        <w:trPr>
          <w:trHeight w:val="300"/>
        </w:trPr>
        <w:tc>
          <w:tcPr>
            <w:tcW w:w="4962" w:type="dxa"/>
            <w:gridSpan w:val="2"/>
            <w:vMerge/>
            <w:tcBorders>
              <w:top w:val="nil"/>
              <w:left w:val="nil"/>
              <w:bottom w:val="nil"/>
              <w:right w:val="nil"/>
            </w:tcBorders>
            <w:vAlign w:val="center"/>
            <w:hideMark/>
          </w:tcPr>
          <w:p w14:paraId="5B384AA8" w14:textId="77777777" w:rsidR="00BF5BDE" w:rsidRPr="00BF5BDE" w:rsidRDefault="00BF5BDE" w:rsidP="00BF5BDE">
            <w:pPr>
              <w:spacing w:after="0" w:line="240" w:lineRule="auto"/>
              <w:jc w:val="left"/>
              <w:rPr>
                <w:rFonts w:eastAsia="Times New Roman" w:cs="Times New Roman"/>
                <w:b/>
                <w:bCs/>
                <w:color w:val="FFFFFF"/>
                <w:szCs w:val="20"/>
                <w:lang w:val="en-GB" w:eastAsia="zh-CN"/>
              </w:rPr>
            </w:pPr>
          </w:p>
        </w:tc>
        <w:tc>
          <w:tcPr>
            <w:tcW w:w="1559" w:type="dxa"/>
            <w:vMerge/>
            <w:tcBorders>
              <w:top w:val="nil"/>
              <w:left w:val="nil"/>
              <w:bottom w:val="nil"/>
              <w:right w:val="nil"/>
            </w:tcBorders>
            <w:vAlign w:val="center"/>
            <w:hideMark/>
          </w:tcPr>
          <w:p w14:paraId="1994E38E" w14:textId="77777777" w:rsidR="00BF5BDE" w:rsidRPr="00BF5BDE" w:rsidRDefault="00BF5BDE" w:rsidP="00BF5BDE">
            <w:pPr>
              <w:spacing w:after="0" w:line="240" w:lineRule="auto"/>
              <w:jc w:val="left"/>
              <w:rPr>
                <w:rFonts w:eastAsia="Times New Roman" w:cs="Times New Roman"/>
                <w:b/>
                <w:bCs/>
                <w:color w:val="FFFFFF"/>
                <w:szCs w:val="20"/>
                <w:lang w:val="en-GB" w:eastAsia="zh-CN"/>
              </w:rPr>
            </w:pPr>
          </w:p>
        </w:tc>
        <w:tc>
          <w:tcPr>
            <w:tcW w:w="1843" w:type="dxa"/>
            <w:vMerge/>
            <w:tcBorders>
              <w:top w:val="nil"/>
              <w:left w:val="nil"/>
              <w:bottom w:val="nil"/>
              <w:right w:val="nil"/>
            </w:tcBorders>
            <w:vAlign w:val="center"/>
            <w:hideMark/>
          </w:tcPr>
          <w:p w14:paraId="7FEA6DDD" w14:textId="77777777" w:rsidR="00BF5BDE" w:rsidRPr="00BF5BDE" w:rsidRDefault="00BF5BDE" w:rsidP="00BF5BDE">
            <w:pPr>
              <w:spacing w:after="0" w:line="240" w:lineRule="auto"/>
              <w:jc w:val="left"/>
              <w:rPr>
                <w:rFonts w:eastAsia="Times New Roman" w:cs="Times New Roman"/>
                <w:b/>
                <w:bCs/>
                <w:color w:val="FFFFFF"/>
                <w:szCs w:val="20"/>
                <w:lang w:val="en-GB" w:eastAsia="zh-CN"/>
              </w:rPr>
            </w:pPr>
          </w:p>
        </w:tc>
        <w:tc>
          <w:tcPr>
            <w:tcW w:w="1821" w:type="dxa"/>
            <w:vMerge/>
            <w:tcBorders>
              <w:top w:val="nil"/>
              <w:left w:val="nil"/>
              <w:bottom w:val="nil"/>
              <w:right w:val="nil"/>
            </w:tcBorders>
            <w:vAlign w:val="center"/>
            <w:hideMark/>
          </w:tcPr>
          <w:p w14:paraId="5F85A8BA" w14:textId="77777777" w:rsidR="00BF5BDE" w:rsidRPr="00BF5BDE" w:rsidRDefault="00BF5BDE" w:rsidP="00BF5BDE">
            <w:pPr>
              <w:spacing w:after="0" w:line="240" w:lineRule="auto"/>
              <w:jc w:val="left"/>
              <w:rPr>
                <w:rFonts w:eastAsia="Times New Roman" w:cs="Times New Roman"/>
                <w:b/>
                <w:bCs/>
                <w:color w:val="FFFFFF"/>
                <w:szCs w:val="20"/>
                <w:lang w:val="en-GB" w:eastAsia="zh-CN"/>
              </w:rPr>
            </w:pPr>
          </w:p>
        </w:tc>
        <w:tc>
          <w:tcPr>
            <w:tcW w:w="222" w:type="dxa"/>
            <w:tcBorders>
              <w:top w:val="nil"/>
              <w:left w:val="nil"/>
              <w:bottom w:val="nil"/>
              <w:right w:val="nil"/>
            </w:tcBorders>
            <w:shd w:val="clear" w:color="auto" w:fill="auto"/>
            <w:noWrap/>
            <w:vAlign w:val="bottom"/>
            <w:hideMark/>
          </w:tcPr>
          <w:p w14:paraId="25A6C1B6" w14:textId="77777777" w:rsidR="00BF5BDE" w:rsidRPr="00BF5BDE" w:rsidRDefault="00BF5BDE" w:rsidP="00BF5BDE">
            <w:pPr>
              <w:spacing w:after="0" w:line="240" w:lineRule="auto"/>
              <w:rPr>
                <w:rFonts w:eastAsia="Times New Roman" w:cs="Times New Roman"/>
                <w:b/>
                <w:bCs/>
                <w:color w:val="FFFFFF"/>
                <w:szCs w:val="20"/>
                <w:lang w:val="en-GB" w:eastAsia="zh-CN"/>
              </w:rPr>
            </w:pPr>
          </w:p>
        </w:tc>
      </w:tr>
      <w:tr w:rsidR="004E57B4" w:rsidRPr="00BF5BDE" w14:paraId="5F7B2243" w14:textId="77777777">
        <w:trPr>
          <w:cantSplit/>
          <w:trHeight w:val="675"/>
        </w:trPr>
        <w:tc>
          <w:tcPr>
            <w:tcW w:w="10185" w:type="dxa"/>
            <w:gridSpan w:val="5"/>
            <w:tcBorders>
              <w:top w:val="nil"/>
              <w:left w:val="nil"/>
              <w:bottom w:val="nil"/>
              <w:right w:val="nil"/>
            </w:tcBorders>
            <w:shd w:val="clear" w:color="000000" w:fill="F2F2F2"/>
            <w:noWrap/>
            <w:vAlign w:val="center"/>
          </w:tcPr>
          <w:p w14:paraId="08729160" w14:textId="2E170D11" w:rsidR="004E57B4" w:rsidRPr="00314B84" w:rsidRDefault="004E57B4" w:rsidP="00314B84">
            <w:pPr>
              <w:spacing w:after="0" w:line="240" w:lineRule="auto"/>
              <w:jc w:val="left"/>
              <w:rPr>
                <w:rFonts w:eastAsia="Times New Roman" w:cs="Times New Roman"/>
                <w:b/>
                <w:bCs/>
                <w:szCs w:val="20"/>
                <w:lang w:eastAsia="zh-CN"/>
              </w:rPr>
            </w:pPr>
            <w:r w:rsidRPr="00314B84">
              <w:rPr>
                <w:rFonts w:eastAsia="Times New Roman" w:cs="Times New Roman"/>
                <w:b/>
                <w:bCs/>
                <w:color w:val="002561" w:themeColor="accent6"/>
                <w:szCs w:val="20"/>
                <w:lang w:eastAsia="zh-CN"/>
              </w:rPr>
              <w:t>Emisje gazów cieplarnianych zakresu 1</w:t>
            </w:r>
          </w:p>
        </w:tc>
        <w:tc>
          <w:tcPr>
            <w:tcW w:w="222" w:type="dxa"/>
            <w:vAlign w:val="center"/>
          </w:tcPr>
          <w:p w14:paraId="2E3FC527" w14:textId="77777777" w:rsidR="004E57B4" w:rsidRPr="00BF5BDE" w:rsidRDefault="004E57B4" w:rsidP="00BF5BDE">
            <w:pPr>
              <w:spacing w:after="0" w:line="240" w:lineRule="auto"/>
              <w:jc w:val="left"/>
              <w:rPr>
                <w:rFonts w:ascii="Times New Roman" w:eastAsia="Times New Roman" w:hAnsi="Times New Roman" w:cs="Times New Roman"/>
                <w:szCs w:val="20"/>
                <w:lang w:val="en-GB" w:eastAsia="zh-CN"/>
              </w:rPr>
            </w:pPr>
          </w:p>
        </w:tc>
      </w:tr>
      <w:tr w:rsidR="00BF5BDE" w:rsidRPr="00BF5BDE" w14:paraId="25127686" w14:textId="77777777" w:rsidTr="00314B84">
        <w:trPr>
          <w:cantSplit/>
          <w:trHeight w:val="675"/>
        </w:trPr>
        <w:tc>
          <w:tcPr>
            <w:tcW w:w="2327" w:type="dxa"/>
            <w:tcBorders>
              <w:top w:val="nil"/>
              <w:left w:val="nil"/>
              <w:bottom w:val="nil"/>
              <w:right w:val="nil"/>
            </w:tcBorders>
            <w:shd w:val="clear" w:color="000000" w:fill="F2F2F2"/>
            <w:noWrap/>
            <w:vAlign w:val="center"/>
            <w:hideMark/>
          </w:tcPr>
          <w:p w14:paraId="15FD94E1" w14:textId="77777777" w:rsidR="00BF5BDE" w:rsidRPr="00BF5BDE" w:rsidRDefault="00BF5BDE" w:rsidP="00BF5BDE">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1</w:t>
            </w:r>
          </w:p>
        </w:tc>
        <w:tc>
          <w:tcPr>
            <w:tcW w:w="2635" w:type="dxa"/>
            <w:tcBorders>
              <w:top w:val="nil"/>
              <w:left w:val="nil"/>
              <w:bottom w:val="nil"/>
              <w:right w:val="nil"/>
            </w:tcBorders>
            <w:shd w:val="clear" w:color="000000" w:fill="F2F2F2"/>
            <w:noWrap/>
            <w:vAlign w:val="center"/>
            <w:hideMark/>
          </w:tcPr>
          <w:p w14:paraId="3C454B76" w14:textId="77777777" w:rsidR="00BF5BDE" w:rsidRPr="00AA1D7D" w:rsidRDefault="00BF5BDE" w:rsidP="00BF5BDE">
            <w:pPr>
              <w:spacing w:after="0" w:line="240" w:lineRule="auto"/>
              <w:rPr>
                <w:rFonts w:eastAsia="Times New Roman" w:cs="Times New Roman"/>
                <w:b/>
                <w:bCs/>
                <w:color w:val="000000"/>
                <w:szCs w:val="20"/>
                <w:lang w:eastAsia="zh-CN"/>
              </w:rPr>
            </w:pPr>
            <w:r w:rsidRPr="00BF5BDE">
              <w:rPr>
                <w:rFonts w:eastAsia="Times New Roman" w:cs="Times New Roman"/>
                <w:b/>
                <w:bCs/>
                <w:szCs w:val="20"/>
                <w:lang w:eastAsia="zh-CN"/>
              </w:rPr>
              <w:t>Kategoria 1.1 – Bezpośrednie emisje z spalania stacjonarnego</w:t>
            </w:r>
          </w:p>
        </w:tc>
        <w:tc>
          <w:tcPr>
            <w:tcW w:w="1559" w:type="dxa"/>
            <w:tcBorders>
              <w:top w:val="nil"/>
              <w:left w:val="nil"/>
              <w:bottom w:val="nil"/>
              <w:right w:val="nil"/>
            </w:tcBorders>
            <w:shd w:val="clear" w:color="000000" w:fill="F2F2F2"/>
            <w:noWrap/>
            <w:vAlign w:val="center"/>
            <w:hideMark/>
          </w:tcPr>
          <w:p w14:paraId="496CD1E5" w14:textId="5FC4BF49" w:rsidR="00BF5BDE" w:rsidRPr="00BF5BDE" w:rsidRDefault="009C3B3B" w:rsidP="00BF5BDE">
            <w:pPr>
              <w:spacing w:after="0" w:line="240" w:lineRule="auto"/>
              <w:jc w:val="center"/>
              <w:rPr>
                <w:rFonts w:eastAsia="Times New Roman" w:cs="Times New Roman"/>
                <w:color w:val="000000"/>
                <w:szCs w:val="20"/>
                <w:lang w:val="en-GB" w:eastAsia="zh-CN"/>
              </w:rPr>
            </w:pPr>
            <w:r>
              <w:rPr>
                <w:rFonts w:eastAsia="Times New Roman" w:cs="Times New Roman"/>
                <w:szCs w:val="20"/>
                <w:lang w:val="en-GB" w:eastAsia="zh-CN"/>
              </w:rPr>
              <w:t>113</w:t>
            </w:r>
          </w:p>
        </w:tc>
        <w:tc>
          <w:tcPr>
            <w:tcW w:w="1843" w:type="dxa"/>
            <w:tcBorders>
              <w:top w:val="nil"/>
              <w:left w:val="nil"/>
              <w:bottom w:val="nil"/>
              <w:right w:val="nil"/>
            </w:tcBorders>
            <w:shd w:val="clear" w:color="000000" w:fill="F2F2F2"/>
            <w:noWrap/>
            <w:vAlign w:val="center"/>
            <w:hideMark/>
          </w:tcPr>
          <w:p w14:paraId="6EBD2AD6" w14:textId="77777777" w:rsidR="00BF5BDE" w:rsidRPr="00BF5BDE" w:rsidRDefault="00BF5BDE" w:rsidP="00BF5BDE">
            <w:pPr>
              <w:spacing w:after="0" w:line="240" w:lineRule="auto"/>
              <w:jc w:val="left"/>
              <w:rPr>
                <w:rFonts w:eastAsia="Times New Roman" w:cs="Times New Roman"/>
                <w:color w:val="000000"/>
                <w:sz w:val="16"/>
                <w:szCs w:val="16"/>
                <w:lang w:val="en-GB" w:eastAsia="zh-CN"/>
              </w:rPr>
            </w:pPr>
            <w:r w:rsidRPr="00BF5BDE">
              <w:rPr>
                <w:rFonts w:eastAsia="Times New Roman" w:cs="Times New Roman"/>
                <w:color w:val="000000"/>
                <w:sz w:val="16"/>
                <w:szCs w:val="16"/>
                <w:lang w:val="en-GB" w:eastAsia="zh-CN"/>
              </w:rPr>
              <w:t> </w:t>
            </w:r>
          </w:p>
        </w:tc>
        <w:tc>
          <w:tcPr>
            <w:tcW w:w="1821" w:type="dxa"/>
            <w:tcBorders>
              <w:top w:val="nil"/>
              <w:left w:val="nil"/>
              <w:bottom w:val="nil"/>
              <w:right w:val="nil"/>
            </w:tcBorders>
            <w:shd w:val="clear" w:color="000000" w:fill="F2F2F2"/>
            <w:noWrap/>
            <w:vAlign w:val="center"/>
            <w:hideMark/>
          </w:tcPr>
          <w:p w14:paraId="6A213C1D"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180C25CA" w14:textId="77777777" w:rsidR="00BF5BDE" w:rsidRPr="00BF5BDE" w:rsidRDefault="00BF5BDE" w:rsidP="00BF5BDE">
            <w:pPr>
              <w:spacing w:after="0" w:line="240" w:lineRule="auto"/>
              <w:jc w:val="left"/>
              <w:rPr>
                <w:rFonts w:ascii="Times New Roman" w:eastAsia="Times New Roman" w:hAnsi="Times New Roman" w:cs="Times New Roman"/>
                <w:szCs w:val="20"/>
                <w:lang w:val="en-GB" w:eastAsia="zh-CN"/>
              </w:rPr>
            </w:pPr>
          </w:p>
        </w:tc>
      </w:tr>
      <w:tr w:rsidR="00BF5BDE" w:rsidRPr="00BF5BDE" w14:paraId="4A79C854" w14:textId="77777777" w:rsidTr="00314B84">
        <w:trPr>
          <w:cantSplit/>
          <w:trHeight w:val="675"/>
        </w:trPr>
        <w:tc>
          <w:tcPr>
            <w:tcW w:w="2327" w:type="dxa"/>
            <w:tcBorders>
              <w:top w:val="nil"/>
              <w:left w:val="nil"/>
              <w:bottom w:val="nil"/>
              <w:right w:val="nil"/>
            </w:tcBorders>
            <w:shd w:val="clear" w:color="auto" w:fill="auto"/>
            <w:noWrap/>
            <w:vAlign w:val="center"/>
            <w:hideMark/>
          </w:tcPr>
          <w:p w14:paraId="5059B8BD" w14:textId="77777777" w:rsidR="00BF5BDE" w:rsidRPr="00BF5BDE" w:rsidRDefault="00BF5BDE" w:rsidP="00BF5BDE">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1</w:t>
            </w:r>
          </w:p>
        </w:tc>
        <w:tc>
          <w:tcPr>
            <w:tcW w:w="2635" w:type="dxa"/>
            <w:tcBorders>
              <w:top w:val="nil"/>
              <w:left w:val="nil"/>
              <w:bottom w:val="nil"/>
              <w:right w:val="nil"/>
            </w:tcBorders>
            <w:shd w:val="clear" w:color="auto" w:fill="auto"/>
            <w:noWrap/>
            <w:vAlign w:val="center"/>
            <w:hideMark/>
          </w:tcPr>
          <w:p w14:paraId="1D10FE22" w14:textId="77777777" w:rsidR="00BF5BDE" w:rsidRPr="00AA1D7D" w:rsidRDefault="00BF5BDE" w:rsidP="00BF5BDE">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1.2 – Bezpośrednie emisje z spalania mobilnego</w:t>
            </w:r>
          </w:p>
        </w:tc>
        <w:tc>
          <w:tcPr>
            <w:tcW w:w="1559" w:type="dxa"/>
            <w:tcBorders>
              <w:top w:val="nil"/>
              <w:left w:val="nil"/>
              <w:bottom w:val="nil"/>
              <w:right w:val="nil"/>
            </w:tcBorders>
            <w:shd w:val="clear" w:color="auto" w:fill="auto"/>
            <w:noWrap/>
            <w:vAlign w:val="center"/>
            <w:hideMark/>
          </w:tcPr>
          <w:p w14:paraId="2FF21F2A"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2208</w:t>
            </w:r>
          </w:p>
        </w:tc>
        <w:tc>
          <w:tcPr>
            <w:tcW w:w="1843" w:type="dxa"/>
            <w:tcBorders>
              <w:top w:val="nil"/>
              <w:left w:val="nil"/>
              <w:bottom w:val="nil"/>
              <w:right w:val="nil"/>
            </w:tcBorders>
            <w:shd w:val="clear" w:color="auto" w:fill="auto"/>
            <w:noWrap/>
            <w:vAlign w:val="center"/>
            <w:hideMark/>
          </w:tcPr>
          <w:p w14:paraId="76A26CAA"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1583</w:t>
            </w:r>
          </w:p>
        </w:tc>
        <w:tc>
          <w:tcPr>
            <w:tcW w:w="1821" w:type="dxa"/>
            <w:tcBorders>
              <w:top w:val="nil"/>
              <w:left w:val="nil"/>
              <w:bottom w:val="nil"/>
              <w:right w:val="nil"/>
            </w:tcBorders>
            <w:shd w:val="clear" w:color="auto" w:fill="auto"/>
            <w:noWrap/>
            <w:vAlign w:val="center"/>
            <w:hideMark/>
          </w:tcPr>
          <w:p w14:paraId="502FB0DD"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3,68%</w:t>
            </w:r>
          </w:p>
        </w:tc>
        <w:tc>
          <w:tcPr>
            <w:tcW w:w="222" w:type="dxa"/>
            <w:vAlign w:val="center"/>
            <w:hideMark/>
          </w:tcPr>
          <w:p w14:paraId="50A0F8E8" w14:textId="77777777" w:rsidR="00BF5BDE" w:rsidRPr="00BF5BDE" w:rsidRDefault="00BF5BDE" w:rsidP="00BF5BDE">
            <w:pPr>
              <w:spacing w:after="0" w:line="240" w:lineRule="auto"/>
              <w:jc w:val="left"/>
              <w:rPr>
                <w:rFonts w:ascii="Times New Roman" w:eastAsia="Times New Roman" w:hAnsi="Times New Roman" w:cs="Times New Roman"/>
                <w:szCs w:val="20"/>
                <w:lang w:val="en-GB" w:eastAsia="zh-CN"/>
              </w:rPr>
            </w:pPr>
          </w:p>
        </w:tc>
      </w:tr>
      <w:tr w:rsidR="00BF5BDE" w:rsidRPr="00BF5BDE" w14:paraId="4B83B322" w14:textId="77777777" w:rsidTr="00314B84">
        <w:trPr>
          <w:cantSplit/>
          <w:trHeight w:val="1290"/>
        </w:trPr>
        <w:tc>
          <w:tcPr>
            <w:tcW w:w="2327" w:type="dxa"/>
            <w:tcBorders>
              <w:top w:val="nil"/>
              <w:left w:val="nil"/>
              <w:bottom w:val="nil"/>
              <w:right w:val="nil"/>
            </w:tcBorders>
            <w:shd w:val="clear" w:color="000000" w:fill="F2F2F2"/>
            <w:noWrap/>
            <w:vAlign w:val="center"/>
            <w:hideMark/>
          </w:tcPr>
          <w:p w14:paraId="3D071582" w14:textId="77777777" w:rsidR="00BF5BDE" w:rsidRPr="00BF5BDE" w:rsidRDefault="00BF5BDE" w:rsidP="00BF5BDE">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1</w:t>
            </w:r>
          </w:p>
        </w:tc>
        <w:tc>
          <w:tcPr>
            <w:tcW w:w="2635" w:type="dxa"/>
            <w:tcBorders>
              <w:top w:val="nil"/>
              <w:left w:val="nil"/>
              <w:bottom w:val="nil"/>
              <w:right w:val="nil"/>
            </w:tcBorders>
            <w:shd w:val="clear" w:color="000000" w:fill="F2F2F2"/>
            <w:noWrap/>
            <w:vAlign w:val="center"/>
            <w:hideMark/>
          </w:tcPr>
          <w:p w14:paraId="53D0F1A5" w14:textId="77777777" w:rsidR="00BF5BDE" w:rsidRPr="00AA1D7D" w:rsidRDefault="00BF5BDE" w:rsidP="00BF5BDE">
            <w:pPr>
              <w:spacing w:after="0" w:line="240" w:lineRule="auto"/>
              <w:rPr>
                <w:rFonts w:eastAsia="Times New Roman" w:cs="Times New Roman"/>
                <w:b/>
                <w:bCs/>
                <w:color w:val="000000"/>
                <w:szCs w:val="20"/>
                <w:lang w:eastAsia="zh-CN"/>
              </w:rPr>
            </w:pPr>
            <w:r w:rsidRPr="00BF5BDE">
              <w:rPr>
                <w:rFonts w:eastAsia="Times New Roman" w:cs="Times New Roman"/>
                <w:b/>
                <w:bCs/>
                <w:szCs w:val="20"/>
                <w:lang w:eastAsia="zh-CN"/>
              </w:rPr>
              <w:t>Kategoria 1.3 – Bezpośrednie emisje procesowe z procesów przemysłowych</w:t>
            </w:r>
          </w:p>
        </w:tc>
        <w:tc>
          <w:tcPr>
            <w:tcW w:w="1559" w:type="dxa"/>
            <w:tcBorders>
              <w:top w:val="nil"/>
              <w:left w:val="nil"/>
              <w:bottom w:val="nil"/>
              <w:right w:val="nil"/>
            </w:tcBorders>
            <w:shd w:val="clear" w:color="000000" w:fill="F2F2F2"/>
            <w:noWrap/>
            <w:vAlign w:val="center"/>
            <w:hideMark/>
          </w:tcPr>
          <w:p w14:paraId="11D3237B"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w:t>
            </w:r>
          </w:p>
        </w:tc>
        <w:tc>
          <w:tcPr>
            <w:tcW w:w="1843" w:type="dxa"/>
            <w:tcBorders>
              <w:top w:val="nil"/>
              <w:left w:val="nil"/>
              <w:bottom w:val="nil"/>
              <w:right w:val="nil"/>
            </w:tcBorders>
            <w:shd w:val="clear" w:color="000000" w:fill="F2F2F2"/>
            <w:noWrap/>
            <w:vAlign w:val="center"/>
            <w:hideMark/>
          </w:tcPr>
          <w:p w14:paraId="6C04E5AC"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12EBD5F9"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7C7C66E1" w14:textId="77777777" w:rsidR="00BF5BDE" w:rsidRPr="00BF5BDE" w:rsidRDefault="00BF5BDE" w:rsidP="00BF5BDE">
            <w:pPr>
              <w:spacing w:after="0" w:line="240" w:lineRule="auto"/>
              <w:jc w:val="left"/>
              <w:rPr>
                <w:rFonts w:ascii="Times New Roman" w:eastAsia="Times New Roman" w:hAnsi="Times New Roman" w:cs="Times New Roman"/>
                <w:szCs w:val="20"/>
                <w:lang w:val="en-GB" w:eastAsia="zh-CN"/>
              </w:rPr>
            </w:pPr>
          </w:p>
        </w:tc>
      </w:tr>
      <w:tr w:rsidR="00BF5BDE" w:rsidRPr="00BF5BDE" w14:paraId="2EF63D7A" w14:textId="77777777" w:rsidTr="00314B84">
        <w:trPr>
          <w:cantSplit/>
          <w:trHeight w:val="2550"/>
        </w:trPr>
        <w:tc>
          <w:tcPr>
            <w:tcW w:w="2327" w:type="dxa"/>
            <w:tcBorders>
              <w:top w:val="nil"/>
              <w:left w:val="nil"/>
              <w:bottom w:val="nil"/>
              <w:right w:val="nil"/>
            </w:tcBorders>
            <w:shd w:val="clear" w:color="auto" w:fill="auto"/>
            <w:noWrap/>
            <w:vAlign w:val="center"/>
            <w:hideMark/>
          </w:tcPr>
          <w:p w14:paraId="167C00B0" w14:textId="77777777" w:rsidR="00BF5BDE" w:rsidRPr="00BF5BDE" w:rsidRDefault="00BF5BDE" w:rsidP="00BF5BDE">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1</w:t>
            </w:r>
          </w:p>
        </w:tc>
        <w:tc>
          <w:tcPr>
            <w:tcW w:w="2635" w:type="dxa"/>
            <w:tcBorders>
              <w:top w:val="nil"/>
              <w:left w:val="nil"/>
              <w:bottom w:val="nil"/>
              <w:right w:val="nil"/>
            </w:tcBorders>
            <w:shd w:val="clear" w:color="auto" w:fill="auto"/>
            <w:noWrap/>
            <w:vAlign w:val="center"/>
            <w:hideMark/>
          </w:tcPr>
          <w:p w14:paraId="2E33118B" w14:textId="77777777" w:rsidR="00BF5BDE" w:rsidRPr="00AA1D7D" w:rsidRDefault="00BF5BDE" w:rsidP="00BF5BDE">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1.4 – Bezpośrednie emisje ulotne z uwalniania gazów cieplarnianych w systemach antropogenicznych</w:t>
            </w:r>
            <w:r w:rsidRPr="00BF5BDE">
              <w:rPr>
                <w:rFonts w:eastAsia="Times New Roman" w:cs="Times New Roman"/>
                <w:color w:val="000000"/>
                <w:sz w:val="16"/>
                <w:szCs w:val="16"/>
                <w:lang w:eastAsia="zh-CN"/>
              </w:rPr>
              <w:t> </w:t>
            </w:r>
          </w:p>
        </w:tc>
        <w:tc>
          <w:tcPr>
            <w:tcW w:w="1559" w:type="dxa"/>
            <w:tcBorders>
              <w:top w:val="nil"/>
              <w:left w:val="nil"/>
              <w:bottom w:val="nil"/>
              <w:right w:val="nil"/>
            </w:tcBorders>
            <w:shd w:val="clear" w:color="auto" w:fill="auto"/>
            <w:noWrap/>
            <w:vAlign w:val="center"/>
            <w:hideMark/>
          </w:tcPr>
          <w:p w14:paraId="7834BE69"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37</w:t>
            </w:r>
          </w:p>
        </w:tc>
        <w:tc>
          <w:tcPr>
            <w:tcW w:w="1843" w:type="dxa"/>
            <w:tcBorders>
              <w:top w:val="nil"/>
              <w:left w:val="nil"/>
              <w:bottom w:val="nil"/>
              <w:right w:val="nil"/>
            </w:tcBorders>
            <w:shd w:val="clear" w:color="auto" w:fill="auto"/>
            <w:noWrap/>
            <w:vAlign w:val="center"/>
            <w:hideMark/>
          </w:tcPr>
          <w:p w14:paraId="1A79B5D6"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4A41979A"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5161C603" w14:textId="77777777" w:rsidR="00BF5BDE" w:rsidRPr="00BF5BDE" w:rsidRDefault="00BF5BDE" w:rsidP="00BF5BDE">
            <w:pPr>
              <w:spacing w:after="0" w:line="240" w:lineRule="auto"/>
              <w:jc w:val="left"/>
              <w:rPr>
                <w:rFonts w:ascii="Times New Roman" w:eastAsia="Times New Roman" w:hAnsi="Times New Roman" w:cs="Times New Roman"/>
                <w:szCs w:val="20"/>
                <w:lang w:val="en-GB" w:eastAsia="zh-CN"/>
              </w:rPr>
            </w:pPr>
          </w:p>
        </w:tc>
      </w:tr>
      <w:tr w:rsidR="00BF5BDE" w:rsidRPr="00BF5BDE" w14:paraId="3D676C51" w14:textId="77777777" w:rsidTr="00314B84">
        <w:trPr>
          <w:trHeight w:val="990"/>
        </w:trPr>
        <w:tc>
          <w:tcPr>
            <w:tcW w:w="2327" w:type="dxa"/>
            <w:tcBorders>
              <w:top w:val="nil"/>
              <w:left w:val="nil"/>
              <w:bottom w:val="nil"/>
              <w:right w:val="nil"/>
            </w:tcBorders>
            <w:shd w:val="clear" w:color="000000" w:fill="F2F2F2"/>
            <w:noWrap/>
            <w:vAlign w:val="center"/>
            <w:hideMark/>
          </w:tcPr>
          <w:p w14:paraId="37A149BD" w14:textId="77777777" w:rsidR="00BF5BDE" w:rsidRPr="00BF5BDE" w:rsidRDefault="00BF5BDE" w:rsidP="00BF5BDE">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1</w:t>
            </w:r>
          </w:p>
        </w:tc>
        <w:tc>
          <w:tcPr>
            <w:tcW w:w="2635" w:type="dxa"/>
            <w:tcBorders>
              <w:top w:val="nil"/>
              <w:left w:val="nil"/>
              <w:bottom w:val="nil"/>
              <w:right w:val="nil"/>
            </w:tcBorders>
            <w:shd w:val="clear" w:color="000000" w:fill="F2F2F2"/>
            <w:noWrap/>
            <w:vAlign w:val="center"/>
            <w:hideMark/>
          </w:tcPr>
          <w:p w14:paraId="41969806" w14:textId="77777777" w:rsidR="00BF5BDE" w:rsidRPr="00AA1D7D" w:rsidRDefault="00BF5BDE" w:rsidP="00BF5BDE">
            <w:pPr>
              <w:spacing w:after="0" w:line="240" w:lineRule="auto"/>
              <w:rPr>
                <w:rFonts w:eastAsia="Times New Roman" w:cs="Times New Roman"/>
                <w:b/>
                <w:bCs/>
                <w:color w:val="000000"/>
                <w:szCs w:val="20"/>
                <w:lang w:eastAsia="zh-CN"/>
              </w:rPr>
            </w:pPr>
            <w:r w:rsidRPr="00AA1D7D">
              <w:rPr>
                <w:rFonts w:eastAsia="Times New Roman" w:cs="Times New Roman"/>
                <w:b/>
                <w:bCs/>
                <w:color w:val="000000"/>
                <w:szCs w:val="20"/>
                <w:lang w:eastAsia="zh-CN"/>
              </w:rPr>
              <w:t>Procent emisji gazów cieplarnianych z zakresu 1 pochodzących z regulowanych systemów handlu emisjami (%)</w:t>
            </w:r>
          </w:p>
        </w:tc>
        <w:tc>
          <w:tcPr>
            <w:tcW w:w="1559" w:type="dxa"/>
            <w:tcBorders>
              <w:top w:val="nil"/>
              <w:left w:val="nil"/>
              <w:bottom w:val="nil"/>
              <w:right w:val="nil"/>
            </w:tcBorders>
            <w:shd w:val="clear" w:color="000000" w:fill="F2F2F2"/>
            <w:noWrap/>
            <w:vAlign w:val="center"/>
            <w:hideMark/>
          </w:tcPr>
          <w:p w14:paraId="4952F924"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0</w:t>
            </w:r>
          </w:p>
        </w:tc>
        <w:tc>
          <w:tcPr>
            <w:tcW w:w="1843" w:type="dxa"/>
            <w:tcBorders>
              <w:top w:val="nil"/>
              <w:left w:val="nil"/>
              <w:bottom w:val="nil"/>
              <w:right w:val="nil"/>
            </w:tcBorders>
            <w:shd w:val="clear" w:color="000000" w:fill="F2F2F2"/>
            <w:noWrap/>
            <w:vAlign w:val="center"/>
            <w:hideMark/>
          </w:tcPr>
          <w:p w14:paraId="0F2CC78D"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w:t>
            </w:r>
          </w:p>
        </w:tc>
        <w:tc>
          <w:tcPr>
            <w:tcW w:w="1821" w:type="dxa"/>
            <w:tcBorders>
              <w:top w:val="nil"/>
              <w:left w:val="nil"/>
              <w:bottom w:val="nil"/>
              <w:right w:val="nil"/>
            </w:tcBorders>
            <w:shd w:val="clear" w:color="000000" w:fill="F2F2F2"/>
            <w:noWrap/>
            <w:vAlign w:val="center"/>
            <w:hideMark/>
          </w:tcPr>
          <w:p w14:paraId="43F02E29" w14:textId="77777777" w:rsidR="00BF5BDE" w:rsidRPr="00BF5BDE" w:rsidRDefault="00BF5BDE" w:rsidP="00BF5BDE">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w:t>
            </w:r>
          </w:p>
        </w:tc>
        <w:tc>
          <w:tcPr>
            <w:tcW w:w="222" w:type="dxa"/>
            <w:vAlign w:val="center"/>
            <w:hideMark/>
          </w:tcPr>
          <w:p w14:paraId="7027AEBD" w14:textId="77777777" w:rsidR="00BF5BDE" w:rsidRPr="00BF5BDE" w:rsidRDefault="00BF5BDE" w:rsidP="00BF5BDE">
            <w:pPr>
              <w:spacing w:after="0" w:line="240" w:lineRule="auto"/>
              <w:jc w:val="left"/>
              <w:rPr>
                <w:rFonts w:ascii="Times New Roman" w:eastAsia="Times New Roman" w:hAnsi="Times New Roman" w:cs="Times New Roman"/>
                <w:szCs w:val="20"/>
                <w:lang w:val="en-GB" w:eastAsia="zh-CN"/>
              </w:rPr>
            </w:pPr>
          </w:p>
        </w:tc>
      </w:tr>
      <w:tr w:rsidR="004E57B4" w:rsidRPr="00BF5BDE" w14:paraId="3FCCA87C" w14:textId="77777777">
        <w:trPr>
          <w:trHeight w:val="990"/>
        </w:trPr>
        <w:tc>
          <w:tcPr>
            <w:tcW w:w="10185" w:type="dxa"/>
            <w:gridSpan w:val="5"/>
            <w:tcBorders>
              <w:top w:val="nil"/>
              <w:left w:val="nil"/>
              <w:bottom w:val="nil"/>
              <w:right w:val="nil"/>
            </w:tcBorders>
            <w:shd w:val="clear" w:color="000000" w:fill="F2F2F2"/>
            <w:noWrap/>
            <w:vAlign w:val="center"/>
          </w:tcPr>
          <w:p w14:paraId="55C998C0" w14:textId="0B70DC53" w:rsidR="004E57B4" w:rsidRPr="00BF5BDE" w:rsidRDefault="004E57B4" w:rsidP="00314B84">
            <w:pPr>
              <w:spacing w:after="0" w:line="240" w:lineRule="auto"/>
              <w:jc w:val="left"/>
              <w:rPr>
                <w:rFonts w:eastAsia="Times New Roman" w:cs="Times New Roman"/>
                <w:color w:val="000000"/>
                <w:szCs w:val="20"/>
                <w:lang w:val="en-GB" w:eastAsia="zh-CN"/>
              </w:rPr>
            </w:pPr>
            <w:r w:rsidRPr="00386934">
              <w:rPr>
                <w:rFonts w:eastAsia="Times New Roman" w:cs="Times New Roman"/>
                <w:b/>
                <w:bCs/>
                <w:color w:val="002561" w:themeColor="accent6"/>
                <w:szCs w:val="20"/>
                <w:lang w:eastAsia="zh-CN"/>
              </w:rPr>
              <w:t xml:space="preserve">Emisje gazów cieplarnianych zakresu </w:t>
            </w:r>
            <w:r>
              <w:rPr>
                <w:rFonts w:eastAsia="Times New Roman" w:cs="Times New Roman"/>
                <w:b/>
                <w:bCs/>
                <w:color w:val="002561" w:themeColor="accent6"/>
                <w:szCs w:val="20"/>
                <w:lang w:eastAsia="zh-CN"/>
              </w:rPr>
              <w:t>2</w:t>
            </w:r>
          </w:p>
        </w:tc>
        <w:tc>
          <w:tcPr>
            <w:tcW w:w="222" w:type="dxa"/>
            <w:vAlign w:val="center"/>
          </w:tcPr>
          <w:p w14:paraId="31F5DA83"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69FFBF24" w14:textId="77777777" w:rsidTr="00314B84">
        <w:trPr>
          <w:cantSplit/>
          <w:trHeight w:val="660"/>
        </w:trPr>
        <w:tc>
          <w:tcPr>
            <w:tcW w:w="2327" w:type="dxa"/>
            <w:tcBorders>
              <w:top w:val="nil"/>
              <w:left w:val="nil"/>
              <w:bottom w:val="nil"/>
              <w:right w:val="nil"/>
            </w:tcBorders>
            <w:shd w:val="clear" w:color="auto" w:fill="auto"/>
            <w:noWrap/>
            <w:vAlign w:val="center"/>
            <w:hideMark/>
          </w:tcPr>
          <w:p w14:paraId="43B32961"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2</w:t>
            </w:r>
          </w:p>
        </w:tc>
        <w:tc>
          <w:tcPr>
            <w:tcW w:w="2635" w:type="dxa"/>
            <w:tcBorders>
              <w:top w:val="nil"/>
              <w:left w:val="nil"/>
              <w:bottom w:val="nil"/>
              <w:right w:val="nil"/>
            </w:tcBorders>
            <w:shd w:val="clear" w:color="auto" w:fill="auto"/>
            <w:noWrap/>
            <w:vAlign w:val="center"/>
            <w:hideMark/>
          </w:tcPr>
          <w:p w14:paraId="4B4752CB" w14:textId="43F0DD7A" w:rsidR="004E57B4" w:rsidRPr="00AA1D7D" w:rsidRDefault="004E57B4" w:rsidP="004E57B4">
            <w:pPr>
              <w:spacing w:after="0" w:line="240" w:lineRule="auto"/>
              <w:rPr>
                <w:rFonts w:eastAsia="Times New Roman" w:cs="Times New Roman"/>
                <w:b/>
                <w:bCs/>
                <w:color w:val="000000"/>
                <w:szCs w:val="20"/>
                <w:lang w:eastAsia="zh-CN"/>
              </w:rPr>
            </w:pPr>
            <w:r>
              <w:rPr>
                <w:rFonts w:eastAsia="Times New Roman" w:cs="Times New Roman"/>
                <w:b/>
                <w:bCs/>
                <w:szCs w:val="20"/>
                <w:lang w:eastAsia="zh-CN"/>
              </w:rPr>
              <w:t xml:space="preserve">Emisje gazów cieplarnianych zakresu 2 brutto według metody opartej na lokalizacji </w:t>
            </w:r>
          </w:p>
        </w:tc>
        <w:tc>
          <w:tcPr>
            <w:tcW w:w="1559" w:type="dxa"/>
            <w:tcBorders>
              <w:top w:val="nil"/>
              <w:left w:val="nil"/>
              <w:bottom w:val="nil"/>
              <w:right w:val="nil"/>
            </w:tcBorders>
            <w:shd w:val="clear" w:color="auto" w:fill="auto"/>
            <w:noWrap/>
            <w:vAlign w:val="center"/>
            <w:hideMark/>
          </w:tcPr>
          <w:p w14:paraId="0A400673" w14:textId="5122367E" w:rsidR="004E57B4" w:rsidRPr="00BF5BDE" w:rsidRDefault="00DC6C1B" w:rsidP="004E57B4">
            <w:pPr>
              <w:spacing w:after="0" w:line="240" w:lineRule="auto"/>
              <w:jc w:val="center"/>
              <w:rPr>
                <w:rFonts w:eastAsia="Times New Roman" w:cs="Times New Roman"/>
                <w:color w:val="000000"/>
                <w:szCs w:val="20"/>
                <w:lang w:val="en-GB" w:eastAsia="zh-CN"/>
              </w:rPr>
            </w:pPr>
            <w:del w:id="237" w:author="Vit Navratil" w:date="2025-03-25T22:01:00Z" w16du:dateUtc="2025-03-25T21:01:00Z">
              <w:r w:rsidDel="00DB5CE0">
                <w:rPr>
                  <w:rFonts w:eastAsia="Times New Roman" w:cs="Times New Roman"/>
                  <w:szCs w:val="20"/>
                  <w:lang w:val="en-GB" w:eastAsia="zh-CN"/>
                </w:rPr>
                <w:delText>130</w:delText>
              </w:r>
            </w:del>
            <w:ins w:id="238" w:author="Karel Kotoun" w:date="2025-03-25T18:11:00Z" w16du:dateUtc="2025-03-25T17:11:00Z">
              <w:del w:id="239" w:author="Vit Navratil" w:date="2025-03-25T22:01:00Z" w16du:dateUtc="2025-03-25T21:01:00Z">
                <w:r w:rsidR="00BA1C4A" w:rsidDel="00DB5CE0">
                  <w:rPr>
                    <w:rFonts w:eastAsia="Times New Roman" w:cs="Times New Roman"/>
                    <w:szCs w:val="20"/>
                    <w:lang w:val="en-GB" w:eastAsia="zh-CN"/>
                  </w:rPr>
                  <w:delText>5</w:delText>
                </w:r>
              </w:del>
            </w:ins>
            <w:del w:id="240" w:author="Vit Navratil" w:date="2025-03-25T22:01:00Z" w16du:dateUtc="2025-03-25T21:01:00Z">
              <w:r w:rsidR="001E301B" w:rsidDel="00DB5CE0">
                <w:rPr>
                  <w:rFonts w:eastAsia="Times New Roman" w:cs="Times New Roman"/>
                  <w:szCs w:val="20"/>
                  <w:lang w:val="en-GB" w:eastAsia="zh-CN"/>
                </w:rPr>
                <w:delText>4</w:delText>
              </w:r>
            </w:del>
            <w:ins w:id="241" w:author="Vit Navratil" w:date="2025-03-25T22:01:00Z" w16du:dateUtc="2025-03-25T21:01:00Z">
              <w:r w:rsidR="00DB5CE0">
                <w:rPr>
                  <w:rFonts w:eastAsia="Times New Roman" w:cs="Times New Roman"/>
                  <w:szCs w:val="20"/>
                  <w:lang w:val="en-GB" w:eastAsia="zh-CN"/>
                </w:rPr>
                <w:t>1312</w:t>
              </w:r>
            </w:ins>
          </w:p>
        </w:tc>
        <w:tc>
          <w:tcPr>
            <w:tcW w:w="1843" w:type="dxa"/>
            <w:tcBorders>
              <w:top w:val="nil"/>
              <w:left w:val="nil"/>
              <w:bottom w:val="nil"/>
              <w:right w:val="nil"/>
            </w:tcBorders>
            <w:shd w:val="clear" w:color="auto" w:fill="auto"/>
            <w:noWrap/>
            <w:vAlign w:val="center"/>
            <w:hideMark/>
          </w:tcPr>
          <w:p w14:paraId="55440EF1"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928</w:t>
            </w:r>
          </w:p>
        </w:tc>
        <w:tc>
          <w:tcPr>
            <w:tcW w:w="1821" w:type="dxa"/>
            <w:tcBorders>
              <w:top w:val="nil"/>
              <w:left w:val="nil"/>
              <w:bottom w:val="nil"/>
              <w:right w:val="nil"/>
            </w:tcBorders>
            <w:shd w:val="clear" w:color="auto" w:fill="auto"/>
            <w:noWrap/>
            <w:vAlign w:val="center"/>
            <w:hideMark/>
          </w:tcPr>
          <w:p w14:paraId="2EFE10FD"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3,68%</w:t>
            </w:r>
          </w:p>
        </w:tc>
        <w:tc>
          <w:tcPr>
            <w:tcW w:w="222" w:type="dxa"/>
            <w:vAlign w:val="center"/>
            <w:hideMark/>
          </w:tcPr>
          <w:p w14:paraId="63DE80CA"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1558618A" w14:textId="77777777" w:rsidTr="00314B84">
        <w:trPr>
          <w:trHeight w:val="660"/>
        </w:trPr>
        <w:tc>
          <w:tcPr>
            <w:tcW w:w="2327" w:type="dxa"/>
            <w:tcBorders>
              <w:top w:val="nil"/>
              <w:left w:val="nil"/>
              <w:bottom w:val="nil"/>
              <w:right w:val="nil"/>
            </w:tcBorders>
            <w:shd w:val="clear" w:color="000000" w:fill="F2F2F2"/>
            <w:noWrap/>
            <w:vAlign w:val="center"/>
            <w:hideMark/>
          </w:tcPr>
          <w:p w14:paraId="1354A84A"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lastRenderedPageBreak/>
              <w:t>Zakres 2</w:t>
            </w:r>
          </w:p>
        </w:tc>
        <w:tc>
          <w:tcPr>
            <w:tcW w:w="2635" w:type="dxa"/>
            <w:tcBorders>
              <w:top w:val="nil"/>
              <w:left w:val="nil"/>
              <w:bottom w:val="nil"/>
              <w:right w:val="nil"/>
            </w:tcBorders>
            <w:shd w:val="clear" w:color="000000" w:fill="F2F2F2"/>
            <w:noWrap/>
            <w:vAlign w:val="center"/>
            <w:hideMark/>
          </w:tcPr>
          <w:p w14:paraId="31C8DB0D" w14:textId="220B3D33" w:rsidR="004E57B4" w:rsidRPr="00AA1D7D" w:rsidRDefault="004E57B4" w:rsidP="004E57B4">
            <w:pPr>
              <w:spacing w:after="0" w:line="240" w:lineRule="auto"/>
              <w:rPr>
                <w:rFonts w:eastAsia="Times New Roman" w:cs="Times New Roman"/>
                <w:b/>
                <w:bCs/>
                <w:color w:val="000000"/>
                <w:szCs w:val="20"/>
                <w:lang w:eastAsia="zh-CN"/>
              </w:rPr>
            </w:pPr>
            <w:r>
              <w:rPr>
                <w:rFonts w:eastAsia="Times New Roman" w:cs="Times New Roman"/>
                <w:b/>
                <w:bCs/>
                <w:szCs w:val="20"/>
                <w:lang w:eastAsia="zh-CN"/>
              </w:rPr>
              <w:t>Emisje gazów cieplarnianych zakresu 2 brutto według metody opartej na rynku</w:t>
            </w:r>
          </w:p>
        </w:tc>
        <w:tc>
          <w:tcPr>
            <w:tcW w:w="1559" w:type="dxa"/>
            <w:tcBorders>
              <w:top w:val="nil"/>
              <w:left w:val="nil"/>
              <w:bottom w:val="nil"/>
              <w:right w:val="nil"/>
            </w:tcBorders>
            <w:shd w:val="clear" w:color="000000" w:fill="F2F2F2"/>
            <w:noWrap/>
            <w:vAlign w:val="center"/>
            <w:hideMark/>
          </w:tcPr>
          <w:p w14:paraId="01885619" w14:textId="6472267A" w:rsidR="004E57B4" w:rsidRPr="00BF5BDE" w:rsidRDefault="00360F7E" w:rsidP="004E57B4">
            <w:pPr>
              <w:spacing w:after="0" w:line="240" w:lineRule="auto"/>
              <w:jc w:val="center"/>
              <w:rPr>
                <w:rFonts w:eastAsia="Times New Roman" w:cs="Times New Roman"/>
                <w:color w:val="000000"/>
                <w:szCs w:val="20"/>
                <w:lang w:val="en-GB" w:eastAsia="zh-CN"/>
              </w:rPr>
            </w:pPr>
            <w:ins w:id="242" w:author="Vit Navratil" w:date="2025-03-25T19:48:00Z" w16du:dateUtc="2025-03-25T18:48:00Z">
              <w:r>
                <w:rPr>
                  <w:rFonts w:eastAsia="Times New Roman" w:cs="Times New Roman"/>
                  <w:szCs w:val="20"/>
                  <w:lang w:val="en-GB" w:eastAsia="zh-CN"/>
                </w:rPr>
                <w:t>1</w:t>
              </w:r>
            </w:ins>
            <w:ins w:id="243" w:author="Vit Navratil" w:date="2025-03-25T22:00:00Z" w16du:dateUtc="2025-03-25T21:00:00Z">
              <w:r w:rsidR="00562295">
                <w:rPr>
                  <w:rFonts w:eastAsia="Times New Roman" w:cs="Times New Roman"/>
                  <w:szCs w:val="20"/>
                  <w:lang w:val="en-GB" w:eastAsia="zh-CN"/>
                </w:rPr>
                <w:t>94</w:t>
              </w:r>
            </w:ins>
            <w:ins w:id="244" w:author="Karel Kotoun" w:date="2025-03-25T18:00:00Z" w16du:dateUtc="2025-03-25T17:00:00Z">
              <w:del w:id="245" w:author="Vit Navratil" w:date="2025-03-25T19:48:00Z" w16du:dateUtc="2025-03-25T18:48:00Z">
                <w:r w:rsidR="001E301B" w:rsidDel="00360F7E">
                  <w:rPr>
                    <w:rFonts w:eastAsia="Times New Roman" w:cs="Times New Roman"/>
                    <w:szCs w:val="20"/>
                    <w:lang w:val="en-GB" w:eastAsia="zh-CN"/>
                  </w:rPr>
                  <w:delText>1</w:delText>
                </w:r>
              </w:del>
            </w:ins>
          </w:p>
        </w:tc>
        <w:tc>
          <w:tcPr>
            <w:tcW w:w="1843" w:type="dxa"/>
            <w:tcBorders>
              <w:top w:val="nil"/>
              <w:left w:val="nil"/>
              <w:bottom w:val="nil"/>
              <w:right w:val="nil"/>
            </w:tcBorders>
            <w:shd w:val="clear" w:color="000000" w:fill="F2F2F2"/>
            <w:noWrap/>
            <w:vAlign w:val="center"/>
            <w:hideMark/>
          </w:tcPr>
          <w:p w14:paraId="665B9E6C" w14:textId="13DC02BF" w:rsidR="004E57B4" w:rsidRPr="00BF5BDE" w:rsidRDefault="004E57B4" w:rsidP="004E57B4">
            <w:pPr>
              <w:spacing w:after="0" w:line="240" w:lineRule="auto"/>
              <w:jc w:val="center"/>
              <w:rPr>
                <w:rFonts w:eastAsia="Times New Roman" w:cs="Times New Roman"/>
                <w:color w:val="000000"/>
                <w:szCs w:val="20"/>
                <w:lang w:val="en-GB" w:eastAsia="zh-CN"/>
              </w:rPr>
            </w:pPr>
            <w:commentRangeStart w:id="246"/>
            <w:commentRangeStart w:id="247"/>
            <w:commentRangeStart w:id="248"/>
            <w:del w:id="249" w:author="Vit Navratil" w:date="2025-03-20T10:38:00Z" w16du:dateUtc="2025-03-20T09:38:00Z">
              <w:r w:rsidRPr="00BF5BDE" w:rsidDel="004F213F">
                <w:rPr>
                  <w:rFonts w:eastAsia="Times New Roman" w:cs="Times New Roman"/>
                  <w:szCs w:val="20"/>
                  <w:lang w:val="en-GB" w:eastAsia="zh-CN"/>
                </w:rPr>
                <w:delText>928</w:delText>
              </w:r>
              <w:commentRangeEnd w:id="246"/>
              <w:r w:rsidR="00C66F4C" w:rsidDel="004F213F">
                <w:rPr>
                  <w:rStyle w:val="CommentReference"/>
                </w:rPr>
                <w:commentReference w:id="246"/>
              </w:r>
              <w:commentRangeEnd w:id="247"/>
              <w:r w:rsidR="00092EFF" w:rsidDel="004F213F">
                <w:rPr>
                  <w:rStyle w:val="CommentReference"/>
                </w:rPr>
                <w:commentReference w:id="247"/>
              </w:r>
            </w:del>
            <w:commentRangeEnd w:id="248"/>
            <w:r w:rsidR="004F213F">
              <w:rPr>
                <w:rStyle w:val="CommentReference"/>
              </w:rPr>
              <w:commentReference w:id="248"/>
            </w:r>
            <w:ins w:id="250" w:author="Vit Navratil" w:date="2025-03-20T10:38:00Z" w16du:dateUtc="2025-03-20T09:38:00Z">
              <w:r w:rsidR="004F213F">
                <w:rPr>
                  <w:rFonts w:eastAsia="Times New Roman" w:cs="Times New Roman"/>
                  <w:szCs w:val="20"/>
                  <w:lang w:val="en-GB" w:eastAsia="zh-CN"/>
                </w:rPr>
                <w:t>-</w:t>
              </w:r>
            </w:ins>
          </w:p>
        </w:tc>
        <w:tc>
          <w:tcPr>
            <w:tcW w:w="1821" w:type="dxa"/>
            <w:tcBorders>
              <w:top w:val="nil"/>
              <w:left w:val="nil"/>
              <w:bottom w:val="nil"/>
              <w:right w:val="nil"/>
            </w:tcBorders>
            <w:shd w:val="clear" w:color="000000" w:fill="F2F2F2"/>
            <w:noWrap/>
            <w:vAlign w:val="center"/>
            <w:hideMark/>
          </w:tcPr>
          <w:p w14:paraId="63D98EEB"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3,68%</w:t>
            </w:r>
          </w:p>
        </w:tc>
        <w:tc>
          <w:tcPr>
            <w:tcW w:w="222" w:type="dxa"/>
            <w:vAlign w:val="center"/>
            <w:hideMark/>
          </w:tcPr>
          <w:p w14:paraId="2C4CB214"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7A6FA011" w14:textId="77777777" w:rsidTr="00314B84">
        <w:trPr>
          <w:trHeight w:val="330"/>
        </w:trPr>
        <w:tc>
          <w:tcPr>
            <w:tcW w:w="10185" w:type="dxa"/>
            <w:gridSpan w:val="5"/>
            <w:tcBorders>
              <w:top w:val="nil"/>
              <w:left w:val="nil"/>
              <w:bottom w:val="nil"/>
              <w:right w:val="nil"/>
            </w:tcBorders>
            <w:shd w:val="clear" w:color="auto" w:fill="E7E6E6" w:themeFill="background2"/>
            <w:noWrap/>
            <w:vAlign w:val="center"/>
          </w:tcPr>
          <w:p w14:paraId="2E4A5DC9" w14:textId="5F3116C2" w:rsidR="004E57B4" w:rsidRPr="00314B84" w:rsidRDefault="004E57B4" w:rsidP="004E57B4">
            <w:pPr>
              <w:spacing w:after="0" w:line="240" w:lineRule="auto"/>
              <w:rPr>
                <w:rFonts w:eastAsia="Times New Roman" w:cs="Times New Roman"/>
                <w:b/>
                <w:bCs/>
                <w:color w:val="FFFFFF"/>
                <w:szCs w:val="20"/>
                <w:lang w:eastAsia="zh-CN"/>
              </w:rPr>
            </w:pPr>
            <w:r>
              <w:rPr>
                <w:rFonts w:eastAsia="Times New Roman" w:cs="Times New Roman"/>
                <w:b/>
                <w:bCs/>
                <w:color w:val="002561" w:themeColor="accent6"/>
                <w:szCs w:val="20"/>
                <w:lang w:eastAsia="zh-CN"/>
              </w:rPr>
              <w:t xml:space="preserve">Znaczące emisje </w:t>
            </w:r>
            <w:r w:rsidRPr="00386934">
              <w:rPr>
                <w:rFonts w:eastAsia="Times New Roman" w:cs="Times New Roman"/>
                <w:b/>
                <w:bCs/>
                <w:color w:val="002561" w:themeColor="accent6"/>
                <w:szCs w:val="20"/>
                <w:lang w:eastAsia="zh-CN"/>
              </w:rPr>
              <w:t xml:space="preserve">gazów cieplarnianych zakresu </w:t>
            </w:r>
            <w:r>
              <w:rPr>
                <w:rFonts w:eastAsia="Times New Roman" w:cs="Times New Roman"/>
                <w:b/>
                <w:bCs/>
                <w:color w:val="002561" w:themeColor="accent6"/>
                <w:szCs w:val="20"/>
                <w:lang w:eastAsia="zh-CN"/>
              </w:rPr>
              <w:t>3</w:t>
            </w:r>
          </w:p>
        </w:tc>
        <w:tc>
          <w:tcPr>
            <w:tcW w:w="222" w:type="dxa"/>
            <w:vAlign w:val="center"/>
          </w:tcPr>
          <w:p w14:paraId="75FCB318" w14:textId="77777777" w:rsidR="004E57B4" w:rsidRPr="00314B84" w:rsidRDefault="004E57B4" w:rsidP="004E57B4">
            <w:pPr>
              <w:spacing w:after="0" w:line="240" w:lineRule="auto"/>
              <w:jc w:val="left"/>
              <w:rPr>
                <w:rFonts w:ascii="Times New Roman" w:eastAsia="Times New Roman" w:hAnsi="Times New Roman" w:cs="Times New Roman"/>
                <w:szCs w:val="20"/>
                <w:lang w:eastAsia="zh-CN"/>
              </w:rPr>
            </w:pPr>
          </w:p>
        </w:tc>
      </w:tr>
      <w:tr w:rsidR="004E57B4" w:rsidRPr="00BF5BDE" w14:paraId="765A7D70" w14:textId="77777777" w:rsidTr="00314B84">
        <w:trPr>
          <w:trHeight w:val="330"/>
        </w:trPr>
        <w:tc>
          <w:tcPr>
            <w:tcW w:w="2327" w:type="dxa"/>
            <w:tcBorders>
              <w:top w:val="nil"/>
              <w:left w:val="nil"/>
              <w:bottom w:val="nil"/>
              <w:right w:val="nil"/>
            </w:tcBorders>
            <w:shd w:val="clear" w:color="000000" w:fill="003282"/>
            <w:noWrap/>
            <w:vAlign w:val="center"/>
            <w:hideMark/>
          </w:tcPr>
          <w:p w14:paraId="7AA2AE6A" w14:textId="77777777" w:rsidR="004E57B4" w:rsidRPr="00BF5BDE" w:rsidRDefault="004E57B4" w:rsidP="004E57B4">
            <w:pPr>
              <w:spacing w:after="0" w:line="240" w:lineRule="auto"/>
              <w:jc w:val="left"/>
              <w:rPr>
                <w:rFonts w:eastAsia="Times New Roman" w:cs="Times New Roman"/>
                <w:b/>
                <w:bCs/>
                <w:color w:val="FFFFFF"/>
                <w:szCs w:val="20"/>
                <w:lang w:val="en-GB" w:eastAsia="zh-CN"/>
              </w:rPr>
            </w:pPr>
            <w:r w:rsidRPr="00BF5BDE">
              <w:rPr>
                <w:rFonts w:eastAsia="Times New Roman" w:cs="Times New Roman"/>
                <w:b/>
                <w:bCs/>
                <w:color w:val="FFFFFF"/>
                <w:szCs w:val="20"/>
                <w:lang w:eastAsia="zh-CN"/>
              </w:rPr>
              <w:t>Zakres 3</w:t>
            </w:r>
          </w:p>
        </w:tc>
        <w:tc>
          <w:tcPr>
            <w:tcW w:w="2635" w:type="dxa"/>
            <w:tcBorders>
              <w:top w:val="nil"/>
              <w:left w:val="nil"/>
              <w:bottom w:val="nil"/>
              <w:right w:val="nil"/>
            </w:tcBorders>
            <w:shd w:val="clear" w:color="000000" w:fill="003282"/>
            <w:noWrap/>
            <w:vAlign w:val="center"/>
            <w:hideMark/>
          </w:tcPr>
          <w:p w14:paraId="4E0A1D0E" w14:textId="77777777" w:rsidR="004E57B4" w:rsidRPr="00AA1D7D" w:rsidRDefault="004E57B4" w:rsidP="004E57B4">
            <w:pPr>
              <w:spacing w:after="0" w:line="240" w:lineRule="auto"/>
              <w:jc w:val="left"/>
              <w:rPr>
                <w:rFonts w:eastAsia="Times New Roman" w:cs="Times New Roman"/>
                <w:b/>
                <w:bCs/>
                <w:color w:val="FFFFFF"/>
                <w:szCs w:val="20"/>
                <w:lang w:eastAsia="zh-CN"/>
              </w:rPr>
            </w:pPr>
            <w:r w:rsidRPr="00AA1D7D">
              <w:rPr>
                <w:rFonts w:eastAsia="Times New Roman" w:cs="Times New Roman"/>
                <w:b/>
                <w:bCs/>
                <w:color w:val="FFFFFF"/>
                <w:szCs w:val="20"/>
                <w:lang w:eastAsia="zh-CN"/>
              </w:rPr>
              <w:t>Całkowite pośrednie emisje gazów cieplarnianych brutto</w:t>
            </w:r>
          </w:p>
        </w:tc>
        <w:tc>
          <w:tcPr>
            <w:tcW w:w="1559" w:type="dxa"/>
            <w:tcBorders>
              <w:top w:val="nil"/>
              <w:left w:val="nil"/>
              <w:bottom w:val="nil"/>
              <w:right w:val="nil"/>
            </w:tcBorders>
            <w:shd w:val="clear" w:color="000000" w:fill="003282"/>
            <w:noWrap/>
            <w:vAlign w:val="center"/>
            <w:hideMark/>
          </w:tcPr>
          <w:p w14:paraId="7509885C" w14:textId="08B38A2D" w:rsidR="004E57B4" w:rsidRPr="00BF5BDE" w:rsidRDefault="004E57B4" w:rsidP="004E57B4">
            <w:pPr>
              <w:spacing w:after="0" w:line="240" w:lineRule="auto"/>
              <w:jc w:val="center"/>
              <w:rPr>
                <w:rFonts w:eastAsia="Times New Roman" w:cs="Times New Roman"/>
                <w:b/>
                <w:bCs/>
                <w:color w:val="FFFFFF"/>
                <w:szCs w:val="20"/>
                <w:lang w:val="en-GB" w:eastAsia="zh-CN"/>
              </w:rPr>
            </w:pPr>
            <w:r w:rsidRPr="00BF5BDE">
              <w:rPr>
                <w:rFonts w:eastAsia="Times New Roman" w:cs="Times New Roman"/>
                <w:b/>
                <w:bCs/>
                <w:color w:val="FFFFFF"/>
                <w:szCs w:val="20"/>
                <w:lang w:val="en-GB" w:eastAsia="zh-CN"/>
              </w:rPr>
              <w:t>4</w:t>
            </w:r>
            <w:r w:rsidR="008A137D">
              <w:rPr>
                <w:rFonts w:eastAsia="Times New Roman" w:cs="Times New Roman"/>
                <w:b/>
                <w:bCs/>
                <w:color w:val="FFFFFF"/>
                <w:szCs w:val="20"/>
                <w:lang w:val="en-GB" w:eastAsia="zh-CN"/>
              </w:rPr>
              <w:t>4</w:t>
            </w:r>
            <w:r w:rsidRPr="00BF5BDE">
              <w:rPr>
                <w:rFonts w:eastAsia="Times New Roman" w:cs="Times New Roman"/>
                <w:b/>
                <w:bCs/>
                <w:color w:val="FFFFFF"/>
                <w:szCs w:val="20"/>
                <w:lang w:val="en-GB" w:eastAsia="zh-CN"/>
              </w:rPr>
              <w:t xml:space="preserve"> </w:t>
            </w:r>
            <w:del w:id="251" w:author="Vit Navratil" w:date="2025-03-25T22:01:00Z" w16du:dateUtc="2025-03-25T21:01:00Z">
              <w:r w:rsidR="008A137D" w:rsidDel="002A0CAD">
                <w:rPr>
                  <w:rFonts w:eastAsia="Times New Roman" w:cs="Times New Roman"/>
                  <w:b/>
                  <w:bCs/>
                  <w:color w:val="FFFFFF"/>
                  <w:szCs w:val="20"/>
                  <w:lang w:val="en-GB" w:eastAsia="zh-CN"/>
                </w:rPr>
                <w:delText>5</w:delText>
              </w:r>
              <w:r w:rsidR="003D4AEE" w:rsidDel="002A0CAD">
                <w:rPr>
                  <w:rFonts w:eastAsia="Times New Roman" w:cs="Times New Roman"/>
                  <w:b/>
                  <w:bCs/>
                  <w:color w:val="FFFFFF"/>
                  <w:szCs w:val="20"/>
                  <w:lang w:val="en-GB" w:eastAsia="zh-CN"/>
                </w:rPr>
                <w:delText>91</w:delText>
              </w:r>
            </w:del>
            <w:ins w:id="252" w:author="Vit Navratil" w:date="2025-03-25T22:01:00Z" w16du:dateUtc="2025-03-25T21:01:00Z">
              <w:r w:rsidR="002A0CAD">
                <w:rPr>
                  <w:rFonts w:eastAsia="Times New Roman" w:cs="Times New Roman"/>
                  <w:b/>
                  <w:bCs/>
                  <w:color w:val="FFFFFF"/>
                  <w:szCs w:val="20"/>
                  <w:lang w:val="en-GB" w:eastAsia="zh-CN"/>
                </w:rPr>
                <w:t>592</w:t>
              </w:r>
            </w:ins>
          </w:p>
        </w:tc>
        <w:tc>
          <w:tcPr>
            <w:tcW w:w="1843" w:type="dxa"/>
            <w:tcBorders>
              <w:top w:val="nil"/>
              <w:left w:val="nil"/>
              <w:bottom w:val="nil"/>
              <w:right w:val="nil"/>
            </w:tcBorders>
            <w:shd w:val="clear" w:color="000000" w:fill="003282"/>
            <w:noWrap/>
            <w:vAlign w:val="center"/>
            <w:hideMark/>
          </w:tcPr>
          <w:p w14:paraId="09C12F4E" w14:textId="77777777" w:rsidR="004E57B4" w:rsidRPr="00BF5BDE" w:rsidRDefault="004E57B4" w:rsidP="004E57B4">
            <w:pPr>
              <w:spacing w:after="0" w:line="240" w:lineRule="auto"/>
              <w:rPr>
                <w:rFonts w:eastAsia="Times New Roman" w:cs="Times New Roman"/>
                <w:b/>
                <w:bCs/>
                <w:color w:val="FFFFFF"/>
                <w:szCs w:val="20"/>
                <w:lang w:val="en-GB" w:eastAsia="zh-CN"/>
              </w:rPr>
            </w:pPr>
            <w:r w:rsidRPr="00BF5BDE">
              <w:rPr>
                <w:rFonts w:eastAsia="Times New Roman" w:cs="Times New Roman"/>
                <w:b/>
                <w:bCs/>
                <w:color w:val="FFFFFF"/>
                <w:szCs w:val="20"/>
                <w:lang w:val="en-GB" w:eastAsia="zh-CN"/>
              </w:rPr>
              <w:t>-</w:t>
            </w:r>
          </w:p>
        </w:tc>
        <w:tc>
          <w:tcPr>
            <w:tcW w:w="1821" w:type="dxa"/>
            <w:tcBorders>
              <w:top w:val="nil"/>
              <w:left w:val="nil"/>
              <w:bottom w:val="nil"/>
              <w:right w:val="nil"/>
            </w:tcBorders>
            <w:shd w:val="clear" w:color="000000" w:fill="003282"/>
            <w:noWrap/>
            <w:vAlign w:val="center"/>
            <w:hideMark/>
          </w:tcPr>
          <w:p w14:paraId="53407CCE" w14:textId="77777777" w:rsidR="004E57B4" w:rsidRPr="00BF5BDE" w:rsidRDefault="004E57B4" w:rsidP="004E57B4">
            <w:pPr>
              <w:spacing w:after="0" w:line="240" w:lineRule="auto"/>
              <w:rPr>
                <w:rFonts w:eastAsia="Times New Roman" w:cs="Times New Roman"/>
                <w:b/>
                <w:bCs/>
                <w:color w:val="FFFFFF"/>
                <w:szCs w:val="20"/>
                <w:lang w:val="en-GB" w:eastAsia="zh-CN"/>
              </w:rPr>
            </w:pPr>
            <w:r w:rsidRPr="00BF5BDE">
              <w:rPr>
                <w:rFonts w:eastAsia="Times New Roman" w:cs="Times New Roman"/>
                <w:b/>
                <w:bCs/>
                <w:color w:val="FFFFFF"/>
                <w:szCs w:val="20"/>
                <w:lang w:val="en-GB" w:eastAsia="zh-CN"/>
              </w:rPr>
              <w:t>-</w:t>
            </w:r>
          </w:p>
        </w:tc>
        <w:tc>
          <w:tcPr>
            <w:tcW w:w="222" w:type="dxa"/>
            <w:vAlign w:val="center"/>
            <w:hideMark/>
          </w:tcPr>
          <w:p w14:paraId="6C00D0E3"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1A3EC156" w14:textId="77777777" w:rsidTr="00314B84">
        <w:trPr>
          <w:cantSplit/>
          <w:trHeight w:val="345"/>
        </w:trPr>
        <w:tc>
          <w:tcPr>
            <w:tcW w:w="2327" w:type="dxa"/>
            <w:tcBorders>
              <w:top w:val="nil"/>
              <w:left w:val="nil"/>
              <w:bottom w:val="nil"/>
              <w:right w:val="nil"/>
            </w:tcBorders>
            <w:shd w:val="clear" w:color="auto" w:fill="auto"/>
            <w:noWrap/>
            <w:vAlign w:val="center"/>
            <w:hideMark/>
          </w:tcPr>
          <w:p w14:paraId="088B1DF6" w14:textId="77777777" w:rsidR="004E57B4" w:rsidRPr="00BF5BDE" w:rsidRDefault="004E57B4" w:rsidP="004E57B4">
            <w:pPr>
              <w:spacing w:after="0" w:line="240" w:lineRule="auto"/>
              <w:rPr>
                <w:rFonts w:eastAsia="Times New Roman" w:cs="Times New Roman"/>
                <w:b/>
                <w:bCs/>
                <w:color w:val="000000"/>
                <w:szCs w:val="20"/>
                <w:lang w:val="en-GB" w:eastAsia="zh-CN"/>
              </w:rPr>
            </w:pPr>
            <w:bookmarkStart w:id="253" w:name="_Hlk192709290"/>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5C092BF9"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w:t>
            </w:r>
            <w:r w:rsidRPr="00BF5BDE">
              <w:rPr>
                <w:rFonts w:eastAsia="Times New Roman" w:cs="Times New Roman"/>
                <w:color w:val="000000"/>
                <w:sz w:val="16"/>
                <w:szCs w:val="16"/>
                <w:lang w:eastAsia="zh-CN"/>
              </w:rPr>
              <w:t> </w:t>
            </w:r>
            <w:r w:rsidRPr="00BF5BDE">
              <w:rPr>
                <w:rFonts w:eastAsia="Times New Roman" w:cs="Times New Roman"/>
                <w:b/>
                <w:bCs/>
                <w:color w:val="000000"/>
                <w:szCs w:val="20"/>
                <w:lang w:eastAsia="zh-CN"/>
              </w:rPr>
              <w:t xml:space="preserve"> 1 – Zakupione towary i usługi</w:t>
            </w:r>
          </w:p>
        </w:tc>
        <w:tc>
          <w:tcPr>
            <w:tcW w:w="1559" w:type="dxa"/>
            <w:tcBorders>
              <w:top w:val="nil"/>
              <w:left w:val="nil"/>
              <w:bottom w:val="nil"/>
              <w:right w:val="nil"/>
            </w:tcBorders>
            <w:shd w:val="clear" w:color="auto" w:fill="auto"/>
            <w:noWrap/>
            <w:vAlign w:val="center"/>
            <w:hideMark/>
          </w:tcPr>
          <w:p w14:paraId="66E8E5D7" w14:textId="6EA6DA7B" w:rsidR="004E57B4" w:rsidRPr="00BF5BDE" w:rsidRDefault="008A137D" w:rsidP="004E57B4">
            <w:pPr>
              <w:spacing w:after="0" w:line="240" w:lineRule="auto"/>
              <w:jc w:val="center"/>
              <w:rPr>
                <w:rFonts w:eastAsia="Times New Roman" w:cs="Times New Roman"/>
                <w:color w:val="000000"/>
                <w:szCs w:val="20"/>
                <w:lang w:val="en-GB" w:eastAsia="zh-CN"/>
              </w:rPr>
            </w:pPr>
            <w:r>
              <w:rPr>
                <w:rFonts w:eastAsia="DengXian" w:cs="Times New Roman"/>
                <w:color w:val="000000"/>
                <w:szCs w:val="20"/>
                <w:lang w:val="en-GB" w:eastAsia="zh-CN"/>
              </w:rPr>
              <w:t>30 873</w:t>
            </w:r>
          </w:p>
        </w:tc>
        <w:tc>
          <w:tcPr>
            <w:tcW w:w="1843" w:type="dxa"/>
            <w:tcBorders>
              <w:top w:val="nil"/>
              <w:left w:val="nil"/>
              <w:bottom w:val="nil"/>
              <w:right w:val="nil"/>
            </w:tcBorders>
            <w:shd w:val="clear" w:color="auto" w:fill="auto"/>
            <w:noWrap/>
            <w:vAlign w:val="center"/>
            <w:hideMark/>
          </w:tcPr>
          <w:p w14:paraId="0FC6690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49B74DE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1833E757"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1B56DB08" w14:textId="77777777" w:rsidTr="00314B84">
        <w:trPr>
          <w:cantSplit/>
          <w:trHeight w:val="1800"/>
        </w:trPr>
        <w:tc>
          <w:tcPr>
            <w:tcW w:w="2327" w:type="dxa"/>
            <w:tcBorders>
              <w:top w:val="nil"/>
              <w:left w:val="nil"/>
              <w:bottom w:val="nil"/>
              <w:right w:val="nil"/>
            </w:tcBorders>
            <w:shd w:val="clear" w:color="000000" w:fill="F2F2F2"/>
            <w:noWrap/>
            <w:vAlign w:val="center"/>
            <w:hideMark/>
          </w:tcPr>
          <w:p w14:paraId="748BB3B7"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2E7A6B84"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Kategoria 2 – Środki trwałe</w:t>
            </w:r>
            <w:r w:rsidRPr="00BF5BDE">
              <w:rPr>
                <w:rFonts w:eastAsia="Times New Roman" w:cs="Times New Roman"/>
                <w:color w:val="000000"/>
                <w:sz w:val="16"/>
                <w:szCs w:val="16"/>
                <w:lang w:eastAsia="zh-CN"/>
              </w:rPr>
              <w:t> </w:t>
            </w:r>
          </w:p>
        </w:tc>
        <w:tc>
          <w:tcPr>
            <w:tcW w:w="1559" w:type="dxa"/>
            <w:tcBorders>
              <w:top w:val="nil"/>
              <w:left w:val="nil"/>
              <w:bottom w:val="nil"/>
              <w:right w:val="nil"/>
            </w:tcBorders>
            <w:shd w:val="clear" w:color="000000" w:fill="F2F2F2"/>
            <w:noWrap/>
            <w:vAlign w:val="center"/>
            <w:hideMark/>
          </w:tcPr>
          <w:p w14:paraId="297B807E" w14:textId="12189D25"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 xml:space="preserve">10 </w:t>
            </w:r>
            <w:r w:rsidR="008A137D">
              <w:rPr>
                <w:rFonts w:eastAsia="Times New Roman" w:cs="Times New Roman"/>
                <w:szCs w:val="20"/>
                <w:lang w:val="en-GB" w:eastAsia="zh-CN"/>
              </w:rPr>
              <w:t>117</w:t>
            </w:r>
          </w:p>
        </w:tc>
        <w:tc>
          <w:tcPr>
            <w:tcW w:w="1843" w:type="dxa"/>
            <w:tcBorders>
              <w:top w:val="nil"/>
              <w:left w:val="nil"/>
              <w:bottom w:val="nil"/>
              <w:right w:val="nil"/>
            </w:tcBorders>
            <w:shd w:val="clear" w:color="000000" w:fill="F2F2F2"/>
            <w:noWrap/>
            <w:vAlign w:val="center"/>
            <w:hideMark/>
          </w:tcPr>
          <w:p w14:paraId="01FD3DF0"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6B3DE3B2"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405516C2"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454FC04F" w14:textId="77777777" w:rsidTr="00314B84">
        <w:trPr>
          <w:cantSplit/>
          <w:trHeight w:val="1800"/>
        </w:trPr>
        <w:tc>
          <w:tcPr>
            <w:tcW w:w="2327" w:type="dxa"/>
            <w:tcBorders>
              <w:top w:val="nil"/>
              <w:left w:val="nil"/>
              <w:bottom w:val="nil"/>
              <w:right w:val="nil"/>
            </w:tcBorders>
            <w:shd w:val="clear" w:color="auto" w:fill="auto"/>
            <w:noWrap/>
            <w:vAlign w:val="center"/>
            <w:hideMark/>
          </w:tcPr>
          <w:p w14:paraId="6E1D917A"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7F62F1C6" w14:textId="55513CAD"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3 – Działalność związan</w:t>
            </w:r>
            <w:r>
              <w:rPr>
                <w:rFonts w:eastAsia="Times New Roman" w:cs="Times New Roman"/>
                <w:b/>
                <w:bCs/>
                <w:color w:val="000000"/>
                <w:szCs w:val="20"/>
                <w:lang w:eastAsia="zh-CN"/>
              </w:rPr>
              <w:t>a</w:t>
            </w:r>
            <w:r w:rsidRPr="00BF5BDE">
              <w:rPr>
                <w:rFonts w:eastAsia="Times New Roman" w:cs="Times New Roman"/>
                <w:b/>
                <w:bCs/>
                <w:color w:val="000000"/>
                <w:szCs w:val="20"/>
                <w:lang w:eastAsia="zh-CN"/>
              </w:rPr>
              <w:t xml:space="preserve"> z paliwami i energią</w:t>
            </w:r>
          </w:p>
        </w:tc>
        <w:tc>
          <w:tcPr>
            <w:tcW w:w="1559" w:type="dxa"/>
            <w:tcBorders>
              <w:top w:val="nil"/>
              <w:left w:val="nil"/>
              <w:bottom w:val="nil"/>
              <w:right w:val="nil"/>
            </w:tcBorders>
            <w:shd w:val="clear" w:color="auto" w:fill="auto"/>
            <w:noWrap/>
            <w:vAlign w:val="center"/>
            <w:hideMark/>
          </w:tcPr>
          <w:p w14:paraId="11E22DE5" w14:textId="73B4DB1E" w:rsidR="004E57B4" w:rsidRPr="00BF5BDE" w:rsidRDefault="008C3B7F" w:rsidP="004E57B4">
            <w:pPr>
              <w:spacing w:after="0" w:line="240" w:lineRule="auto"/>
              <w:jc w:val="center"/>
              <w:rPr>
                <w:rFonts w:eastAsia="Times New Roman" w:cs="Times New Roman"/>
                <w:color w:val="000000"/>
                <w:szCs w:val="20"/>
                <w:lang w:val="en-GB" w:eastAsia="zh-CN"/>
              </w:rPr>
            </w:pPr>
            <w:del w:id="254" w:author="Vit Navratil" w:date="2025-03-25T22:01:00Z" w16du:dateUtc="2025-03-25T21:01:00Z">
              <w:r w:rsidDel="00100D0D">
                <w:rPr>
                  <w:rFonts w:eastAsia="Times New Roman" w:cs="Times New Roman"/>
                  <w:color w:val="000000"/>
                  <w:szCs w:val="20"/>
                  <w:lang w:eastAsia="zh-CN"/>
                </w:rPr>
                <w:delText>96</w:delText>
              </w:r>
              <w:r w:rsidR="00FB3584" w:rsidDel="00100D0D">
                <w:rPr>
                  <w:rFonts w:eastAsia="Times New Roman" w:cs="Times New Roman"/>
                  <w:color w:val="000000"/>
                  <w:szCs w:val="20"/>
                  <w:lang w:eastAsia="zh-CN"/>
                </w:rPr>
                <w:delText>1</w:delText>
              </w:r>
            </w:del>
            <w:ins w:id="255" w:author="Vit Navratil" w:date="2025-03-25T22:01:00Z" w16du:dateUtc="2025-03-25T21:01:00Z">
              <w:r w:rsidR="00100D0D">
                <w:rPr>
                  <w:rFonts w:eastAsia="Times New Roman" w:cs="Times New Roman"/>
                  <w:color w:val="000000"/>
                  <w:szCs w:val="20"/>
                  <w:lang w:eastAsia="zh-CN"/>
                </w:rPr>
                <w:t>962</w:t>
              </w:r>
            </w:ins>
          </w:p>
        </w:tc>
        <w:tc>
          <w:tcPr>
            <w:tcW w:w="1843" w:type="dxa"/>
            <w:tcBorders>
              <w:top w:val="nil"/>
              <w:left w:val="nil"/>
              <w:bottom w:val="nil"/>
              <w:right w:val="nil"/>
            </w:tcBorders>
            <w:shd w:val="clear" w:color="auto" w:fill="auto"/>
            <w:noWrap/>
            <w:vAlign w:val="center"/>
            <w:hideMark/>
          </w:tcPr>
          <w:p w14:paraId="2D077280"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11C056D8"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1AD054BE"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3EDCAEAE" w14:textId="77777777" w:rsidTr="00314B84">
        <w:trPr>
          <w:cantSplit/>
          <w:trHeight w:val="660"/>
        </w:trPr>
        <w:tc>
          <w:tcPr>
            <w:tcW w:w="2327" w:type="dxa"/>
            <w:tcBorders>
              <w:top w:val="nil"/>
              <w:left w:val="nil"/>
              <w:bottom w:val="nil"/>
              <w:right w:val="nil"/>
            </w:tcBorders>
            <w:shd w:val="clear" w:color="000000" w:fill="F2F2F2"/>
            <w:noWrap/>
            <w:vAlign w:val="center"/>
            <w:hideMark/>
          </w:tcPr>
          <w:p w14:paraId="1F9174E3"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2A3DE84E"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szCs w:val="20"/>
                <w:lang w:eastAsia="zh-CN"/>
              </w:rPr>
              <w:t>Kategoria 4 – Transport i dystrybucja na wyższym szczeblu</w:t>
            </w:r>
          </w:p>
        </w:tc>
        <w:tc>
          <w:tcPr>
            <w:tcW w:w="1559" w:type="dxa"/>
            <w:tcBorders>
              <w:top w:val="nil"/>
              <w:left w:val="nil"/>
              <w:bottom w:val="nil"/>
              <w:right w:val="nil"/>
            </w:tcBorders>
            <w:shd w:val="clear" w:color="000000" w:fill="F2F2F2"/>
            <w:noWrap/>
            <w:vAlign w:val="center"/>
            <w:hideMark/>
          </w:tcPr>
          <w:p w14:paraId="2405C8E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78</w:t>
            </w:r>
          </w:p>
        </w:tc>
        <w:tc>
          <w:tcPr>
            <w:tcW w:w="1843" w:type="dxa"/>
            <w:tcBorders>
              <w:top w:val="nil"/>
              <w:left w:val="nil"/>
              <w:bottom w:val="nil"/>
              <w:right w:val="nil"/>
            </w:tcBorders>
            <w:shd w:val="clear" w:color="000000" w:fill="F2F2F2"/>
            <w:noWrap/>
            <w:vAlign w:val="center"/>
            <w:hideMark/>
          </w:tcPr>
          <w:p w14:paraId="0CF86A0F"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310980C4"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549DA556"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5BC05783" w14:textId="77777777" w:rsidTr="00314B84">
        <w:trPr>
          <w:cantSplit/>
          <w:trHeight w:val="345"/>
        </w:trPr>
        <w:tc>
          <w:tcPr>
            <w:tcW w:w="2327" w:type="dxa"/>
            <w:tcBorders>
              <w:top w:val="nil"/>
              <w:left w:val="nil"/>
              <w:bottom w:val="nil"/>
              <w:right w:val="nil"/>
            </w:tcBorders>
            <w:shd w:val="clear" w:color="auto" w:fill="auto"/>
            <w:noWrap/>
            <w:vAlign w:val="center"/>
            <w:hideMark/>
          </w:tcPr>
          <w:p w14:paraId="33262C44"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5A7D0B7C"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5 – Odpady wytworzone w ramach operacji</w:t>
            </w:r>
          </w:p>
        </w:tc>
        <w:tc>
          <w:tcPr>
            <w:tcW w:w="1559" w:type="dxa"/>
            <w:tcBorders>
              <w:top w:val="nil"/>
              <w:left w:val="nil"/>
              <w:bottom w:val="nil"/>
              <w:right w:val="nil"/>
            </w:tcBorders>
            <w:shd w:val="clear" w:color="auto" w:fill="auto"/>
            <w:noWrap/>
            <w:vAlign w:val="center"/>
            <w:hideMark/>
          </w:tcPr>
          <w:p w14:paraId="0A2E8BA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30</w:t>
            </w:r>
          </w:p>
        </w:tc>
        <w:tc>
          <w:tcPr>
            <w:tcW w:w="1843" w:type="dxa"/>
            <w:tcBorders>
              <w:top w:val="nil"/>
              <w:left w:val="nil"/>
              <w:bottom w:val="nil"/>
              <w:right w:val="nil"/>
            </w:tcBorders>
            <w:shd w:val="clear" w:color="auto" w:fill="auto"/>
            <w:noWrap/>
            <w:vAlign w:val="center"/>
            <w:hideMark/>
          </w:tcPr>
          <w:p w14:paraId="36AF9BCC"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09F8A1B4"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22601989"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6E2F47B9" w14:textId="77777777" w:rsidTr="00314B84">
        <w:trPr>
          <w:cantSplit/>
          <w:trHeight w:val="1800"/>
        </w:trPr>
        <w:tc>
          <w:tcPr>
            <w:tcW w:w="2327" w:type="dxa"/>
            <w:tcBorders>
              <w:top w:val="nil"/>
              <w:left w:val="nil"/>
              <w:bottom w:val="nil"/>
              <w:right w:val="nil"/>
            </w:tcBorders>
            <w:shd w:val="clear" w:color="000000" w:fill="F2F2F2"/>
            <w:noWrap/>
            <w:vAlign w:val="center"/>
            <w:hideMark/>
          </w:tcPr>
          <w:p w14:paraId="7CEA2603"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3DC130BC"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Kategoria 6 – Podróże służbowe</w:t>
            </w:r>
          </w:p>
        </w:tc>
        <w:tc>
          <w:tcPr>
            <w:tcW w:w="1559" w:type="dxa"/>
            <w:tcBorders>
              <w:top w:val="nil"/>
              <w:left w:val="nil"/>
              <w:bottom w:val="nil"/>
              <w:right w:val="nil"/>
            </w:tcBorders>
            <w:shd w:val="clear" w:color="000000" w:fill="F2F2F2"/>
            <w:noWrap/>
            <w:vAlign w:val="center"/>
            <w:hideMark/>
          </w:tcPr>
          <w:p w14:paraId="377768A6"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val="en-GB" w:eastAsia="zh-CN"/>
              </w:rPr>
              <w:t>652</w:t>
            </w:r>
          </w:p>
        </w:tc>
        <w:tc>
          <w:tcPr>
            <w:tcW w:w="1843" w:type="dxa"/>
            <w:tcBorders>
              <w:top w:val="nil"/>
              <w:left w:val="nil"/>
              <w:bottom w:val="nil"/>
              <w:right w:val="nil"/>
            </w:tcBorders>
            <w:shd w:val="clear" w:color="000000" w:fill="F2F2F2"/>
            <w:noWrap/>
            <w:vAlign w:val="center"/>
            <w:hideMark/>
          </w:tcPr>
          <w:p w14:paraId="7AF685A9"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5E72B109"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70FE7DDC"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15705978" w14:textId="77777777" w:rsidTr="00314B84">
        <w:trPr>
          <w:cantSplit/>
          <w:trHeight w:val="1035"/>
        </w:trPr>
        <w:tc>
          <w:tcPr>
            <w:tcW w:w="2327" w:type="dxa"/>
            <w:tcBorders>
              <w:top w:val="nil"/>
              <w:left w:val="nil"/>
              <w:bottom w:val="nil"/>
              <w:right w:val="nil"/>
            </w:tcBorders>
            <w:shd w:val="clear" w:color="auto" w:fill="auto"/>
            <w:noWrap/>
            <w:vAlign w:val="center"/>
            <w:hideMark/>
          </w:tcPr>
          <w:p w14:paraId="26DF6624"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635E3623"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7 – Dojazdy pracowników do pracy</w:t>
            </w:r>
          </w:p>
        </w:tc>
        <w:tc>
          <w:tcPr>
            <w:tcW w:w="1559" w:type="dxa"/>
            <w:tcBorders>
              <w:top w:val="nil"/>
              <w:left w:val="nil"/>
              <w:bottom w:val="nil"/>
              <w:right w:val="nil"/>
            </w:tcBorders>
            <w:shd w:val="clear" w:color="auto" w:fill="auto"/>
            <w:noWrap/>
            <w:vAlign w:val="center"/>
            <w:hideMark/>
          </w:tcPr>
          <w:p w14:paraId="304FCC5C" w14:textId="49667444"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val="en-GB" w:eastAsia="zh-CN"/>
              </w:rPr>
              <w:t>188</w:t>
            </w:r>
            <w:ins w:id="256" w:author="Karel Kotoun" w:date="2025-03-21T18:08:00Z" w16du:dateUtc="2025-03-21T17:08:00Z">
              <w:del w:id="257" w:author="Vit Navratil" w:date="2025-03-21T19:29:00Z" w16du:dateUtc="2025-03-21T18:29:00Z">
                <w:r w:rsidR="00F31BF7" w:rsidDel="000455A8">
                  <w:rPr>
                    <w:rFonts w:eastAsia="Times New Roman" w:cs="Times New Roman"/>
                    <w:color w:val="000000"/>
                    <w:szCs w:val="20"/>
                    <w:lang w:val="en-GB" w:eastAsia="zh-CN"/>
                  </w:rPr>
                  <w:delText>5</w:delText>
                </w:r>
              </w:del>
            </w:ins>
            <w:ins w:id="258" w:author="Vit Navratil" w:date="2025-03-21T19:29:00Z" w16du:dateUtc="2025-03-21T18:29:00Z">
              <w:r w:rsidR="000455A8">
                <w:rPr>
                  <w:rFonts w:eastAsia="Times New Roman" w:cs="Times New Roman"/>
                  <w:color w:val="000000"/>
                  <w:szCs w:val="20"/>
                  <w:lang w:val="en-GB" w:eastAsia="zh-CN"/>
                </w:rPr>
                <w:t>1</w:t>
              </w:r>
            </w:ins>
            <w:del w:id="259" w:author="Karel Kotoun" w:date="2025-03-21T18:08:00Z" w16du:dateUtc="2025-03-21T17:08:00Z">
              <w:r w:rsidRPr="00BF5BDE" w:rsidDel="00F31BF7">
                <w:rPr>
                  <w:rFonts w:eastAsia="Times New Roman" w:cs="Times New Roman"/>
                  <w:color w:val="000000"/>
                  <w:szCs w:val="20"/>
                  <w:lang w:val="en-GB" w:eastAsia="zh-CN"/>
                </w:rPr>
                <w:delText>0</w:delText>
              </w:r>
            </w:del>
          </w:p>
        </w:tc>
        <w:tc>
          <w:tcPr>
            <w:tcW w:w="1843" w:type="dxa"/>
            <w:tcBorders>
              <w:top w:val="nil"/>
              <w:left w:val="nil"/>
              <w:bottom w:val="nil"/>
              <w:right w:val="nil"/>
            </w:tcBorders>
            <w:shd w:val="clear" w:color="auto" w:fill="auto"/>
            <w:noWrap/>
            <w:vAlign w:val="center"/>
            <w:hideMark/>
          </w:tcPr>
          <w:p w14:paraId="005FB1A1"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722E168C"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6D23E761"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0EA50D63" w14:textId="77777777" w:rsidTr="00314B84">
        <w:trPr>
          <w:cantSplit/>
          <w:trHeight w:val="2055"/>
        </w:trPr>
        <w:tc>
          <w:tcPr>
            <w:tcW w:w="2327" w:type="dxa"/>
            <w:tcBorders>
              <w:top w:val="nil"/>
              <w:left w:val="nil"/>
              <w:bottom w:val="nil"/>
              <w:right w:val="nil"/>
            </w:tcBorders>
            <w:shd w:val="clear" w:color="000000" w:fill="F2F2F2"/>
            <w:noWrap/>
            <w:vAlign w:val="center"/>
            <w:hideMark/>
          </w:tcPr>
          <w:p w14:paraId="1225135C"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33645DD4"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szCs w:val="20"/>
                <w:lang w:eastAsia="zh-CN"/>
              </w:rPr>
              <w:t>Kategoria 8 – Aktywa wyższego szczebla będące przedmiotem leasingu</w:t>
            </w:r>
          </w:p>
        </w:tc>
        <w:tc>
          <w:tcPr>
            <w:tcW w:w="1559" w:type="dxa"/>
            <w:tcBorders>
              <w:top w:val="nil"/>
              <w:left w:val="nil"/>
              <w:bottom w:val="nil"/>
              <w:right w:val="nil"/>
            </w:tcBorders>
            <w:shd w:val="clear" w:color="000000" w:fill="F2F2F2"/>
            <w:noWrap/>
            <w:vAlign w:val="center"/>
            <w:hideMark/>
          </w:tcPr>
          <w:p w14:paraId="2C706AB4"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43" w:type="dxa"/>
            <w:tcBorders>
              <w:top w:val="nil"/>
              <w:left w:val="nil"/>
              <w:bottom w:val="nil"/>
              <w:right w:val="nil"/>
            </w:tcBorders>
            <w:shd w:val="clear" w:color="000000" w:fill="F2F2F2"/>
            <w:noWrap/>
            <w:vAlign w:val="center"/>
            <w:hideMark/>
          </w:tcPr>
          <w:p w14:paraId="6FBA4950"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589B7EAB"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605742A8"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1677DEDC" w14:textId="77777777" w:rsidTr="00314B84">
        <w:trPr>
          <w:cantSplit/>
          <w:trHeight w:val="525"/>
        </w:trPr>
        <w:tc>
          <w:tcPr>
            <w:tcW w:w="2327" w:type="dxa"/>
            <w:tcBorders>
              <w:top w:val="nil"/>
              <w:left w:val="nil"/>
              <w:bottom w:val="nil"/>
              <w:right w:val="nil"/>
            </w:tcBorders>
            <w:shd w:val="clear" w:color="auto" w:fill="auto"/>
            <w:noWrap/>
            <w:vAlign w:val="center"/>
            <w:hideMark/>
          </w:tcPr>
          <w:p w14:paraId="6CFF4715"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1856F2B5"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9 – Transport na niższym szczeblu</w:t>
            </w:r>
          </w:p>
        </w:tc>
        <w:tc>
          <w:tcPr>
            <w:tcW w:w="1559" w:type="dxa"/>
            <w:tcBorders>
              <w:top w:val="nil"/>
              <w:left w:val="nil"/>
              <w:bottom w:val="nil"/>
              <w:right w:val="nil"/>
            </w:tcBorders>
            <w:shd w:val="clear" w:color="auto" w:fill="auto"/>
            <w:noWrap/>
            <w:vAlign w:val="center"/>
            <w:hideMark/>
          </w:tcPr>
          <w:p w14:paraId="5AA9C9D1"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43" w:type="dxa"/>
            <w:tcBorders>
              <w:top w:val="nil"/>
              <w:left w:val="nil"/>
              <w:bottom w:val="nil"/>
              <w:right w:val="nil"/>
            </w:tcBorders>
            <w:shd w:val="clear" w:color="auto" w:fill="auto"/>
            <w:noWrap/>
            <w:vAlign w:val="center"/>
            <w:hideMark/>
          </w:tcPr>
          <w:p w14:paraId="3EB03C61"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0A092CD5"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1D09A7D2"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0BEEA539" w14:textId="77777777" w:rsidTr="00314B84">
        <w:trPr>
          <w:cantSplit/>
          <w:trHeight w:val="2310"/>
        </w:trPr>
        <w:tc>
          <w:tcPr>
            <w:tcW w:w="2327" w:type="dxa"/>
            <w:tcBorders>
              <w:top w:val="nil"/>
              <w:left w:val="nil"/>
              <w:bottom w:val="nil"/>
              <w:right w:val="nil"/>
            </w:tcBorders>
            <w:shd w:val="clear" w:color="000000" w:fill="F2F2F2"/>
            <w:noWrap/>
            <w:vAlign w:val="center"/>
            <w:hideMark/>
          </w:tcPr>
          <w:p w14:paraId="0FAD60E9"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096B8CF6"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Kategoria 10 – Przetwarzanie sprzedawanych produktów</w:t>
            </w:r>
          </w:p>
        </w:tc>
        <w:tc>
          <w:tcPr>
            <w:tcW w:w="1559" w:type="dxa"/>
            <w:tcBorders>
              <w:top w:val="nil"/>
              <w:left w:val="nil"/>
              <w:bottom w:val="nil"/>
              <w:right w:val="nil"/>
            </w:tcBorders>
            <w:shd w:val="clear" w:color="000000" w:fill="F2F2F2"/>
            <w:noWrap/>
            <w:vAlign w:val="center"/>
            <w:hideMark/>
          </w:tcPr>
          <w:p w14:paraId="7E0B635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43" w:type="dxa"/>
            <w:tcBorders>
              <w:top w:val="nil"/>
              <w:left w:val="nil"/>
              <w:bottom w:val="nil"/>
              <w:right w:val="nil"/>
            </w:tcBorders>
            <w:shd w:val="clear" w:color="000000" w:fill="F2F2F2"/>
            <w:noWrap/>
            <w:vAlign w:val="center"/>
            <w:hideMark/>
          </w:tcPr>
          <w:p w14:paraId="15EE5C91"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7461F26D"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6C9E31F0"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3ABCE5C1" w14:textId="77777777" w:rsidTr="00314B84">
        <w:trPr>
          <w:cantSplit/>
          <w:trHeight w:val="2055"/>
        </w:trPr>
        <w:tc>
          <w:tcPr>
            <w:tcW w:w="2327" w:type="dxa"/>
            <w:tcBorders>
              <w:top w:val="nil"/>
              <w:left w:val="nil"/>
              <w:bottom w:val="nil"/>
              <w:right w:val="nil"/>
            </w:tcBorders>
            <w:shd w:val="clear" w:color="auto" w:fill="auto"/>
            <w:noWrap/>
            <w:vAlign w:val="center"/>
            <w:hideMark/>
          </w:tcPr>
          <w:p w14:paraId="5D4537DF"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lastRenderedPageBreak/>
              <w:t>Zakres 3</w:t>
            </w:r>
          </w:p>
        </w:tc>
        <w:tc>
          <w:tcPr>
            <w:tcW w:w="2635" w:type="dxa"/>
            <w:tcBorders>
              <w:top w:val="nil"/>
              <w:left w:val="nil"/>
              <w:bottom w:val="nil"/>
              <w:right w:val="nil"/>
            </w:tcBorders>
            <w:shd w:val="clear" w:color="auto" w:fill="auto"/>
            <w:noWrap/>
            <w:vAlign w:val="center"/>
            <w:hideMark/>
          </w:tcPr>
          <w:p w14:paraId="437D60BF"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Kategoria 11 – Wykorzystanie sprzedawanych produktów</w:t>
            </w:r>
          </w:p>
        </w:tc>
        <w:tc>
          <w:tcPr>
            <w:tcW w:w="1559" w:type="dxa"/>
            <w:tcBorders>
              <w:top w:val="nil"/>
              <w:left w:val="nil"/>
              <w:bottom w:val="nil"/>
              <w:right w:val="nil"/>
            </w:tcBorders>
            <w:shd w:val="clear" w:color="auto" w:fill="auto"/>
            <w:noWrap/>
            <w:vAlign w:val="center"/>
            <w:hideMark/>
          </w:tcPr>
          <w:p w14:paraId="3BF54718"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43" w:type="dxa"/>
            <w:tcBorders>
              <w:top w:val="nil"/>
              <w:left w:val="nil"/>
              <w:bottom w:val="nil"/>
              <w:right w:val="nil"/>
            </w:tcBorders>
            <w:shd w:val="clear" w:color="auto" w:fill="auto"/>
            <w:noWrap/>
            <w:vAlign w:val="center"/>
            <w:hideMark/>
          </w:tcPr>
          <w:p w14:paraId="4BB5370A"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020D53E0"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545778AA"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0E01261D" w14:textId="77777777" w:rsidTr="00314B84">
        <w:trPr>
          <w:cantSplit/>
          <w:trHeight w:val="1545"/>
        </w:trPr>
        <w:tc>
          <w:tcPr>
            <w:tcW w:w="2327" w:type="dxa"/>
            <w:tcBorders>
              <w:top w:val="nil"/>
              <w:left w:val="nil"/>
              <w:bottom w:val="nil"/>
              <w:right w:val="nil"/>
            </w:tcBorders>
            <w:shd w:val="clear" w:color="000000" w:fill="F2F2F2"/>
            <w:noWrap/>
            <w:vAlign w:val="center"/>
            <w:hideMark/>
          </w:tcPr>
          <w:p w14:paraId="7BC6FF57"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1C3EB1D5"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szCs w:val="20"/>
                <w:lang w:eastAsia="zh-CN"/>
              </w:rPr>
              <w:t>Kategoria 12 – Przetwarzanie sprzedawanych produktów pod koniec przydatności do użycia</w:t>
            </w:r>
          </w:p>
        </w:tc>
        <w:tc>
          <w:tcPr>
            <w:tcW w:w="1559" w:type="dxa"/>
            <w:tcBorders>
              <w:top w:val="nil"/>
              <w:left w:val="nil"/>
              <w:bottom w:val="nil"/>
              <w:right w:val="nil"/>
            </w:tcBorders>
            <w:shd w:val="clear" w:color="000000" w:fill="F2F2F2"/>
            <w:noWrap/>
            <w:vAlign w:val="center"/>
            <w:hideMark/>
          </w:tcPr>
          <w:p w14:paraId="2C38EA5C"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43" w:type="dxa"/>
            <w:tcBorders>
              <w:top w:val="nil"/>
              <w:left w:val="nil"/>
              <w:bottom w:val="nil"/>
              <w:right w:val="nil"/>
            </w:tcBorders>
            <w:shd w:val="clear" w:color="000000" w:fill="F2F2F2"/>
            <w:noWrap/>
            <w:vAlign w:val="center"/>
            <w:hideMark/>
          </w:tcPr>
          <w:p w14:paraId="1E8384D2"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368B2503"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1317AAD3"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0D6F20A9" w14:textId="77777777" w:rsidTr="00314B84">
        <w:trPr>
          <w:cantSplit/>
          <w:trHeight w:val="780"/>
        </w:trPr>
        <w:tc>
          <w:tcPr>
            <w:tcW w:w="2327" w:type="dxa"/>
            <w:tcBorders>
              <w:top w:val="nil"/>
              <w:left w:val="nil"/>
              <w:bottom w:val="nil"/>
              <w:right w:val="nil"/>
            </w:tcBorders>
            <w:shd w:val="clear" w:color="auto" w:fill="auto"/>
            <w:noWrap/>
            <w:vAlign w:val="center"/>
            <w:hideMark/>
          </w:tcPr>
          <w:p w14:paraId="5D1FE89F"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nil"/>
              <w:right w:val="nil"/>
            </w:tcBorders>
            <w:shd w:val="clear" w:color="auto" w:fill="auto"/>
            <w:noWrap/>
            <w:vAlign w:val="center"/>
            <w:hideMark/>
          </w:tcPr>
          <w:p w14:paraId="2C2BFD8B" w14:textId="77777777" w:rsidR="004E57B4" w:rsidRPr="00AA1D7D" w:rsidRDefault="004E57B4" w:rsidP="004E57B4">
            <w:pPr>
              <w:spacing w:after="0" w:line="240" w:lineRule="auto"/>
              <w:rPr>
                <w:rFonts w:eastAsia="Times New Roman" w:cs="Times New Roman"/>
                <w:b/>
                <w:bCs/>
                <w:color w:val="000000"/>
                <w:szCs w:val="20"/>
                <w:lang w:eastAsia="zh-CN"/>
              </w:rPr>
            </w:pPr>
            <w:r w:rsidRPr="00BF5BDE">
              <w:rPr>
                <w:rFonts w:eastAsia="Times New Roman" w:cs="Times New Roman"/>
                <w:b/>
                <w:bCs/>
                <w:color w:val="000000"/>
                <w:szCs w:val="20"/>
                <w:lang w:eastAsia="zh-CN"/>
              </w:rPr>
              <w:t>Kategoria 13 – Aktywa niższego szczebla będące przedmiotem leasingu</w:t>
            </w:r>
          </w:p>
        </w:tc>
        <w:tc>
          <w:tcPr>
            <w:tcW w:w="1559" w:type="dxa"/>
            <w:tcBorders>
              <w:top w:val="nil"/>
              <w:left w:val="nil"/>
              <w:bottom w:val="nil"/>
              <w:right w:val="nil"/>
            </w:tcBorders>
            <w:shd w:val="clear" w:color="auto" w:fill="auto"/>
            <w:noWrap/>
            <w:vAlign w:val="center"/>
            <w:hideMark/>
          </w:tcPr>
          <w:p w14:paraId="2EAA98E9"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43" w:type="dxa"/>
            <w:tcBorders>
              <w:top w:val="nil"/>
              <w:left w:val="nil"/>
              <w:bottom w:val="nil"/>
              <w:right w:val="nil"/>
            </w:tcBorders>
            <w:shd w:val="clear" w:color="auto" w:fill="auto"/>
            <w:noWrap/>
            <w:vAlign w:val="center"/>
            <w:hideMark/>
          </w:tcPr>
          <w:p w14:paraId="61B8ED32"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nil"/>
              <w:right w:val="nil"/>
            </w:tcBorders>
            <w:shd w:val="clear" w:color="auto" w:fill="auto"/>
            <w:noWrap/>
            <w:vAlign w:val="center"/>
            <w:hideMark/>
          </w:tcPr>
          <w:p w14:paraId="0E708D1B"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0EE1F48B"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43B022F6" w14:textId="77777777" w:rsidTr="00314B84">
        <w:trPr>
          <w:cantSplit/>
          <w:trHeight w:val="1035"/>
        </w:trPr>
        <w:tc>
          <w:tcPr>
            <w:tcW w:w="2327" w:type="dxa"/>
            <w:tcBorders>
              <w:top w:val="nil"/>
              <w:left w:val="nil"/>
              <w:bottom w:val="nil"/>
              <w:right w:val="nil"/>
            </w:tcBorders>
            <w:shd w:val="clear" w:color="000000" w:fill="F2F2F2"/>
            <w:noWrap/>
            <w:vAlign w:val="center"/>
            <w:hideMark/>
          </w:tcPr>
          <w:p w14:paraId="7B44B4A7"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Zakres 3</w:t>
            </w:r>
          </w:p>
        </w:tc>
        <w:tc>
          <w:tcPr>
            <w:tcW w:w="2635" w:type="dxa"/>
            <w:tcBorders>
              <w:top w:val="nil"/>
              <w:left w:val="nil"/>
              <w:bottom w:val="nil"/>
              <w:right w:val="nil"/>
            </w:tcBorders>
            <w:shd w:val="clear" w:color="000000" w:fill="F2F2F2"/>
            <w:noWrap/>
            <w:vAlign w:val="center"/>
            <w:hideMark/>
          </w:tcPr>
          <w:p w14:paraId="15D372E4"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szCs w:val="20"/>
                <w:lang w:eastAsia="zh-CN"/>
              </w:rPr>
              <w:t>Kategoria 14 – Franczyzy</w:t>
            </w:r>
          </w:p>
        </w:tc>
        <w:tc>
          <w:tcPr>
            <w:tcW w:w="1559" w:type="dxa"/>
            <w:tcBorders>
              <w:top w:val="nil"/>
              <w:left w:val="nil"/>
              <w:bottom w:val="nil"/>
              <w:right w:val="nil"/>
            </w:tcBorders>
            <w:shd w:val="clear" w:color="000000" w:fill="F2F2F2"/>
            <w:noWrap/>
            <w:vAlign w:val="center"/>
            <w:hideMark/>
          </w:tcPr>
          <w:p w14:paraId="6BEB50FE"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43" w:type="dxa"/>
            <w:tcBorders>
              <w:top w:val="nil"/>
              <w:left w:val="nil"/>
              <w:bottom w:val="nil"/>
              <w:right w:val="nil"/>
            </w:tcBorders>
            <w:shd w:val="clear" w:color="000000" w:fill="F2F2F2"/>
            <w:noWrap/>
            <w:vAlign w:val="center"/>
            <w:hideMark/>
          </w:tcPr>
          <w:p w14:paraId="3D8F1B02"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1821" w:type="dxa"/>
            <w:tcBorders>
              <w:top w:val="nil"/>
              <w:left w:val="nil"/>
              <w:bottom w:val="nil"/>
              <w:right w:val="nil"/>
            </w:tcBorders>
            <w:shd w:val="clear" w:color="000000" w:fill="F2F2F2"/>
            <w:noWrap/>
            <w:vAlign w:val="center"/>
            <w:hideMark/>
          </w:tcPr>
          <w:p w14:paraId="360BE395"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szCs w:val="20"/>
                <w:lang w:eastAsia="zh-CN"/>
              </w:rPr>
              <w:t>-</w:t>
            </w:r>
          </w:p>
        </w:tc>
        <w:tc>
          <w:tcPr>
            <w:tcW w:w="222" w:type="dxa"/>
            <w:vAlign w:val="center"/>
            <w:hideMark/>
          </w:tcPr>
          <w:p w14:paraId="0126AC64"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5918EF44" w14:textId="77777777" w:rsidTr="00314B84">
        <w:trPr>
          <w:cantSplit/>
          <w:trHeight w:val="1035"/>
        </w:trPr>
        <w:tc>
          <w:tcPr>
            <w:tcW w:w="2327" w:type="dxa"/>
            <w:tcBorders>
              <w:top w:val="nil"/>
              <w:left w:val="nil"/>
              <w:bottom w:val="single" w:sz="8" w:space="0" w:color="003282"/>
              <w:right w:val="nil"/>
            </w:tcBorders>
            <w:shd w:val="clear" w:color="auto" w:fill="auto"/>
            <w:noWrap/>
            <w:vAlign w:val="center"/>
            <w:hideMark/>
          </w:tcPr>
          <w:p w14:paraId="573A1EC5"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Zakres 3</w:t>
            </w:r>
          </w:p>
        </w:tc>
        <w:tc>
          <w:tcPr>
            <w:tcW w:w="2635" w:type="dxa"/>
            <w:tcBorders>
              <w:top w:val="nil"/>
              <w:left w:val="nil"/>
              <w:bottom w:val="single" w:sz="8" w:space="0" w:color="003282"/>
              <w:right w:val="nil"/>
            </w:tcBorders>
            <w:shd w:val="clear" w:color="auto" w:fill="auto"/>
            <w:noWrap/>
            <w:vAlign w:val="center"/>
            <w:hideMark/>
          </w:tcPr>
          <w:p w14:paraId="6BBB43FB"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eastAsia="zh-CN"/>
              </w:rPr>
              <w:t>Kategoria 15 – Inwestycje</w:t>
            </w:r>
          </w:p>
        </w:tc>
        <w:tc>
          <w:tcPr>
            <w:tcW w:w="1559" w:type="dxa"/>
            <w:tcBorders>
              <w:top w:val="nil"/>
              <w:left w:val="nil"/>
              <w:bottom w:val="single" w:sz="8" w:space="0" w:color="003282"/>
              <w:right w:val="nil"/>
            </w:tcBorders>
            <w:shd w:val="clear" w:color="auto" w:fill="auto"/>
            <w:noWrap/>
            <w:vAlign w:val="center"/>
            <w:hideMark/>
          </w:tcPr>
          <w:p w14:paraId="0A2BDAEA"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43" w:type="dxa"/>
            <w:tcBorders>
              <w:top w:val="nil"/>
              <w:left w:val="nil"/>
              <w:bottom w:val="single" w:sz="8" w:space="0" w:color="003282"/>
              <w:right w:val="nil"/>
            </w:tcBorders>
            <w:shd w:val="clear" w:color="auto" w:fill="auto"/>
            <w:noWrap/>
            <w:vAlign w:val="center"/>
            <w:hideMark/>
          </w:tcPr>
          <w:p w14:paraId="4F79F7AF"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1821" w:type="dxa"/>
            <w:tcBorders>
              <w:top w:val="nil"/>
              <w:left w:val="nil"/>
              <w:bottom w:val="single" w:sz="8" w:space="0" w:color="003282"/>
              <w:right w:val="nil"/>
            </w:tcBorders>
            <w:shd w:val="clear" w:color="auto" w:fill="auto"/>
            <w:noWrap/>
            <w:vAlign w:val="center"/>
            <w:hideMark/>
          </w:tcPr>
          <w:p w14:paraId="151FC2A7" w14:textId="77777777" w:rsidR="004E57B4" w:rsidRPr="00BF5BDE" w:rsidRDefault="004E57B4" w:rsidP="004E57B4">
            <w:pPr>
              <w:spacing w:after="0" w:line="240" w:lineRule="auto"/>
              <w:jc w:val="center"/>
              <w:rPr>
                <w:rFonts w:eastAsia="Times New Roman" w:cs="Times New Roman"/>
                <w:color w:val="000000"/>
                <w:szCs w:val="20"/>
                <w:lang w:val="en-GB" w:eastAsia="zh-CN"/>
              </w:rPr>
            </w:pPr>
            <w:r w:rsidRPr="00BF5BDE">
              <w:rPr>
                <w:rFonts w:eastAsia="Times New Roman" w:cs="Times New Roman"/>
                <w:color w:val="000000"/>
                <w:szCs w:val="20"/>
                <w:lang w:eastAsia="zh-CN"/>
              </w:rPr>
              <w:t>-</w:t>
            </w:r>
          </w:p>
        </w:tc>
        <w:tc>
          <w:tcPr>
            <w:tcW w:w="222" w:type="dxa"/>
            <w:vAlign w:val="center"/>
            <w:hideMark/>
          </w:tcPr>
          <w:p w14:paraId="7E7B3E7B"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bookmarkEnd w:id="253"/>
      <w:tr w:rsidR="004E57B4" w:rsidRPr="00BF5BDE" w14:paraId="351616D5" w14:textId="77777777" w:rsidTr="00314B84">
        <w:trPr>
          <w:trHeight w:val="1290"/>
        </w:trPr>
        <w:tc>
          <w:tcPr>
            <w:tcW w:w="4962" w:type="dxa"/>
            <w:gridSpan w:val="2"/>
            <w:tcBorders>
              <w:top w:val="nil"/>
              <w:left w:val="nil"/>
              <w:bottom w:val="nil"/>
              <w:right w:val="nil"/>
            </w:tcBorders>
            <w:shd w:val="clear" w:color="000000" w:fill="003282"/>
            <w:noWrap/>
            <w:vAlign w:val="center"/>
            <w:hideMark/>
          </w:tcPr>
          <w:p w14:paraId="2C9FE3D6" w14:textId="2891A772" w:rsidR="004E57B4" w:rsidRPr="00BF5BDE" w:rsidRDefault="004E57B4" w:rsidP="004E57B4">
            <w:pPr>
              <w:spacing w:after="0" w:line="240" w:lineRule="auto"/>
              <w:jc w:val="left"/>
              <w:rPr>
                <w:rFonts w:eastAsia="Times New Roman" w:cs="Times New Roman"/>
                <w:b/>
                <w:bCs/>
                <w:color w:val="FFFFFF"/>
                <w:szCs w:val="20"/>
                <w:lang w:val="en-GB" w:eastAsia="zh-CN"/>
              </w:rPr>
            </w:pPr>
            <w:r>
              <w:rPr>
                <w:rFonts w:eastAsia="Times New Roman" w:cs="Times New Roman"/>
                <w:b/>
                <w:bCs/>
                <w:color w:val="FFFFFF"/>
                <w:w w:val="95"/>
                <w:lang w:val="en-US" w:eastAsia="zh-CN"/>
              </w:rPr>
              <w:t>Całkowite emisje gazów cieplarnianych</w:t>
            </w:r>
          </w:p>
        </w:tc>
        <w:tc>
          <w:tcPr>
            <w:tcW w:w="1559" w:type="dxa"/>
            <w:tcBorders>
              <w:top w:val="nil"/>
              <w:left w:val="nil"/>
              <w:bottom w:val="nil"/>
              <w:right w:val="nil"/>
            </w:tcBorders>
            <w:shd w:val="clear" w:color="000000" w:fill="003282"/>
            <w:noWrap/>
            <w:vAlign w:val="center"/>
          </w:tcPr>
          <w:p w14:paraId="0CF4644F" w14:textId="76D177C8" w:rsidR="004E57B4" w:rsidRPr="00BF5BDE" w:rsidRDefault="004E57B4" w:rsidP="004E57B4">
            <w:pPr>
              <w:spacing w:after="0" w:line="240" w:lineRule="auto"/>
              <w:jc w:val="center"/>
              <w:rPr>
                <w:rFonts w:eastAsia="Times New Roman" w:cs="Times New Roman"/>
                <w:b/>
                <w:bCs/>
                <w:color w:val="FFFFFF"/>
                <w:szCs w:val="20"/>
                <w:lang w:val="en-GB" w:eastAsia="zh-CN"/>
              </w:rPr>
            </w:pPr>
          </w:p>
        </w:tc>
        <w:tc>
          <w:tcPr>
            <w:tcW w:w="1843" w:type="dxa"/>
            <w:tcBorders>
              <w:top w:val="nil"/>
              <w:left w:val="nil"/>
              <w:bottom w:val="nil"/>
              <w:right w:val="nil"/>
            </w:tcBorders>
            <w:shd w:val="clear" w:color="000000" w:fill="003282"/>
            <w:noWrap/>
            <w:vAlign w:val="center"/>
            <w:hideMark/>
          </w:tcPr>
          <w:p w14:paraId="16B8DCD4" w14:textId="77777777" w:rsidR="004E57B4" w:rsidRPr="00BF5BDE" w:rsidRDefault="004E57B4" w:rsidP="004E57B4">
            <w:pPr>
              <w:spacing w:after="0" w:line="240" w:lineRule="auto"/>
              <w:rPr>
                <w:rFonts w:eastAsia="Times New Roman" w:cs="Times New Roman"/>
                <w:b/>
                <w:bCs/>
                <w:color w:val="FFFFFF"/>
                <w:szCs w:val="20"/>
                <w:lang w:val="en-GB" w:eastAsia="zh-CN"/>
              </w:rPr>
            </w:pPr>
            <w:r w:rsidRPr="00BF5BDE">
              <w:rPr>
                <w:rFonts w:eastAsia="Times New Roman" w:cs="Times New Roman"/>
                <w:b/>
                <w:bCs/>
                <w:color w:val="FFFFFF"/>
                <w:szCs w:val="20"/>
                <w:lang w:val="en-GB" w:eastAsia="zh-CN"/>
              </w:rPr>
              <w:t>-</w:t>
            </w:r>
          </w:p>
        </w:tc>
        <w:tc>
          <w:tcPr>
            <w:tcW w:w="1821" w:type="dxa"/>
            <w:tcBorders>
              <w:top w:val="nil"/>
              <w:left w:val="nil"/>
              <w:bottom w:val="nil"/>
              <w:right w:val="nil"/>
            </w:tcBorders>
            <w:shd w:val="clear" w:color="000000" w:fill="003282"/>
            <w:noWrap/>
            <w:vAlign w:val="center"/>
            <w:hideMark/>
          </w:tcPr>
          <w:p w14:paraId="4CFC7859" w14:textId="77777777" w:rsidR="004E57B4" w:rsidRPr="00BF5BDE" w:rsidRDefault="004E57B4" w:rsidP="004E57B4">
            <w:pPr>
              <w:spacing w:after="0" w:line="240" w:lineRule="auto"/>
              <w:rPr>
                <w:rFonts w:eastAsia="Times New Roman" w:cs="Times New Roman"/>
                <w:b/>
                <w:bCs/>
                <w:color w:val="FFFFFF"/>
                <w:szCs w:val="20"/>
                <w:lang w:val="en-GB" w:eastAsia="zh-CN"/>
              </w:rPr>
            </w:pPr>
            <w:r w:rsidRPr="00BF5BDE">
              <w:rPr>
                <w:rFonts w:eastAsia="Times New Roman" w:cs="Times New Roman"/>
                <w:b/>
                <w:bCs/>
                <w:color w:val="FFFFFF"/>
                <w:szCs w:val="20"/>
                <w:lang w:val="en-GB" w:eastAsia="zh-CN"/>
              </w:rPr>
              <w:t>-</w:t>
            </w:r>
          </w:p>
        </w:tc>
        <w:tc>
          <w:tcPr>
            <w:tcW w:w="222" w:type="dxa"/>
            <w:vAlign w:val="center"/>
            <w:hideMark/>
          </w:tcPr>
          <w:p w14:paraId="0CA1C52D"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3BE7DC9E" w14:textId="77777777" w:rsidTr="00314B84">
        <w:trPr>
          <w:trHeight w:val="1995"/>
        </w:trPr>
        <w:tc>
          <w:tcPr>
            <w:tcW w:w="2327" w:type="dxa"/>
            <w:tcBorders>
              <w:top w:val="nil"/>
              <w:left w:val="nil"/>
              <w:bottom w:val="single" w:sz="8" w:space="0" w:color="003282"/>
              <w:right w:val="nil"/>
            </w:tcBorders>
            <w:shd w:val="clear" w:color="auto" w:fill="auto"/>
            <w:noWrap/>
            <w:vAlign w:val="center"/>
            <w:hideMark/>
          </w:tcPr>
          <w:p w14:paraId="2B76A7CC" w14:textId="1441615B" w:rsidR="004E57B4" w:rsidRPr="00314B84" w:rsidRDefault="004E57B4" w:rsidP="004E57B4">
            <w:pPr>
              <w:spacing w:after="0" w:line="240" w:lineRule="auto"/>
              <w:rPr>
                <w:rFonts w:eastAsia="Times New Roman" w:cs="Times New Roman"/>
                <w:b/>
                <w:bCs/>
                <w:color w:val="000000"/>
                <w:szCs w:val="20"/>
                <w:lang w:eastAsia="zh-CN"/>
              </w:rPr>
            </w:pPr>
            <w:r w:rsidRPr="00314B84">
              <w:rPr>
                <w:rFonts w:eastAsia="Times New Roman" w:cs="Times New Roman"/>
                <w:b/>
                <w:bCs/>
                <w:color w:val="000000"/>
                <w:szCs w:val="20"/>
                <w:lang w:eastAsia="zh-CN"/>
              </w:rPr>
              <w:t xml:space="preserve">Całkowite emisje gazów </w:t>
            </w:r>
            <w:r w:rsidRPr="004E57B4">
              <w:rPr>
                <w:rFonts w:eastAsia="Times New Roman" w:cs="Times New Roman"/>
                <w:b/>
                <w:bCs/>
                <w:color w:val="000000"/>
                <w:szCs w:val="20"/>
                <w:lang w:eastAsia="zh-CN"/>
              </w:rPr>
              <w:t>cieplarnianych</w:t>
            </w:r>
            <w:r w:rsidRPr="00314B84">
              <w:rPr>
                <w:rFonts w:eastAsia="Times New Roman" w:cs="Times New Roman"/>
                <w:b/>
                <w:bCs/>
                <w:color w:val="000000"/>
                <w:szCs w:val="20"/>
                <w:lang w:eastAsia="zh-CN"/>
              </w:rPr>
              <w:t xml:space="preserve"> (metoda oparta </w:t>
            </w:r>
            <w:r>
              <w:rPr>
                <w:rFonts w:eastAsia="Times New Roman" w:cs="Times New Roman"/>
                <w:b/>
                <w:bCs/>
                <w:color w:val="000000"/>
                <w:szCs w:val="20"/>
                <w:lang w:eastAsia="zh-CN"/>
              </w:rPr>
              <w:t xml:space="preserve">na lokalizacji) </w:t>
            </w:r>
          </w:p>
        </w:tc>
        <w:tc>
          <w:tcPr>
            <w:tcW w:w="2635" w:type="dxa"/>
            <w:tcBorders>
              <w:top w:val="nil"/>
              <w:left w:val="nil"/>
              <w:bottom w:val="single" w:sz="8" w:space="0" w:color="003282"/>
              <w:right w:val="nil"/>
            </w:tcBorders>
            <w:shd w:val="clear" w:color="auto" w:fill="auto"/>
            <w:noWrap/>
            <w:vAlign w:val="center"/>
            <w:hideMark/>
          </w:tcPr>
          <w:p w14:paraId="020FFC5A" w14:textId="77777777" w:rsidR="004E57B4" w:rsidRPr="00314B84" w:rsidRDefault="004E57B4" w:rsidP="004E57B4">
            <w:pPr>
              <w:spacing w:after="0" w:line="240" w:lineRule="auto"/>
              <w:rPr>
                <w:rFonts w:eastAsia="Times New Roman" w:cs="Times New Roman"/>
                <w:b/>
                <w:bCs/>
                <w:color w:val="000000"/>
                <w:szCs w:val="20"/>
                <w:lang w:eastAsia="zh-CN"/>
              </w:rPr>
            </w:pPr>
            <w:r w:rsidRPr="00314B84">
              <w:rPr>
                <w:rFonts w:eastAsia="Times New Roman" w:cs="Times New Roman"/>
                <w:b/>
                <w:bCs/>
                <w:color w:val="000000"/>
                <w:szCs w:val="20"/>
                <w:lang w:eastAsia="zh-CN"/>
              </w:rPr>
              <w:t> </w:t>
            </w:r>
          </w:p>
        </w:tc>
        <w:tc>
          <w:tcPr>
            <w:tcW w:w="1559" w:type="dxa"/>
            <w:tcBorders>
              <w:top w:val="nil"/>
              <w:left w:val="nil"/>
              <w:bottom w:val="single" w:sz="8" w:space="0" w:color="003282"/>
              <w:right w:val="nil"/>
            </w:tcBorders>
            <w:shd w:val="clear" w:color="auto" w:fill="auto"/>
            <w:noWrap/>
            <w:vAlign w:val="center"/>
            <w:hideMark/>
          </w:tcPr>
          <w:p w14:paraId="3A50C7DC" w14:textId="3BDDA7A0" w:rsidR="004E57B4" w:rsidRPr="00BF5BDE" w:rsidRDefault="00956071" w:rsidP="004E57B4">
            <w:pPr>
              <w:spacing w:after="0" w:line="240" w:lineRule="auto"/>
              <w:rPr>
                <w:rFonts w:eastAsia="Times New Roman" w:cs="Times New Roman"/>
                <w:b/>
                <w:bCs/>
                <w:color w:val="000000"/>
                <w:szCs w:val="20"/>
                <w:lang w:val="en-GB" w:eastAsia="zh-CN"/>
              </w:rPr>
            </w:pPr>
            <w:del w:id="260" w:author="Vit Navratil" w:date="2025-03-25T22:03:00Z" w16du:dateUtc="2025-03-25T21:03:00Z">
              <w:r w:rsidDel="001344C4">
                <w:rPr>
                  <w:rFonts w:eastAsia="Times New Roman" w:cs="Times New Roman"/>
                  <w:b/>
                  <w:bCs/>
                  <w:color w:val="000000"/>
                  <w:szCs w:val="20"/>
                  <w:lang w:val="en-GB" w:eastAsia="zh-CN"/>
                </w:rPr>
                <w:delText>4825</w:delText>
              </w:r>
              <w:r w:rsidR="00297662" w:rsidDel="001344C4">
                <w:rPr>
                  <w:rFonts w:eastAsia="Times New Roman" w:cs="Times New Roman"/>
                  <w:b/>
                  <w:bCs/>
                  <w:color w:val="000000"/>
                  <w:szCs w:val="20"/>
                  <w:lang w:val="en-GB" w:eastAsia="zh-CN"/>
                </w:rPr>
                <w:delText>3</w:delText>
              </w:r>
            </w:del>
            <w:ins w:id="261" w:author="Vit Navratil" w:date="2025-03-25T22:03:00Z" w16du:dateUtc="2025-03-25T21:03:00Z">
              <w:r w:rsidR="001344C4">
                <w:rPr>
                  <w:rFonts w:eastAsia="Times New Roman" w:cs="Times New Roman"/>
                  <w:b/>
                  <w:bCs/>
                  <w:color w:val="000000"/>
                  <w:szCs w:val="20"/>
                  <w:lang w:val="en-GB" w:eastAsia="zh-CN"/>
                </w:rPr>
                <w:t>48260</w:t>
              </w:r>
            </w:ins>
          </w:p>
        </w:tc>
        <w:tc>
          <w:tcPr>
            <w:tcW w:w="1843" w:type="dxa"/>
            <w:tcBorders>
              <w:top w:val="nil"/>
              <w:left w:val="nil"/>
              <w:bottom w:val="single" w:sz="8" w:space="0" w:color="003282"/>
              <w:right w:val="nil"/>
            </w:tcBorders>
            <w:shd w:val="clear" w:color="auto" w:fill="auto"/>
            <w:noWrap/>
            <w:vAlign w:val="center"/>
            <w:hideMark/>
          </w:tcPr>
          <w:p w14:paraId="4810217C"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val="en-GB" w:eastAsia="zh-CN"/>
              </w:rPr>
              <w:t>-</w:t>
            </w:r>
          </w:p>
        </w:tc>
        <w:tc>
          <w:tcPr>
            <w:tcW w:w="1821" w:type="dxa"/>
            <w:tcBorders>
              <w:top w:val="nil"/>
              <w:left w:val="nil"/>
              <w:bottom w:val="single" w:sz="8" w:space="0" w:color="003282"/>
              <w:right w:val="nil"/>
            </w:tcBorders>
            <w:shd w:val="clear" w:color="auto" w:fill="auto"/>
            <w:noWrap/>
            <w:vAlign w:val="center"/>
            <w:hideMark/>
          </w:tcPr>
          <w:p w14:paraId="2DE1655E"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val="en-GB" w:eastAsia="zh-CN"/>
              </w:rPr>
              <w:t>-</w:t>
            </w:r>
          </w:p>
        </w:tc>
        <w:tc>
          <w:tcPr>
            <w:tcW w:w="222" w:type="dxa"/>
            <w:vAlign w:val="center"/>
            <w:hideMark/>
          </w:tcPr>
          <w:p w14:paraId="3AFAA063"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r w:rsidR="004E57B4" w:rsidRPr="00BF5BDE" w14:paraId="55902D19" w14:textId="77777777" w:rsidTr="00314B84">
        <w:trPr>
          <w:trHeight w:val="1995"/>
        </w:trPr>
        <w:tc>
          <w:tcPr>
            <w:tcW w:w="2327" w:type="dxa"/>
            <w:tcBorders>
              <w:top w:val="nil"/>
              <w:left w:val="nil"/>
              <w:bottom w:val="single" w:sz="8" w:space="0" w:color="003282"/>
              <w:right w:val="nil"/>
            </w:tcBorders>
            <w:shd w:val="clear" w:color="auto" w:fill="auto"/>
            <w:noWrap/>
            <w:hideMark/>
          </w:tcPr>
          <w:p w14:paraId="49076D65" w14:textId="6AAD3ACE" w:rsidR="004E57B4" w:rsidRPr="00314B84" w:rsidRDefault="004E57B4" w:rsidP="004E57B4">
            <w:pPr>
              <w:spacing w:after="0" w:line="240" w:lineRule="auto"/>
              <w:rPr>
                <w:rFonts w:eastAsia="Times New Roman" w:cs="Times New Roman"/>
                <w:b/>
                <w:bCs/>
                <w:color w:val="000000"/>
                <w:szCs w:val="20"/>
                <w:lang w:eastAsia="zh-CN"/>
              </w:rPr>
            </w:pPr>
            <w:r w:rsidRPr="004238BB">
              <w:rPr>
                <w:rFonts w:eastAsia="Times New Roman" w:cs="Times New Roman"/>
                <w:b/>
                <w:bCs/>
                <w:color w:val="000000"/>
                <w:szCs w:val="20"/>
                <w:lang w:eastAsia="zh-CN"/>
              </w:rPr>
              <w:t xml:space="preserve">Całkowite emisje gazów cieplarnianych (metoda oparta na </w:t>
            </w:r>
            <w:r>
              <w:rPr>
                <w:rFonts w:eastAsia="Times New Roman" w:cs="Times New Roman"/>
                <w:b/>
                <w:bCs/>
                <w:color w:val="000000"/>
                <w:szCs w:val="20"/>
                <w:lang w:eastAsia="zh-CN"/>
              </w:rPr>
              <w:t>rynku</w:t>
            </w:r>
            <w:r w:rsidRPr="004238BB">
              <w:rPr>
                <w:rFonts w:eastAsia="Times New Roman" w:cs="Times New Roman"/>
                <w:b/>
                <w:bCs/>
                <w:color w:val="000000"/>
                <w:szCs w:val="20"/>
                <w:lang w:eastAsia="zh-CN"/>
              </w:rPr>
              <w:t xml:space="preserve">) </w:t>
            </w:r>
          </w:p>
        </w:tc>
        <w:tc>
          <w:tcPr>
            <w:tcW w:w="2635" w:type="dxa"/>
            <w:tcBorders>
              <w:top w:val="nil"/>
              <w:left w:val="nil"/>
              <w:bottom w:val="single" w:sz="8" w:space="0" w:color="003282"/>
              <w:right w:val="nil"/>
            </w:tcBorders>
            <w:shd w:val="clear" w:color="auto" w:fill="auto"/>
            <w:noWrap/>
            <w:hideMark/>
          </w:tcPr>
          <w:p w14:paraId="3CFC86EC" w14:textId="12B5E6A0" w:rsidR="004E57B4" w:rsidRPr="00314B84" w:rsidRDefault="004E57B4" w:rsidP="004E57B4">
            <w:pPr>
              <w:spacing w:after="0" w:line="240" w:lineRule="auto"/>
              <w:rPr>
                <w:rFonts w:eastAsia="Times New Roman" w:cs="Times New Roman"/>
                <w:b/>
                <w:bCs/>
                <w:color w:val="000000"/>
                <w:szCs w:val="20"/>
                <w:lang w:eastAsia="zh-CN"/>
              </w:rPr>
            </w:pPr>
          </w:p>
        </w:tc>
        <w:tc>
          <w:tcPr>
            <w:tcW w:w="1559" w:type="dxa"/>
            <w:tcBorders>
              <w:top w:val="nil"/>
              <w:left w:val="nil"/>
              <w:bottom w:val="single" w:sz="8" w:space="0" w:color="003282"/>
              <w:right w:val="nil"/>
            </w:tcBorders>
            <w:shd w:val="clear" w:color="auto" w:fill="auto"/>
            <w:noWrap/>
            <w:vAlign w:val="center"/>
            <w:hideMark/>
          </w:tcPr>
          <w:p w14:paraId="3ED0CD4C" w14:textId="734A58EF" w:rsidR="004E57B4" w:rsidRPr="00BF5BDE" w:rsidRDefault="00581684" w:rsidP="004E57B4">
            <w:pPr>
              <w:spacing w:after="0" w:line="240" w:lineRule="auto"/>
              <w:rPr>
                <w:rFonts w:eastAsia="Times New Roman" w:cs="Times New Roman"/>
                <w:b/>
                <w:bCs/>
                <w:color w:val="000000"/>
                <w:szCs w:val="20"/>
                <w:lang w:val="en-GB" w:eastAsia="zh-CN"/>
              </w:rPr>
            </w:pPr>
            <w:ins w:id="262" w:author="Vit Navratil" w:date="2025-03-25T15:35:00Z" w16du:dateUtc="2025-03-25T14:35:00Z">
              <w:r>
                <w:rPr>
                  <w:rFonts w:eastAsia="Times New Roman" w:cs="Times New Roman"/>
                  <w:b/>
                  <w:bCs/>
                  <w:color w:val="000000"/>
                  <w:szCs w:val="20"/>
                  <w:lang w:val="en-GB" w:eastAsia="zh-CN"/>
                </w:rPr>
                <w:t>47</w:t>
              </w:r>
            </w:ins>
            <w:ins w:id="263" w:author="Vit Navratil" w:date="2025-03-25T19:49:00Z" w16du:dateUtc="2025-03-25T18:49:00Z">
              <w:r w:rsidR="00FC7CA7">
                <w:rPr>
                  <w:rFonts w:eastAsia="Times New Roman" w:cs="Times New Roman"/>
                  <w:b/>
                  <w:bCs/>
                  <w:color w:val="000000"/>
                  <w:szCs w:val="20"/>
                  <w:lang w:val="en-GB" w:eastAsia="zh-CN"/>
                </w:rPr>
                <w:t>1</w:t>
              </w:r>
            </w:ins>
            <w:ins w:id="264" w:author="Vit Navratil" w:date="2025-03-25T22:02:00Z" w16du:dateUtc="2025-03-25T21:02:00Z">
              <w:r w:rsidR="00D97A00">
                <w:rPr>
                  <w:rFonts w:eastAsia="Times New Roman" w:cs="Times New Roman"/>
                  <w:b/>
                  <w:bCs/>
                  <w:color w:val="000000"/>
                  <w:szCs w:val="20"/>
                  <w:lang w:val="en-GB" w:eastAsia="zh-CN"/>
                </w:rPr>
                <w:t>43</w:t>
              </w:r>
            </w:ins>
            <w:del w:id="265" w:author="Vit Navratil" w:date="2025-03-25T19:49:00Z" w16du:dateUtc="2025-03-25T18:49:00Z">
              <w:r w:rsidR="00051626" w:rsidDel="00FC7CA7">
                <w:rPr>
                  <w:rFonts w:eastAsia="Times New Roman" w:cs="Times New Roman"/>
                  <w:b/>
                  <w:bCs/>
                  <w:color w:val="000000"/>
                  <w:szCs w:val="20"/>
                  <w:lang w:val="en-GB" w:eastAsia="zh-CN"/>
                </w:rPr>
                <w:delText>59</w:delText>
              </w:r>
            </w:del>
          </w:p>
        </w:tc>
        <w:tc>
          <w:tcPr>
            <w:tcW w:w="1843" w:type="dxa"/>
            <w:tcBorders>
              <w:top w:val="nil"/>
              <w:left w:val="nil"/>
              <w:bottom w:val="single" w:sz="8" w:space="0" w:color="003282"/>
              <w:right w:val="nil"/>
            </w:tcBorders>
            <w:shd w:val="clear" w:color="auto" w:fill="auto"/>
            <w:noWrap/>
            <w:vAlign w:val="center"/>
            <w:hideMark/>
          </w:tcPr>
          <w:p w14:paraId="6B60B3F9"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val="en-GB" w:eastAsia="zh-CN"/>
              </w:rPr>
              <w:t> </w:t>
            </w:r>
          </w:p>
        </w:tc>
        <w:tc>
          <w:tcPr>
            <w:tcW w:w="1821" w:type="dxa"/>
            <w:tcBorders>
              <w:top w:val="nil"/>
              <w:left w:val="nil"/>
              <w:bottom w:val="single" w:sz="8" w:space="0" w:color="003282"/>
              <w:right w:val="nil"/>
            </w:tcBorders>
            <w:shd w:val="clear" w:color="auto" w:fill="auto"/>
            <w:noWrap/>
            <w:vAlign w:val="center"/>
            <w:hideMark/>
          </w:tcPr>
          <w:p w14:paraId="77E54FB7" w14:textId="77777777" w:rsidR="004E57B4" w:rsidRPr="00BF5BDE" w:rsidRDefault="004E57B4" w:rsidP="004E57B4">
            <w:pPr>
              <w:spacing w:after="0" w:line="240" w:lineRule="auto"/>
              <w:rPr>
                <w:rFonts w:eastAsia="Times New Roman" w:cs="Times New Roman"/>
                <w:b/>
                <w:bCs/>
                <w:color w:val="000000"/>
                <w:szCs w:val="20"/>
                <w:lang w:val="en-GB" w:eastAsia="zh-CN"/>
              </w:rPr>
            </w:pPr>
            <w:r w:rsidRPr="00BF5BDE">
              <w:rPr>
                <w:rFonts w:eastAsia="Times New Roman" w:cs="Times New Roman"/>
                <w:b/>
                <w:bCs/>
                <w:color w:val="000000"/>
                <w:szCs w:val="20"/>
                <w:lang w:val="en-GB" w:eastAsia="zh-CN"/>
              </w:rPr>
              <w:t> </w:t>
            </w:r>
          </w:p>
        </w:tc>
        <w:tc>
          <w:tcPr>
            <w:tcW w:w="222" w:type="dxa"/>
            <w:vAlign w:val="center"/>
            <w:hideMark/>
          </w:tcPr>
          <w:p w14:paraId="33300DDA" w14:textId="77777777" w:rsidR="004E57B4" w:rsidRPr="00BF5BDE" w:rsidRDefault="004E57B4" w:rsidP="004E57B4">
            <w:pPr>
              <w:spacing w:after="0" w:line="240" w:lineRule="auto"/>
              <w:jc w:val="left"/>
              <w:rPr>
                <w:rFonts w:ascii="Times New Roman" w:eastAsia="Times New Roman" w:hAnsi="Times New Roman" w:cs="Times New Roman"/>
                <w:szCs w:val="20"/>
                <w:lang w:val="en-GB" w:eastAsia="zh-CN"/>
              </w:rPr>
            </w:pPr>
          </w:p>
        </w:tc>
      </w:tr>
    </w:tbl>
    <w:p w14:paraId="4991EEC4" w14:textId="77777777" w:rsidR="00782CF0" w:rsidRDefault="00782CF0" w:rsidP="00F17C48">
      <w:pPr>
        <w:rPr>
          <w:b/>
          <w:bCs/>
          <w:color w:val="0552DA"/>
          <w:szCs w:val="20"/>
        </w:rPr>
      </w:pPr>
    </w:p>
    <w:p w14:paraId="3DE69A61" w14:textId="77777777" w:rsidR="00782CF0" w:rsidRDefault="00782CF0" w:rsidP="00F17C48">
      <w:pPr>
        <w:rPr>
          <w:b/>
          <w:bCs/>
          <w:color w:val="0552DA"/>
          <w:szCs w:val="20"/>
        </w:rPr>
      </w:pPr>
    </w:p>
    <w:p w14:paraId="38DAE82F" w14:textId="0ABADE16" w:rsidR="00F17C48" w:rsidRDefault="00F17C48" w:rsidP="00F17C48">
      <w:pPr>
        <w:rPr>
          <w:b/>
          <w:bCs/>
          <w:color w:val="0552DA"/>
          <w:szCs w:val="20"/>
        </w:rPr>
      </w:pPr>
      <w:commentRangeStart w:id="266"/>
      <w:commentRangeStart w:id="267"/>
      <w:r>
        <w:rPr>
          <w:b/>
          <w:bCs/>
          <w:color w:val="0552DA"/>
          <w:szCs w:val="20"/>
        </w:rPr>
        <w:t xml:space="preserve">Szczegółowe ujawnienie emisji znajduje się w tabeli poniżej: </w:t>
      </w:r>
      <w:commentRangeEnd w:id="266"/>
      <w:r w:rsidR="00B13C19">
        <w:rPr>
          <w:rStyle w:val="CommentReference"/>
        </w:rPr>
        <w:commentReference w:id="266"/>
      </w:r>
      <w:commentRangeEnd w:id="267"/>
      <w:r w:rsidR="00AB03F4">
        <w:rPr>
          <w:rStyle w:val="CommentReference"/>
        </w:rPr>
        <w:commentReference w:id="267"/>
      </w:r>
    </w:p>
    <w:tbl>
      <w:tblPr>
        <w:tblStyle w:val="Kruk"/>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6"/>
        <w:gridCol w:w="4814"/>
        <w:gridCol w:w="4791"/>
        <w:gridCol w:w="28"/>
      </w:tblGrid>
      <w:tr w:rsidR="00F17C48" w:rsidRPr="00931DB4" w14:paraId="3392B887" w14:textId="77777777">
        <w:trPr>
          <w:gridBefore w:val="1"/>
          <w:gridAfter w:val="1"/>
          <w:cnfStyle w:val="100000000000" w:firstRow="1" w:lastRow="0" w:firstColumn="0" w:lastColumn="0" w:oddVBand="0" w:evenVBand="0" w:oddHBand="0" w:evenHBand="0" w:firstRowFirstColumn="0" w:firstRowLastColumn="0" w:lastRowFirstColumn="0" w:lastRowLastColumn="0"/>
          <w:wBefore w:w="6" w:type="dxa"/>
          <w:wAfter w:w="28" w:type="dxa"/>
        </w:trPr>
        <w:tc>
          <w:tcPr>
            <w:cnfStyle w:val="001000000000" w:firstRow="0" w:lastRow="0" w:firstColumn="1" w:lastColumn="0" w:oddVBand="0" w:evenVBand="0" w:oddHBand="0" w:evenHBand="0" w:firstRowFirstColumn="0" w:firstRowLastColumn="0" w:lastRowFirstColumn="0" w:lastRowLastColumn="0"/>
            <w:tcW w:w="4814" w:type="dxa"/>
            <w:tcBorders>
              <w:bottom w:val="none" w:sz="0" w:space="0" w:color="auto"/>
            </w:tcBorders>
            <w:shd w:val="clear" w:color="auto" w:fill="023282"/>
            <w:vAlign w:val="center"/>
          </w:tcPr>
          <w:p w14:paraId="0825692E"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 xml:space="preserve">Całkowita sprzedana </w:t>
            </w:r>
            <w:r w:rsidRPr="00314B84">
              <w:rPr>
                <w:rFonts w:cs="Times New Roman"/>
                <w:color w:val="FFFFFF" w:themeColor="background1"/>
                <w:spacing w:val="-2"/>
                <w:szCs w:val="20"/>
              </w:rPr>
              <w:t>energia</w:t>
            </w:r>
            <w:r w:rsidRPr="00314B84">
              <w:rPr>
                <w:rFonts w:cs="Times New Roman"/>
                <w:color w:val="FFFFFF" w:themeColor="background1"/>
                <w:spacing w:val="-19"/>
                <w:szCs w:val="20"/>
              </w:rPr>
              <w:t xml:space="preserve"> </w:t>
            </w:r>
            <w:r w:rsidRPr="00314B84">
              <w:rPr>
                <w:rFonts w:cs="Times New Roman"/>
                <w:color w:val="FFFFFF" w:themeColor="background1"/>
                <w:spacing w:val="-2"/>
                <w:szCs w:val="20"/>
              </w:rPr>
              <w:t>objęta</w:t>
            </w:r>
            <w:r w:rsidRPr="00314B84">
              <w:rPr>
                <w:rFonts w:cs="Times New Roman"/>
                <w:color w:val="FFFFFF" w:themeColor="background1"/>
                <w:spacing w:val="-18"/>
                <w:szCs w:val="20"/>
              </w:rPr>
              <w:t xml:space="preserve"> </w:t>
            </w:r>
            <w:r w:rsidRPr="00314B84">
              <w:rPr>
                <w:rFonts w:cs="Times New Roman"/>
                <w:color w:val="FFFFFF" w:themeColor="background1"/>
                <w:spacing w:val="-2"/>
                <w:szCs w:val="20"/>
              </w:rPr>
              <w:t xml:space="preserve">gwarancjami </w:t>
            </w:r>
            <w:r w:rsidRPr="00314B84">
              <w:rPr>
                <w:rFonts w:cs="Times New Roman"/>
                <w:color w:val="FFFFFF" w:themeColor="background1"/>
                <w:szCs w:val="20"/>
              </w:rPr>
              <w:t xml:space="preserve">pochodzenia </w:t>
            </w:r>
            <w:r w:rsidRPr="00314B84">
              <w:rPr>
                <w:rFonts w:cs="Times New Roman"/>
                <w:color w:val="FFFFFF" w:themeColor="background1"/>
                <w:szCs w:val="20"/>
              </w:rPr>
              <w:br/>
              <w:t xml:space="preserve">lub certyfikatami energii </w:t>
            </w:r>
            <w:r w:rsidRPr="00314B84">
              <w:rPr>
                <w:rFonts w:cs="Times New Roman"/>
                <w:color w:val="FFFFFF" w:themeColor="background1"/>
                <w:spacing w:val="-2"/>
                <w:szCs w:val="20"/>
              </w:rPr>
              <w:t>odnawialnej.</w:t>
            </w:r>
          </w:p>
        </w:tc>
        <w:tc>
          <w:tcPr>
            <w:tcW w:w="4791" w:type="dxa"/>
            <w:tcBorders>
              <w:bottom w:val="none" w:sz="0" w:space="0" w:color="auto"/>
            </w:tcBorders>
            <w:vAlign w:val="center"/>
          </w:tcPr>
          <w:p w14:paraId="1E40B5FF" w14:textId="77777777" w:rsidR="00F17C48" w:rsidRPr="00314B84" w:rsidRDefault="00F17C48">
            <w:pPr>
              <w:spacing w:before="120" w:after="120" w:line="240" w:lineRule="auto"/>
              <w:jc w:val="left"/>
              <w:cnfStyle w:val="100000000000" w:firstRow="1" w:lastRow="0" w:firstColumn="0" w:lastColumn="0" w:oddVBand="0" w:evenVBand="0" w:oddHBand="0" w:evenHBand="0" w:firstRowFirstColumn="0" w:firstRowLastColumn="0" w:lastRowFirstColumn="0" w:lastRowLastColumn="0"/>
              <w:rPr>
                <w:rFonts w:cs="Times New Roman"/>
                <w:szCs w:val="20"/>
              </w:rPr>
            </w:pPr>
            <w:r w:rsidRPr="00314B84">
              <w:rPr>
                <w:rFonts w:cs="Times New Roman"/>
                <w:color w:val="101827"/>
                <w:w w:val="105"/>
                <w:szCs w:val="20"/>
              </w:rPr>
              <w:t>0</w:t>
            </w:r>
            <w:r w:rsidRPr="00314B84">
              <w:rPr>
                <w:rFonts w:cs="Times New Roman"/>
                <w:color w:val="101827"/>
                <w:spacing w:val="-18"/>
                <w:w w:val="105"/>
                <w:szCs w:val="20"/>
              </w:rPr>
              <w:t xml:space="preserve"> </w:t>
            </w:r>
            <w:r w:rsidRPr="00314B84">
              <w:rPr>
                <w:rFonts w:cs="Times New Roman"/>
                <w:color w:val="101827"/>
                <w:spacing w:val="-5"/>
                <w:w w:val="110"/>
                <w:szCs w:val="20"/>
              </w:rPr>
              <w:t>MWh</w:t>
            </w:r>
          </w:p>
        </w:tc>
      </w:tr>
      <w:tr w:rsidR="00F17C48" w:rsidRPr="00931DB4" w14:paraId="20FC4F77" w14:textId="77777777">
        <w:trPr>
          <w:gridBefore w:val="1"/>
          <w:gridAfter w:val="1"/>
          <w:cnfStyle w:val="000000100000" w:firstRow="0" w:lastRow="0" w:firstColumn="0" w:lastColumn="0" w:oddVBand="0" w:evenVBand="0" w:oddHBand="1" w:evenHBand="0" w:firstRowFirstColumn="0" w:firstRowLastColumn="0" w:lastRowFirstColumn="0" w:lastRowLastColumn="0"/>
          <w:wBefore w:w="6" w:type="dxa"/>
          <w:wAfter w:w="28" w:type="dxa"/>
        </w:trPr>
        <w:tc>
          <w:tcPr>
            <w:cnfStyle w:val="001000000000" w:firstRow="0" w:lastRow="0" w:firstColumn="1" w:lastColumn="0" w:oddVBand="0" w:evenVBand="0" w:oddHBand="0" w:evenHBand="0" w:firstRowFirstColumn="0" w:firstRowLastColumn="0" w:lastRowFirstColumn="0" w:lastRowLastColumn="0"/>
            <w:tcW w:w="4814" w:type="dxa"/>
            <w:shd w:val="clear" w:color="auto" w:fill="0E2741"/>
            <w:vAlign w:val="center"/>
          </w:tcPr>
          <w:p w14:paraId="1EBDD20F"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Zakupiona energia objęta instrumentami</w:t>
            </w:r>
            <w:r w:rsidRPr="00314B84">
              <w:rPr>
                <w:rFonts w:cs="Times New Roman"/>
                <w:color w:val="FFFFFF" w:themeColor="background1"/>
                <w:spacing w:val="-21"/>
                <w:szCs w:val="20"/>
              </w:rPr>
              <w:t xml:space="preserve"> </w:t>
            </w:r>
            <w:r w:rsidRPr="00314B84">
              <w:rPr>
                <w:rFonts w:cs="Times New Roman"/>
                <w:color w:val="FFFFFF" w:themeColor="background1"/>
                <w:szCs w:val="20"/>
              </w:rPr>
              <w:t>kontraktowymi,</w:t>
            </w:r>
            <w:r w:rsidRPr="00314B84">
              <w:rPr>
                <w:rFonts w:cs="Times New Roman"/>
                <w:color w:val="FFFFFF" w:themeColor="background1"/>
                <w:spacing w:val="-20"/>
                <w:szCs w:val="20"/>
              </w:rPr>
              <w:t xml:space="preserve"> </w:t>
            </w:r>
            <w:r w:rsidRPr="00314B84">
              <w:rPr>
                <w:rFonts w:cs="Times New Roman"/>
                <w:color w:val="FFFFFF" w:themeColor="background1"/>
                <w:szCs w:val="20"/>
              </w:rPr>
              <w:t xml:space="preserve">takimi </w:t>
            </w:r>
            <w:r w:rsidRPr="00314B84">
              <w:rPr>
                <w:rFonts w:cs="Times New Roman"/>
                <w:color w:val="FFFFFF" w:themeColor="background1"/>
                <w:szCs w:val="20"/>
              </w:rPr>
              <w:br/>
              <w:t>jak</w:t>
            </w:r>
            <w:r w:rsidRPr="00314B84">
              <w:rPr>
                <w:rFonts w:cs="Times New Roman"/>
                <w:color w:val="FFFFFF" w:themeColor="background1"/>
                <w:spacing w:val="-18"/>
                <w:szCs w:val="20"/>
              </w:rPr>
              <w:t xml:space="preserve"> </w:t>
            </w:r>
            <w:r w:rsidRPr="00314B84">
              <w:rPr>
                <w:rFonts w:cs="Times New Roman"/>
                <w:color w:val="FFFFFF" w:themeColor="background1"/>
                <w:szCs w:val="20"/>
              </w:rPr>
              <w:t>gwarancje</w:t>
            </w:r>
            <w:r w:rsidRPr="00314B84">
              <w:rPr>
                <w:rFonts w:cs="Times New Roman"/>
                <w:color w:val="FFFFFF" w:themeColor="background1"/>
                <w:spacing w:val="-18"/>
                <w:szCs w:val="20"/>
              </w:rPr>
              <w:t xml:space="preserve"> </w:t>
            </w:r>
            <w:r w:rsidRPr="00314B84">
              <w:rPr>
                <w:rFonts w:cs="Times New Roman"/>
                <w:color w:val="FFFFFF" w:themeColor="background1"/>
                <w:szCs w:val="20"/>
              </w:rPr>
              <w:t xml:space="preserve">pochodzenia lub certyfikaty energii </w:t>
            </w:r>
            <w:r w:rsidRPr="00314B84">
              <w:rPr>
                <w:rFonts w:cs="Times New Roman"/>
                <w:color w:val="FFFFFF" w:themeColor="background1"/>
                <w:spacing w:val="-2"/>
                <w:szCs w:val="20"/>
              </w:rPr>
              <w:t>odnawialnej.</w:t>
            </w:r>
          </w:p>
        </w:tc>
        <w:tc>
          <w:tcPr>
            <w:tcW w:w="4791" w:type="dxa"/>
            <w:shd w:val="clear" w:color="auto" w:fill="E8E8E8"/>
            <w:vAlign w:val="center"/>
          </w:tcPr>
          <w:p w14:paraId="73305A12" w14:textId="299D584A" w:rsidR="00F17C48" w:rsidRPr="00314B84" w:rsidRDefault="005A5B9C">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del w:id="268" w:author="Vit Navratil" w:date="2025-03-25T19:51:00Z" w16du:dateUtc="2025-03-25T18:51:00Z">
              <w:r w:rsidRPr="00314B84" w:rsidDel="00453B7A">
                <w:rPr>
                  <w:rFonts w:cs="Times New Roman"/>
                  <w:color w:val="101827"/>
                  <w:w w:val="105"/>
                  <w:szCs w:val="20"/>
                </w:rPr>
                <w:delText>22</w:delText>
              </w:r>
              <w:r w:rsidR="00996059" w:rsidDel="00453B7A">
                <w:rPr>
                  <w:rFonts w:cs="Times New Roman"/>
                  <w:color w:val="101827"/>
                  <w:w w:val="105"/>
                  <w:szCs w:val="20"/>
                </w:rPr>
                <w:delText>9,79</w:delText>
              </w:r>
            </w:del>
            <w:ins w:id="269" w:author="Vit Navratil" w:date="2025-03-25T19:51:00Z" w16du:dateUtc="2025-03-25T18:51:00Z">
              <w:r w:rsidR="00453B7A">
                <w:rPr>
                  <w:rFonts w:cs="Times New Roman"/>
                  <w:color w:val="101827"/>
                  <w:w w:val="105"/>
                  <w:szCs w:val="20"/>
                </w:rPr>
                <w:t>205</w:t>
              </w:r>
            </w:ins>
            <w:ins w:id="270" w:author="Vit Navratil" w:date="2025-03-25T21:53:00Z" w16du:dateUtc="2025-03-25T20:53:00Z">
              <w:r w:rsidR="002A07CE">
                <w:rPr>
                  <w:rFonts w:cs="Times New Roman"/>
                  <w:color w:val="101827"/>
                  <w:w w:val="105"/>
                  <w:szCs w:val="20"/>
                </w:rPr>
                <w:t>8</w:t>
              </w:r>
            </w:ins>
            <w:ins w:id="271" w:author="Vit Navratil" w:date="2025-03-25T19:51:00Z" w16du:dateUtc="2025-03-25T18:51:00Z">
              <w:r w:rsidR="00453B7A">
                <w:rPr>
                  <w:rFonts w:cs="Times New Roman"/>
                  <w:color w:val="101827"/>
                  <w:w w:val="105"/>
                  <w:szCs w:val="20"/>
                </w:rPr>
                <w:t>,90</w:t>
              </w:r>
            </w:ins>
            <w:r w:rsidR="00F17C48" w:rsidRPr="00314B84">
              <w:rPr>
                <w:rFonts w:cs="Times New Roman"/>
                <w:color w:val="101827"/>
                <w:spacing w:val="-3"/>
                <w:w w:val="105"/>
                <w:szCs w:val="20"/>
              </w:rPr>
              <w:t xml:space="preserve"> </w:t>
            </w:r>
            <w:r w:rsidR="00F17C48" w:rsidRPr="00314B84">
              <w:rPr>
                <w:rFonts w:cs="Times New Roman"/>
                <w:color w:val="101827"/>
                <w:w w:val="105"/>
                <w:szCs w:val="20"/>
              </w:rPr>
              <w:t>MWh</w:t>
            </w:r>
            <w:r w:rsidR="00F17C48" w:rsidRPr="00314B84">
              <w:rPr>
                <w:rFonts w:cs="Times New Roman"/>
                <w:color w:val="101827"/>
                <w:spacing w:val="-3"/>
                <w:w w:val="105"/>
                <w:szCs w:val="20"/>
              </w:rPr>
              <w:t xml:space="preserve"> </w:t>
            </w:r>
            <w:r w:rsidR="00F17C48" w:rsidRPr="00314B84">
              <w:rPr>
                <w:rFonts w:cs="Times New Roman"/>
                <w:color w:val="101827"/>
                <w:spacing w:val="-4"/>
                <w:w w:val="105"/>
                <w:szCs w:val="20"/>
              </w:rPr>
              <w:t>(MWh)</w:t>
            </w:r>
          </w:p>
        </w:tc>
      </w:tr>
      <w:tr w:rsidR="00F17C48" w:rsidRPr="00931DB4" w14:paraId="6007139D" w14:textId="77777777">
        <w:trPr>
          <w:gridBefore w:val="1"/>
          <w:gridAfter w:val="1"/>
          <w:wBefore w:w="6" w:type="dxa"/>
          <w:wAfter w:w="28" w:type="dxa"/>
        </w:trPr>
        <w:tc>
          <w:tcPr>
            <w:cnfStyle w:val="001000000000" w:firstRow="0" w:lastRow="0" w:firstColumn="1" w:lastColumn="0" w:oddVBand="0" w:evenVBand="0" w:oddHBand="0" w:evenHBand="0" w:firstRowFirstColumn="0" w:firstRowLastColumn="0" w:lastRowFirstColumn="0" w:lastRowLastColumn="0"/>
            <w:tcW w:w="4814" w:type="dxa"/>
            <w:shd w:val="clear" w:color="auto" w:fill="023282"/>
            <w:vAlign w:val="center"/>
          </w:tcPr>
          <w:p w14:paraId="0A814381" w14:textId="77777777" w:rsidR="00F17C48" w:rsidRPr="00314B84" w:rsidRDefault="00F17C48">
            <w:pPr>
              <w:pStyle w:val="TableParagraph"/>
              <w:spacing w:before="120" w:after="120"/>
              <w:rPr>
                <w:rFonts w:ascii="Lato" w:hAnsi="Lato" w:cs="Times New Roman"/>
                <w:color w:val="FFFFFF" w:themeColor="background1"/>
                <w:sz w:val="20"/>
                <w:szCs w:val="20"/>
              </w:rPr>
            </w:pPr>
            <w:r w:rsidRPr="00314B84">
              <w:rPr>
                <w:rFonts w:ascii="Lato" w:hAnsi="Lato" w:cs="Times New Roman"/>
                <w:color w:val="FFFFFF" w:themeColor="background1"/>
                <w:spacing w:val="-2"/>
                <w:sz w:val="20"/>
                <w:szCs w:val="20"/>
              </w:rPr>
              <w:lastRenderedPageBreak/>
              <w:t xml:space="preserve">Udział </w:t>
            </w:r>
            <w:r w:rsidRPr="00314B84">
              <w:rPr>
                <w:rFonts w:ascii="Lato" w:hAnsi="Lato" w:cs="Times New Roman"/>
                <w:color w:val="FFFFFF" w:themeColor="background1"/>
                <w:sz w:val="20"/>
                <w:szCs w:val="20"/>
              </w:rPr>
              <w:t>emisji</w:t>
            </w:r>
            <w:r w:rsidRPr="00314B84">
              <w:rPr>
                <w:rFonts w:ascii="Lato" w:hAnsi="Lato" w:cs="Times New Roman"/>
                <w:color w:val="FFFFFF" w:themeColor="background1"/>
                <w:spacing w:val="-12"/>
                <w:sz w:val="20"/>
                <w:szCs w:val="20"/>
              </w:rPr>
              <w:t xml:space="preserve"> </w:t>
            </w:r>
            <w:r w:rsidRPr="00314B84">
              <w:rPr>
                <w:rFonts w:ascii="Lato" w:hAnsi="Lato" w:cs="Times New Roman"/>
                <w:color w:val="FFFFFF" w:themeColor="background1"/>
                <w:sz w:val="20"/>
                <w:szCs w:val="20"/>
              </w:rPr>
              <w:t>Zakres</w:t>
            </w:r>
            <w:r w:rsidRPr="00314B84">
              <w:rPr>
                <w:rFonts w:ascii="Lato" w:hAnsi="Lato" w:cs="Times New Roman"/>
                <w:color w:val="FFFFFF" w:themeColor="background1"/>
                <w:spacing w:val="-12"/>
                <w:sz w:val="20"/>
                <w:szCs w:val="20"/>
              </w:rPr>
              <w:t xml:space="preserve"> </w:t>
            </w:r>
            <w:r w:rsidRPr="00314B84">
              <w:rPr>
                <w:rFonts w:ascii="Lato" w:hAnsi="Lato" w:cs="Times New Roman"/>
                <w:color w:val="FFFFFF" w:themeColor="background1"/>
                <w:sz w:val="20"/>
                <w:szCs w:val="20"/>
              </w:rPr>
              <w:t>2</w:t>
            </w:r>
            <w:r w:rsidRPr="00314B84">
              <w:rPr>
                <w:rFonts w:ascii="Lato" w:hAnsi="Lato" w:cs="Times New Roman"/>
                <w:color w:val="FFFFFF" w:themeColor="background1"/>
                <w:spacing w:val="-12"/>
                <w:sz w:val="20"/>
                <w:szCs w:val="20"/>
              </w:rPr>
              <w:t xml:space="preserve"> </w:t>
            </w:r>
            <w:r w:rsidRPr="00314B84">
              <w:rPr>
                <w:rFonts w:ascii="Lato" w:hAnsi="Lato" w:cs="Times New Roman"/>
                <w:color w:val="FFFFFF" w:themeColor="background1"/>
                <w:sz w:val="20"/>
                <w:szCs w:val="20"/>
              </w:rPr>
              <w:t>objętych</w:t>
            </w:r>
            <w:r w:rsidRPr="00314B84">
              <w:rPr>
                <w:rFonts w:ascii="Lato" w:hAnsi="Lato" w:cs="Times New Roman"/>
                <w:color w:val="FFFFFF" w:themeColor="background1"/>
                <w:spacing w:val="-12"/>
                <w:sz w:val="20"/>
                <w:szCs w:val="20"/>
              </w:rPr>
              <w:t xml:space="preserve"> </w:t>
            </w:r>
            <w:r w:rsidRPr="00314B84">
              <w:rPr>
                <w:rFonts w:ascii="Lato" w:hAnsi="Lato" w:cs="Times New Roman"/>
                <w:color w:val="FFFFFF" w:themeColor="background1"/>
                <w:sz w:val="20"/>
                <w:szCs w:val="20"/>
              </w:rPr>
              <w:t>instrumentami kontraktowymi, takimi jak gwarancje pochodzenia</w:t>
            </w:r>
            <w:r w:rsidRPr="00314B84">
              <w:rPr>
                <w:rFonts w:ascii="Lato" w:hAnsi="Lato" w:cs="Times New Roman"/>
                <w:color w:val="FFFFFF" w:themeColor="background1"/>
                <w:spacing w:val="-6"/>
                <w:sz w:val="20"/>
                <w:szCs w:val="20"/>
              </w:rPr>
              <w:t xml:space="preserve"> </w:t>
            </w:r>
            <w:r w:rsidRPr="00314B84">
              <w:rPr>
                <w:rFonts w:ascii="Lato" w:hAnsi="Lato" w:cs="Times New Roman"/>
                <w:color w:val="FFFFFF" w:themeColor="background1"/>
                <w:sz w:val="20"/>
                <w:szCs w:val="20"/>
              </w:rPr>
              <w:t>lub</w:t>
            </w:r>
            <w:r w:rsidRPr="00314B84">
              <w:rPr>
                <w:rFonts w:ascii="Lato" w:hAnsi="Lato" w:cs="Times New Roman"/>
                <w:color w:val="FFFFFF" w:themeColor="background1"/>
                <w:spacing w:val="-6"/>
                <w:sz w:val="20"/>
                <w:szCs w:val="20"/>
              </w:rPr>
              <w:t xml:space="preserve"> </w:t>
            </w:r>
            <w:r w:rsidRPr="00314B84">
              <w:rPr>
                <w:rFonts w:ascii="Lato" w:hAnsi="Lato" w:cs="Times New Roman"/>
                <w:color w:val="FFFFFF" w:themeColor="background1"/>
                <w:sz w:val="20"/>
                <w:szCs w:val="20"/>
              </w:rPr>
              <w:t>certyfikaty energii odnawialnej.</w:t>
            </w:r>
          </w:p>
        </w:tc>
        <w:tc>
          <w:tcPr>
            <w:tcW w:w="4791" w:type="dxa"/>
            <w:vAlign w:val="center"/>
          </w:tcPr>
          <w:p w14:paraId="1C0752FA" w14:textId="39F72DE6" w:rsidR="00F17C48" w:rsidRPr="00314B84" w:rsidRDefault="004D5BA6">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commentRangeStart w:id="272"/>
            <w:commentRangeStart w:id="273"/>
            <w:del w:id="274" w:author="Vit Navratil" w:date="2025-03-25T19:51:00Z" w16du:dateUtc="2025-03-25T18:51:00Z">
              <w:r w:rsidRPr="00314B84" w:rsidDel="00453B7A">
                <w:rPr>
                  <w:rFonts w:cs="Times New Roman"/>
                  <w:color w:val="101827"/>
                  <w:spacing w:val="-2"/>
                  <w:szCs w:val="20"/>
                </w:rPr>
                <w:delText>90</w:delText>
              </w:r>
              <w:r w:rsidR="008602BA" w:rsidRPr="00314B84" w:rsidDel="00453B7A">
                <w:rPr>
                  <w:rFonts w:cs="Times New Roman"/>
                  <w:color w:val="101827"/>
                  <w:spacing w:val="-2"/>
                  <w:szCs w:val="20"/>
                </w:rPr>
                <w:delText>,</w:delText>
              </w:r>
            </w:del>
            <w:ins w:id="275" w:author="Karel Kotoun" w:date="2025-03-25T18:04:00Z" w16du:dateUtc="2025-03-25T17:04:00Z">
              <w:del w:id="276" w:author="Vit Navratil" w:date="2025-03-25T19:51:00Z" w16du:dateUtc="2025-03-25T18:51:00Z">
                <w:r w:rsidR="002A33CD" w:rsidDel="00453B7A">
                  <w:rPr>
                    <w:rFonts w:cs="Times New Roman"/>
                    <w:color w:val="101827"/>
                    <w:spacing w:val="-2"/>
                    <w:szCs w:val="20"/>
                  </w:rPr>
                  <w:delText>6</w:delText>
                </w:r>
              </w:del>
            </w:ins>
            <w:del w:id="277" w:author="Vit Navratil" w:date="2025-03-25T19:51:00Z" w16du:dateUtc="2025-03-25T18:51:00Z">
              <w:r w:rsidRPr="00314B84" w:rsidDel="00453B7A">
                <w:rPr>
                  <w:rFonts w:cs="Times New Roman"/>
                  <w:color w:val="101827"/>
                  <w:spacing w:val="-2"/>
                  <w:szCs w:val="20"/>
                </w:rPr>
                <w:delText>7</w:delText>
              </w:r>
            </w:del>
            <w:ins w:id="278" w:author="Vit Navratil" w:date="2025-03-25T19:51:00Z" w16du:dateUtc="2025-03-25T18:51:00Z">
              <w:r w:rsidR="00453B7A">
                <w:rPr>
                  <w:rFonts w:cs="Times New Roman"/>
                  <w:color w:val="101827"/>
                  <w:spacing w:val="-2"/>
                  <w:szCs w:val="20"/>
                </w:rPr>
                <w:t>8</w:t>
              </w:r>
            </w:ins>
            <w:ins w:id="279" w:author="Vit Navratil" w:date="2025-03-25T21:53:00Z" w16du:dateUtc="2025-03-25T20:53:00Z">
              <w:r w:rsidR="002A07CE">
                <w:rPr>
                  <w:rFonts w:cs="Times New Roman"/>
                  <w:color w:val="101827"/>
                  <w:spacing w:val="-2"/>
                  <w:szCs w:val="20"/>
                </w:rPr>
                <w:t>3</w:t>
              </w:r>
            </w:ins>
            <w:ins w:id="280" w:author="Vit Navratil" w:date="2025-03-25T19:51:00Z" w16du:dateUtc="2025-03-25T18:51:00Z">
              <w:r w:rsidR="00453B7A">
                <w:rPr>
                  <w:rFonts w:cs="Times New Roman"/>
                  <w:color w:val="101827"/>
                  <w:spacing w:val="-2"/>
                  <w:szCs w:val="20"/>
                </w:rPr>
                <w:t>,</w:t>
              </w:r>
            </w:ins>
            <w:ins w:id="281" w:author="Vit Navratil" w:date="2025-03-25T21:53:00Z" w16du:dateUtc="2025-03-25T20:53:00Z">
              <w:r w:rsidR="002A07CE">
                <w:rPr>
                  <w:rFonts w:cs="Times New Roman"/>
                  <w:color w:val="101827"/>
                  <w:spacing w:val="-2"/>
                  <w:szCs w:val="20"/>
                </w:rPr>
                <w:t>73</w:t>
              </w:r>
            </w:ins>
            <w:r w:rsidR="00F17C48" w:rsidRPr="00314B84">
              <w:rPr>
                <w:rFonts w:cs="Times New Roman"/>
                <w:color w:val="101827"/>
                <w:spacing w:val="-2"/>
                <w:szCs w:val="20"/>
              </w:rPr>
              <w:t>%</w:t>
            </w:r>
            <w:commentRangeEnd w:id="272"/>
            <w:r w:rsidR="00FF4F9A" w:rsidRPr="00314B84">
              <w:rPr>
                <w:rStyle w:val="CommentReference"/>
                <w:sz w:val="20"/>
                <w:szCs w:val="20"/>
              </w:rPr>
              <w:commentReference w:id="272"/>
            </w:r>
            <w:commentRangeEnd w:id="273"/>
            <w:r w:rsidR="00BB6E4A" w:rsidRPr="00314B84">
              <w:rPr>
                <w:rStyle w:val="CommentReference"/>
                <w:sz w:val="20"/>
                <w:szCs w:val="20"/>
              </w:rPr>
              <w:commentReference w:id="273"/>
            </w:r>
          </w:p>
        </w:tc>
      </w:tr>
      <w:tr w:rsidR="00F17C48" w:rsidRPr="00A51746" w14:paraId="726A55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E2741"/>
            <w:vAlign w:val="center"/>
          </w:tcPr>
          <w:p w14:paraId="0A88633A" w14:textId="77777777" w:rsidR="00F17C48" w:rsidRPr="00314B84" w:rsidRDefault="00F17C48">
            <w:pPr>
              <w:pStyle w:val="TableParagraph"/>
              <w:spacing w:before="120" w:after="120"/>
              <w:rPr>
                <w:rFonts w:ascii="Lato" w:hAnsi="Lato" w:cs="Times New Roman"/>
                <w:color w:val="FFFFFF" w:themeColor="background1"/>
                <w:sz w:val="20"/>
                <w:szCs w:val="20"/>
              </w:rPr>
            </w:pPr>
            <w:r w:rsidRPr="00314B84">
              <w:rPr>
                <w:rFonts w:ascii="Lato" w:hAnsi="Lato" w:cs="Times New Roman"/>
                <w:color w:val="FFFFFF" w:themeColor="background1"/>
                <w:spacing w:val="-2"/>
                <w:sz w:val="20"/>
                <w:szCs w:val="20"/>
              </w:rPr>
              <w:t>Zakupi</w:t>
            </w:r>
            <w:r w:rsidRPr="00314B84">
              <w:rPr>
                <w:rFonts w:ascii="Lato" w:hAnsi="Lato" w:cs="Times New Roman"/>
                <w:color w:val="FFFFFF" w:themeColor="background1"/>
                <w:sz w:val="20"/>
                <w:szCs w:val="20"/>
              </w:rPr>
              <w:t>ona</w:t>
            </w:r>
            <w:r w:rsidRPr="00314B84">
              <w:rPr>
                <w:rFonts w:ascii="Lato" w:hAnsi="Lato" w:cs="Times New Roman"/>
                <w:color w:val="FFFFFF" w:themeColor="background1"/>
                <w:spacing w:val="-21"/>
                <w:sz w:val="20"/>
                <w:szCs w:val="20"/>
              </w:rPr>
              <w:t xml:space="preserve"> </w:t>
            </w:r>
            <w:r w:rsidRPr="00314B84">
              <w:rPr>
                <w:rFonts w:ascii="Lato" w:hAnsi="Lato" w:cs="Times New Roman"/>
                <w:color w:val="FFFFFF" w:themeColor="background1"/>
                <w:sz w:val="20"/>
                <w:szCs w:val="20"/>
              </w:rPr>
              <w:t>energia</w:t>
            </w:r>
            <w:r w:rsidRPr="00314B84">
              <w:rPr>
                <w:rFonts w:ascii="Lato" w:hAnsi="Lato" w:cs="Times New Roman"/>
                <w:color w:val="FFFFFF" w:themeColor="background1"/>
                <w:spacing w:val="-20"/>
                <w:sz w:val="20"/>
                <w:szCs w:val="20"/>
              </w:rPr>
              <w:t xml:space="preserve"> </w:t>
            </w:r>
            <w:r w:rsidRPr="00314B84">
              <w:rPr>
                <w:rFonts w:ascii="Lato" w:hAnsi="Lato" w:cs="Times New Roman"/>
                <w:color w:val="FFFFFF" w:themeColor="background1"/>
                <w:sz w:val="20"/>
                <w:szCs w:val="20"/>
              </w:rPr>
              <w:t>elektryczna</w:t>
            </w:r>
            <w:r w:rsidRPr="00314B84">
              <w:rPr>
                <w:rFonts w:ascii="Lato" w:hAnsi="Lato" w:cs="Times New Roman"/>
                <w:color w:val="FFFFFF" w:themeColor="background1"/>
                <w:spacing w:val="-20"/>
                <w:sz w:val="20"/>
                <w:szCs w:val="20"/>
              </w:rPr>
              <w:t xml:space="preserve"> </w:t>
            </w:r>
            <w:r w:rsidRPr="00314B84">
              <w:rPr>
                <w:rFonts w:ascii="Lato" w:hAnsi="Lato" w:cs="Times New Roman"/>
                <w:color w:val="FFFFFF" w:themeColor="background1"/>
                <w:sz w:val="20"/>
                <w:szCs w:val="20"/>
              </w:rPr>
              <w:t>objęta</w:t>
            </w:r>
            <w:r w:rsidRPr="00314B84">
              <w:rPr>
                <w:rFonts w:ascii="Lato" w:hAnsi="Lato" w:cs="Times New Roman"/>
                <w:color w:val="FFFFFF" w:themeColor="background1"/>
                <w:spacing w:val="-13"/>
                <w:sz w:val="20"/>
                <w:szCs w:val="20"/>
              </w:rPr>
              <w:t xml:space="preserve"> </w:t>
            </w:r>
            <w:r w:rsidRPr="00314B84">
              <w:rPr>
                <w:rFonts w:ascii="Lato" w:hAnsi="Lato" w:cs="Times New Roman"/>
                <w:color w:val="FFFFFF" w:themeColor="background1"/>
                <w:sz w:val="20"/>
                <w:szCs w:val="20"/>
              </w:rPr>
              <w:t>powiązanymi</w:t>
            </w:r>
            <w:r w:rsidRPr="00314B84">
              <w:rPr>
                <w:rFonts w:ascii="Lato" w:hAnsi="Lato" w:cs="Times New Roman"/>
                <w:color w:val="FFFFFF" w:themeColor="background1"/>
                <w:spacing w:val="-13"/>
                <w:sz w:val="20"/>
                <w:szCs w:val="20"/>
              </w:rPr>
              <w:t xml:space="preserve"> </w:t>
            </w:r>
            <w:r w:rsidRPr="00314B84">
              <w:rPr>
                <w:rFonts w:ascii="Lato" w:hAnsi="Lato" w:cs="Times New Roman"/>
                <w:color w:val="FFFFFF" w:themeColor="background1"/>
                <w:sz w:val="20"/>
                <w:szCs w:val="20"/>
              </w:rPr>
              <w:t>gwarancjami pochodzenia lub certyfikatami</w:t>
            </w:r>
            <w:r w:rsidRPr="00314B84">
              <w:rPr>
                <w:rFonts w:ascii="Lato" w:hAnsi="Lato" w:cs="Times New Roman"/>
                <w:color w:val="FFFFFF" w:themeColor="background1"/>
                <w:spacing w:val="-25"/>
                <w:sz w:val="20"/>
                <w:szCs w:val="20"/>
              </w:rPr>
              <w:t xml:space="preserve"> </w:t>
            </w:r>
            <w:r w:rsidRPr="00314B84">
              <w:rPr>
                <w:rFonts w:ascii="Lato" w:hAnsi="Lato" w:cs="Times New Roman"/>
                <w:color w:val="FFFFFF" w:themeColor="background1"/>
                <w:sz w:val="20"/>
                <w:szCs w:val="20"/>
              </w:rPr>
              <w:t>energii</w:t>
            </w:r>
            <w:r w:rsidRPr="00314B84">
              <w:rPr>
                <w:rFonts w:ascii="Lato" w:hAnsi="Lato" w:cs="Times New Roman"/>
                <w:color w:val="FFFFFF" w:themeColor="background1"/>
                <w:spacing w:val="-25"/>
                <w:sz w:val="20"/>
                <w:szCs w:val="20"/>
              </w:rPr>
              <w:t xml:space="preserve"> </w:t>
            </w:r>
            <w:r w:rsidRPr="00314B84">
              <w:rPr>
                <w:rFonts w:ascii="Lato" w:hAnsi="Lato" w:cs="Times New Roman"/>
                <w:color w:val="FFFFFF" w:themeColor="background1"/>
                <w:sz w:val="20"/>
                <w:szCs w:val="20"/>
              </w:rPr>
              <w:t>odnawialnej, które są bezpośrednio powiązane z zakupioną energią elektryczną.</w:t>
            </w:r>
          </w:p>
        </w:tc>
        <w:tc>
          <w:tcPr>
            <w:tcW w:w="4819" w:type="dxa"/>
            <w:gridSpan w:val="2"/>
            <w:shd w:val="clear" w:color="auto" w:fill="E8E8E8"/>
            <w:vAlign w:val="center"/>
          </w:tcPr>
          <w:p w14:paraId="2D535ED8" w14:textId="77777777" w:rsidR="00F17C48" w:rsidRPr="00314B84"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314B84">
              <w:rPr>
                <w:rFonts w:cs="Times New Roman"/>
                <w:color w:val="101827"/>
                <w:szCs w:val="20"/>
              </w:rPr>
              <w:t>0</w:t>
            </w:r>
            <w:r w:rsidRPr="00314B84">
              <w:rPr>
                <w:rFonts w:cs="Times New Roman"/>
                <w:color w:val="101827"/>
                <w:spacing w:val="25"/>
                <w:szCs w:val="20"/>
              </w:rPr>
              <w:t xml:space="preserve"> </w:t>
            </w:r>
            <w:r w:rsidRPr="00314B84">
              <w:rPr>
                <w:rFonts w:cs="Times New Roman"/>
                <w:color w:val="101827"/>
                <w:szCs w:val="20"/>
              </w:rPr>
              <w:t>MWh</w:t>
            </w:r>
            <w:r w:rsidRPr="00314B84">
              <w:rPr>
                <w:rFonts w:cs="Times New Roman"/>
                <w:color w:val="101827"/>
                <w:spacing w:val="26"/>
                <w:szCs w:val="20"/>
              </w:rPr>
              <w:t xml:space="preserve"> </w:t>
            </w:r>
            <w:r w:rsidRPr="00314B84">
              <w:rPr>
                <w:rFonts w:cs="Times New Roman"/>
                <w:color w:val="101827"/>
                <w:spacing w:val="-4"/>
                <w:szCs w:val="20"/>
              </w:rPr>
              <w:t>(MWh)</w:t>
            </w:r>
          </w:p>
        </w:tc>
      </w:tr>
      <w:tr w:rsidR="00F17C48" w:rsidRPr="00A51746" w14:paraId="265F442E" w14:textId="77777777">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23282"/>
            <w:vAlign w:val="center"/>
          </w:tcPr>
          <w:p w14:paraId="746BFCFB" w14:textId="77777777" w:rsidR="00F17C48" w:rsidRPr="00314B84" w:rsidRDefault="00F17C48">
            <w:pPr>
              <w:pStyle w:val="TableParagraph"/>
              <w:spacing w:before="120" w:after="120"/>
              <w:rPr>
                <w:rFonts w:ascii="Lato" w:hAnsi="Lato" w:cs="Times New Roman"/>
                <w:color w:val="FFFFFF" w:themeColor="background1"/>
                <w:sz w:val="20"/>
                <w:szCs w:val="20"/>
              </w:rPr>
            </w:pPr>
            <w:r w:rsidRPr="00314B84">
              <w:rPr>
                <w:rFonts w:ascii="Lato" w:hAnsi="Lato" w:cs="Times New Roman"/>
                <w:color w:val="FFFFFF" w:themeColor="background1"/>
                <w:spacing w:val="-4"/>
                <w:sz w:val="20"/>
                <w:szCs w:val="20"/>
              </w:rPr>
              <w:t>Zaku</w:t>
            </w:r>
            <w:r w:rsidRPr="00314B84">
              <w:rPr>
                <w:rFonts w:ascii="Lato" w:hAnsi="Lato" w:cs="Times New Roman"/>
                <w:color w:val="FFFFFF" w:themeColor="background1"/>
                <w:sz w:val="20"/>
                <w:szCs w:val="20"/>
              </w:rPr>
              <w:t xml:space="preserve">piona energia objęta powiązanymi gwarancjami pochodzenia </w:t>
            </w:r>
            <w:r w:rsidRPr="00314B84">
              <w:rPr>
                <w:rFonts w:ascii="Lato" w:hAnsi="Lato" w:cs="Times New Roman"/>
                <w:color w:val="FFFFFF" w:themeColor="background1"/>
                <w:sz w:val="20"/>
                <w:szCs w:val="20"/>
              </w:rPr>
              <w:br/>
              <w:t>lub certyfikatami energii odnawialnej, które są bezpośrednio powiązane</w:t>
            </w:r>
            <w:r w:rsidRPr="00314B84">
              <w:rPr>
                <w:rFonts w:ascii="Lato" w:hAnsi="Lato" w:cs="Times New Roman"/>
                <w:color w:val="FFFFFF" w:themeColor="background1"/>
                <w:spacing w:val="-19"/>
                <w:sz w:val="20"/>
                <w:szCs w:val="20"/>
              </w:rPr>
              <w:t xml:space="preserve"> </w:t>
            </w:r>
            <w:r w:rsidRPr="00314B84">
              <w:rPr>
                <w:rFonts w:ascii="Lato" w:hAnsi="Lato" w:cs="Times New Roman"/>
                <w:color w:val="FFFFFF" w:themeColor="background1"/>
                <w:sz w:val="20"/>
                <w:szCs w:val="20"/>
              </w:rPr>
              <w:t>z</w:t>
            </w:r>
            <w:r w:rsidRPr="00314B84">
              <w:rPr>
                <w:rFonts w:ascii="Lato" w:hAnsi="Lato" w:cs="Times New Roman"/>
                <w:color w:val="FFFFFF" w:themeColor="background1"/>
                <w:spacing w:val="-19"/>
                <w:sz w:val="20"/>
                <w:szCs w:val="20"/>
              </w:rPr>
              <w:t xml:space="preserve"> </w:t>
            </w:r>
            <w:r w:rsidRPr="00314B84">
              <w:rPr>
                <w:rFonts w:ascii="Lato" w:hAnsi="Lato" w:cs="Times New Roman"/>
                <w:color w:val="FFFFFF" w:themeColor="background1"/>
                <w:sz w:val="20"/>
                <w:szCs w:val="20"/>
              </w:rPr>
              <w:t>zakupioną</w:t>
            </w:r>
            <w:r w:rsidRPr="00314B84">
              <w:rPr>
                <w:rFonts w:ascii="Lato" w:hAnsi="Lato" w:cs="Times New Roman"/>
                <w:color w:val="FFFFFF" w:themeColor="background1"/>
                <w:spacing w:val="-19"/>
                <w:sz w:val="20"/>
                <w:szCs w:val="20"/>
              </w:rPr>
              <w:t xml:space="preserve"> </w:t>
            </w:r>
            <w:r w:rsidRPr="00314B84">
              <w:rPr>
                <w:rFonts w:ascii="Lato" w:hAnsi="Lato" w:cs="Times New Roman"/>
                <w:color w:val="FFFFFF" w:themeColor="background1"/>
                <w:sz w:val="20"/>
                <w:szCs w:val="20"/>
              </w:rPr>
              <w:t>en</w:t>
            </w:r>
            <w:r w:rsidRPr="00314B84">
              <w:rPr>
                <w:rFonts w:ascii="Lato" w:hAnsi="Lato" w:cs="Times New Roman"/>
                <w:color w:val="FFFFFF" w:themeColor="background1"/>
                <w:spacing w:val="-2"/>
                <w:sz w:val="20"/>
                <w:szCs w:val="20"/>
              </w:rPr>
              <w:t>ergią.</w:t>
            </w:r>
          </w:p>
        </w:tc>
        <w:tc>
          <w:tcPr>
            <w:tcW w:w="4819" w:type="dxa"/>
            <w:gridSpan w:val="2"/>
            <w:vAlign w:val="center"/>
          </w:tcPr>
          <w:p w14:paraId="6DD52E54" w14:textId="77777777" w:rsidR="00F17C48" w:rsidRPr="00314B84"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314B84">
              <w:rPr>
                <w:rFonts w:cs="Times New Roman"/>
                <w:color w:val="101827"/>
                <w:szCs w:val="20"/>
              </w:rPr>
              <w:t>0</w:t>
            </w:r>
            <w:r w:rsidRPr="00314B84">
              <w:rPr>
                <w:rFonts w:cs="Times New Roman"/>
                <w:color w:val="101827"/>
                <w:spacing w:val="25"/>
                <w:szCs w:val="20"/>
              </w:rPr>
              <w:t xml:space="preserve"> </w:t>
            </w:r>
            <w:r w:rsidRPr="00314B84">
              <w:rPr>
                <w:rFonts w:cs="Times New Roman"/>
                <w:color w:val="101827"/>
                <w:szCs w:val="20"/>
              </w:rPr>
              <w:t>MWh</w:t>
            </w:r>
            <w:r w:rsidRPr="00314B84">
              <w:rPr>
                <w:rFonts w:cs="Times New Roman"/>
                <w:color w:val="101827"/>
                <w:spacing w:val="26"/>
                <w:szCs w:val="20"/>
              </w:rPr>
              <w:t xml:space="preserve"> </w:t>
            </w:r>
            <w:r w:rsidRPr="00314B84">
              <w:rPr>
                <w:rFonts w:cs="Times New Roman"/>
                <w:color w:val="101827"/>
                <w:spacing w:val="-4"/>
                <w:szCs w:val="20"/>
              </w:rPr>
              <w:t>(MWh)</w:t>
            </w:r>
          </w:p>
        </w:tc>
      </w:tr>
      <w:tr w:rsidR="00F17C48" w:rsidRPr="00A51746" w14:paraId="5BEC2D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E2741"/>
            <w:vAlign w:val="center"/>
          </w:tcPr>
          <w:p w14:paraId="2FC74F56"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 xml:space="preserve">Sprzedana energia objęta powiązanymi gwarancjami pochodzenia </w:t>
            </w:r>
            <w:r w:rsidRPr="00314B84">
              <w:rPr>
                <w:rFonts w:cs="Times New Roman"/>
                <w:color w:val="FFFFFF" w:themeColor="background1"/>
                <w:szCs w:val="20"/>
              </w:rPr>
              <w:br/>
              <w:t>lub certyfikatami energii odnawialnej, które są bezpośrednio</w:t>
            </w:r>
            <w:r w:rsidRPr="00314B84">
              <w:rPr>
                <w:rFonts w:cs="Times New Roman"/>
                <w:color w:val="FFFFFF" w:themeColor="background1"/>
                <w:spacing w:val="-16"/>
                <w:szCs w:val="20"/>
              </w:rPr>
              <w:t xml:space="preserve"> </w:t>
            </w:r>
            <w:r w:rsidRPr="00314B84">
              <w:rPr>
                <w:rFonts w:cs="Times New Roman"/>
                <w:color w:val="FFFFFF" w:themeColor="background1"/>
                <w:szCs w:val="20"/>
              </w:rPr>
              <w:t>powiązane</w:t>
            </w:r>
            <w:r w:rsidRPr="00314B84">
              <w:rPr>
                <w:rFonts w:cs="Times New Roman"/>
                <w:color w:val="FFFFFF" w:themeColor="background1"/>
                <w:spacing w:val="-16"/>
                <w:szCs w:val="20"/>
              </w:rPr>
              <w:t xml:space="preserve"> </w:t>
            </w:r>
            <w:r w:rsidRPr="00314B84">
              <w:rPr>
                <w:rFonts w:cs="Times New Roman"/>
                <w:color w:val="FFFFFF" w:themeColor="background1"/>
                <w:szCs w:val="20"/>
              </w:rPr>
              <w:t>ze sprzedaną energią.</w:t>
            </w:r>
          </w:p>
        </w:tc>
        <w:tc>
          <w:tcPr>
            <w:tcW w:w="4819" w:type="dxa"/>
            <w:gridSpan w:val="2"/>
            <w:shd w:val="clear" w:color="auto" w:fill="E8E8E8"/>
            <w:vAlign w:val="center"/>
          </w:tcPr>
          <w:p w14:paraId="0C3B59AE" w14:textId="77777777" w:rsidR="00F17C48" w:rsidRPr="00314B84"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314B84">
              <w:rPr>
                <w:rFonts w:cs="Times New Roman"/>
                <w:color w:val="101827"/>
                <w:szCs w:val="20"/>
              </w:rPr>
              <w:t>0</w:t>
            </w:r>
            <w:r w:rsidRPr="00314B84">
              <w:rPr>
                <w:rFonts w:cs="Times New Roman"/>
                <w:color w:val="101827"/>
                <w:spacing w:val="25"/>
                <w:szCs w:val="20"/>
              </w:rPr>
              <w:t xml:space="preserve"> </w:t>
            </w:r>
            <w:r w:rsidRPr="00314B84">
              <w:rPr>
                <w:rFonts w:cs="Times New Roman"/>
                <w:color w:val="101827"/>
                <w:szCs w:val="20"/>
              </w:rPr>
              <w:t>MWh</w:t>
            </w:r>
            <w:r w:rsidRPr="00314B84">
              <w:rPr>
                <w:rFonts w:cs="Times New Roman"/>
                <w:color w:val="101827"/>
                <w:spacing w:val="26"/>
                <w:szCs w:val="20"/>
              </w:rPr>
              <w:t xml:space="preserve"> </w:t>
            </w:r>
            <w:r w:rsidRPr="00314B84">
              <w:rPr>
                <w:rFonts w:cs="Times New Roman"/>
                <w:color w:val="101827"/>
                <w:spacing w:val="-4"/>
                <w:szCs w:val="20"/>
              </w:rPr>
              <w:t>(MWh)</w:t>
            </w:r>
          </w:p>
        </w:tc>
      </w:tr>
      <w:tr w:rsidR="00F17C48" w:rsidRPr="00A51746" w14:paraId="4E37B783" w14:textId="77777777">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23282"/>
            <w:vAlign w:val="center"/>
          </w:tcPr>
          <w:p w14:paraId="0EAC610F" w14:textId="77777777" w:rsidR="00F17C48" w:rsidRPr="00314B84" w:rsidRDefault="00F17C48">
            <w:pPr>
              <w:pStyle w:val="TableParagraph"/>
              <w:spacing w:before="120" w:after="120"/>
              <w:rPr>
                <w:rFonts w:ascii="Lato" w:hAnsi="Lato" w:cs="Times New Roman"/>
                <w:color w:val="FFFFFF" w:themeColor="background1"/>
                <w:sz w:val="20"/>
                <w:szCs w:val="20"/>
              </w:rPr>
            </w:pPr>
            <w:r w:rsidRPr="00314B84">
              <w:rPr>
                <w:rFonts w:ascii="Lato" w:hAnsi="Lato" w:cs="Times New Roman"/>
                <w:color w:val="FFFFFF" w:themeColor="background1"/>
                <w:spacing w:val="-4"/>
                <w:sz w:val="20"/>
                <w:szCs w:val="20"/>
              </w:rPr>
              <w:t>Zaku</w:t>
            </w:r>
            <w:r w:rsidRPr="00314B84">
              <w:rPr>
                <w:rFonts w:ascii="Lato" w:hAnsi="Lato" w:cs="Times New Roman"/>
                <w:color w:val="FFFFFF" w:themeColor="background1"/>
                <w:sz w:val="20"/>
                <w:szCs w:val="20"/>
              </w:rPr>
              <w:t xml:space="preserve">piona energia objęta </w:t>
            </w:r>
            <w:r w:rsidRPr="00314B84">
              <w:rPr>
                <w:rFonts w:ascii="Lato" w:hAnsi="Lato" w:cs="Times New Roman"/>
                <w:color w:val="FFFFFF" w:themeColor="background1"/>
                <w:spacing w:val="-2"/>
                <w:sz w:val="20"/>
                <w:szCs w:val="20"/>
              </w:rPr>
              <w:t>niepowiązanymi</w:t>
            </w:r>
            <w:r w:rsidRPr="00314B84">
              <w:rPr>
                <w:rFonts w:ascii="Lato" w:hAnsi="Lato" w:cs="Times New Roman"/>
                <w:color w:val="FFFFFF" w:themeColor="background1"/>
                <w:spacing w:val="-13"/>
                <w:sz w:val="20"/>
                <w:szCs w:val="20"/>
              </w:rPr>
              <w:t xml:space="preserve"> </w:t>
            </w:r>
            <w:r w:rsidRPr="00314B84">
              <w:rPr>
                <w:rFonts w:ascii="Lato" w:hAnsi="Lato" w:cs="Times New Roman"/>
                <w:color w:val="FFFFFF" w:themeColor="background1"/>
                <w:spacing w:val="-2"/>
                <w:sz w:val="20"/>
                <w:szCs w:val="20"/>
              </w:rPr>
              <w:t xml:space="preserve">gwarancja- </w:t>
            </w:r>
            <w:r w:rsidRPr="00314B84">
              <w:rPr>
                <w:rFonts w:ascii="Lato" w:hAnsi="Lato" w:cs="Times New Roman"/>
                <w:color w:val="FFFFFF" w:themeColor="background1"/>
                <w:sz w:val="20"/>
                <w:szCs w:val="20"/>
              </w:rPr>
              <w:t xml:space="preserve">mi pochodzenia </w:t>
            </w:r>
            <w:r w:rsidRPr="00314B84">
              <w:rPr>
                <w:rFonts w:ascii="Lato" w:hAnsi="Lato" w:cs="Times New Roman"/>
                <w:color w:val="FFFFFF" w:themeColor="background1"/>
                <w:sz w:val="20"/>
                <w:szCs w:val="20"/>
              </w:rPr>
              <w:br/>
              <w:t>lub certyfikatami energii odnawialnej,</w:t>
            </w:r>
            <w:r w:rsidRPr="00314B84">
              <w:rPr>
                <w:rFonts w:ascii="Lato" w:hAnsi="Lato" w:cs="Times New Roman"/>
                <w:color w:val="FFFFFF" w:themeColor="background1"/>
                <w:spacing w:val="-9"/>
                <w:sz w:val="20"/>
                <w:szCs w:val="20"/>
              </w:rPr>
              <w:t xml:space="preserve"> </w:t>
            </w:r>
            <w:r w:rsidRPr="00314B84">
              <w:rPr>
                <w:rFonts w:ascii="Lato" w:hAnsi="Lato" w:cs="Times New Roman"/>
                <w:color w:val="FFFFFF" w:themeColor="background1"/>
                <w:sz w:val="20"/>
                <w:szCs w:val="20"/>
              </w:rPr>
              <w:t>które</w:t>
            </w:r>
            <w:r w:rsidRPr="00314B84">
              <w:rPr>
                <w:rFonts w:ascii="Lato" w:hAnsi="Lato" w:cs="Times New Roman"/>
                <w:color w:val="FFFFFF" w:themeColor="background1"/>
                <w:spacing w:val="-9"/>
                <w:sz w:val="20"/>
                <w:szCs w:val="20"/>
              </w:rPr>
              <w:t xml:space="preserve"> </w:t>
            </w:r>
            <w:r w:rsidRPr="00314B84">
              <w:rPr>
                <w:rFonts w:ascii="Lato" w:hAnsi="Lato" w:cs="Times New Roman"/>
                <w:color w:val="FFFFFF" w:themeColor="background1"/>
                <w:sz w:val="20"/>
                <w:szCs w:val="20"/>
              </w:rPr>
              <w:t>nie</w:t>
            </w:r>
            <w:r w:rsidRPr="00314B84">
              <w:rPr>
                <w:rFonts w:ascii="Lato" w:hAnsi="Lato" w:cs="Times New Roman"/>
                <w:color w:val="FFFFFF" w:themeColor="background1"/>
                <w:spacing w:val="-9"/>
                <w:sz w:val="20"/>
                <w:szCs w:val="20"/>
              </w:rPr>
              <w:t xml:space="preserve"> </w:t>
            </w:r>
            <w:r w:rsidRPr="00314B84">
              <w:rPr>
                <w:rFonts w:ascii="Lato" w:hAnsi="Lato" w:cs="Times New Roman"/>
                <w:color w:val="FFFFFF" w:themeColor="background1"/>
                <w:sz w:val="20"/>
                <w:szCs w:val="20"/>
              </w:rPr>
              <w:t>są</w:t>
            </w:r>
            <w:r w:rsidRPr="00314B84">
              <w:rPr>
                <w:rFonts w:ascii="Lato" w:hAnsi="Lato" w:cs="Times New Roman"/>
                <w:color w:val="FFFFFF" w:themeColor="background1"/>
                <w:spacing w:val="-10"/>
                <w:sz w:val="20"/>
                <w:szCs w:val="20"/>
              </w:rPr>
              <w:t xml:space="preserve"> </w:t>
            </w:r>
            <w:r w:rsidRPr="00314B84">
              <w:rPr>
                <w:rFonts w:ascii="Lato" w:hAnsi="Lato" w:cs="Times New Roman"/>
                <w:color w:val="FFFFFF" w:themeColor="background1"/>
                <w:sz w:val="20"/>
                <w:szCs w:val="20"/>
              </w:rPr>
              <w:t xml:space="preserve">powiązane </w:t>
            </w:r>
            <w:r w:rsidRPr="00314B84">
              <w:rPr>
                <w:rFonts w:ascii="Lato" w:hAnsi="Lato" w:cs="Times New Roman"/>
                <w:color w:val="FFFFFF" w:themeColor="background1"/>
                <w:sz w:val="20"/>
                <w:szCs w:val="20"/>
              </w:rPr>
              <w:br/>
              <w:t>z zakupioną energią.</w:t>
            </w:r>
          </w:p>
        </w:tc>
        <w:tc>
          <w:tcPr>
            <w:tcW w:w="4819" w:type="dxa"/>
            <w:gridSpan w:val="2"/>
            <w:vAlign w:val="center"/>
          </w:tcPr>
          <w:p w14:paraId="06142763" w14:textId="77777777" w:rsidR="00F17C48" w:rsidRPr="00314B84"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314B84">
              <w:rPr>
                <w:rFonts w:cs="Times New Roman"/>
                <w:color w:val="101827"/>
                <w:szCs w:val="20"/>
              </w:rPr>
              <w:t>0</w:t>
            </w:r>
            <w:r w:rsidRPr="00314B84">
              <w:rPr>
                <w:rFonts w:cs="Times New Roman"/>
                <w:color w:val="101827"/>
                <w:spacing w:val="25"/>
                <w:szCs w:val="20"/>
              </w:rPr>
              <w:t xml:space="preserve"> </w:t>
            </w:r>
            <w:r w:rsidRPr="00314B84">
              <w:rPr>
                <w:rFonts w:cs="Times New Roman"/>
                <w:color w:val="101827"/>
                <w:szCs w:val="20"/>
              </w:rPr>
              <w:t>MWh</w:t>
            </w:r>
            <w:r w:rsidRPr="00314B84">
              <w:rPr>
                <w:rFonts w:cs="Times New Roman"/>
                <w:color w:val="101827"/>
                <w:spacing w:val="26"/>
                <w:szCs w:val="20"/>
              </w:rPr>
              <w:t xml:space="preserve"> </w:t>
            </w:r>
            <w:r w:rsidRPr="00314B84">
              <w:rPr>
                <w:rFonts w:cs="Times New Roman"/>
                <w:color w:val="101827"/>
                <w:spacing w:val="-4"/>
                <w:szCs w:val="20"/>
              </w:rPr>
              <w:t>(MWh)</w:t>
            </w:r>
          </w:p>
        </w:tc>
      </w:tr>
      <w:tr w:rsidR="00F17C48" w:rsidRPr="00A51746" w14:paraId="6E97E2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E2741"/>
            <w:vAlign w:val="center"/>
          </w:tcPr>
          <w:p w14:paraId="4A87FF6C"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Sprzedana</w:t>
            </w:r>
            <w:r w:rsidRPr="00314B84">
              <w:rPr>
                <w:rFonts w:cs="Times New Roman"/>
                <w:color w:val="FFFFFF" w:themeColor="background1"/>
                <w:spacing w:val="-10"/>
                <w:szCs w:val="20"/>
              </w:rPr>
              <w:t xml:space="preserve"> </w:t>
            </w:r>
            <w:r w:rsidRPr="00314B84">
              <w:rPr>
                <w:rFonts w:cs="Times New Roman"/>
                <w:color w:val="FFFFFF" w:themeColor="background1"/>
                <w:szCs w:val="20"/>
              </w:rPr>
              <w:t>energia</w:t>
            </w:r>
            <w:r w:rsidRPr="00314B84">
              <w:rPr>
                <w:rFonts w:cs="Times New Roman"/>
                <w:color w:val="FFFFFF" w:themeColor="background1"/>
                <w:spacing w:val="-10"/>
                <w:szCs w:val="20"/>
              </w:rPr>
              <w:t xml:space="preserve"> </w:t>
            </w:r>
            <w:r w:rsidRPr="00314B84">
              <w:rPr>
                <w:rFonts w:cs="Times New Roman"/>
                <w:color w:val="FFFFFF" w:themeColor="background1"/>
                <w:szCs w:val="20"/>
              </w:rPr>
              <w:t xml:space="preserve">objęta </w:t>
            </w:r>
            <w:r w:rsidRPr="00314B84">
              <w:rPr>
                <w:rFonts w:cs="Times New Roman"/>
                <w:color w:val="FFFFFF" w:themeColor="background1"/>
                <w:spacing w:val="-2"/>
                <w:szCs w:val="20"/>
              </w:rPr>
              <w:t>niepowiązanymi gwarancjami</w:t>
            </w:r>
            <w:r w:rsidRPr="00314B84">
              <w:rPr>
                <w:rFonts w:cs="Times New Roman"/>
                <w:color w:val="FFFFFF" w:themeColor="background1"/>
                <w:spacing w:val="-12"/>
                <w:szCs w:val="20"/>
              </w:rPr>
              <w:t xml:space="preserve"> </w:t>
            </w:r>
            <w:r w:rsidRPr="00314B84">
              <w:rPr>
                <w:rFonts w:cs="Times New Roman"/>
                <w:color w:val="FFFFFF" w:themeColor="background1"/>
                <w:spacing w:val="-2"/>
                <w:szCs w:val="20"/>
              </w:rPr>
              <w:t xml:space="preserve">pochodzenia </w:t>
            </w:r>
            <w:r w:rsidRPr="00314B84">
              <w:rPr>
                <w:rFonts w:cs="Times New Roman"/>
                <w:color w:val="FFFFFF" w:themeColor="background1"/>
                <w:spacing w:val="-2"/>
                <w:szCs w:val="20"/>
              </w:rPr>
              <w:br/>
            </w:r>
            <w:r w:rsidRPr="00314B84">
              <w:rPr>
                <w:rFonts w:cs="Times New Roman"/>
                <w:color w:val="FFFFFF" w:themeColor="background1"/>
                <w:szCs w:val="20"/>
              </w:rPr>
              <w:t xml:space="preserve">lub certyfikatami energii odnawialnej, które nie są powiązane </w:t>
            </w:r>
            <w:r w:rsidRPr="00314B84">
              <w:rPr>
                <w:rFonts w:cs="Times New Roman"/>
                <w:color w:val="FFFFFF" w:themeColor="background1"/>
                <w:szCs w:val="20"/>
              </w:rPr>
              <w:br/>
              <w:t xml:space="preserve">ze sprzedaną </w:t>
            </w:r>
            <w:r w:rsidRPr="00314B84">
              <w:rPr>
                <w:rFonts w:cs="Times New Roman"/>
                <w:color w:val="FFFFFF" w:themeColor="background1"/>
                <w:spacing w:val="-2"/>
                <w:szCs w:val="20"/>
              </w:rPr>
              <w:t>energią.</w:t>
            </w:r>
          </w:p>
        </w:tc>
        <w:tc>
          <w:tcPr>
            <w:tcW w:w="4819" w:type="dxa"/>
            <w:gridSpan w:val="2"/>
            <w:shd w:val="clear" w:color="auto" w:fill="E8E8E8"/>
            <w:vAlign w:val="center"/>
          </w:tcPr>
          <w:p w14:paraId="5E5E9C1D" w14:textId="77777777" w:rsidR="00F17C48" w:rsidRPr="00314B84"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szCs w:val="20"/>
              </w:rPr>
            </w:pPr>
            <w:r w:rsidRPr="00314B84">
              <w:rPr>
                <w:rFonts w:cs="Times New Roman"/>
                <w:color w:val="101827"/>
                <w:szCs w:val="20"/>
              </w:rPr>
              <w:t>0</w:t>
            </w:r>
            <w:r w:rsidRPr="00314B84">
              <w:rPr>
                <w:rFonts w:cs="Times New Roman"/>
                <w:color w:val="101827"/>
                <w:spacing w:val="25"/>
                <w:szCs w:val="20"/>
              </w:rPr>
              <w:t xml:space="preserve"> </w:t>
            </w:r>
            <w:r w:rsidRPr="00314B84">
              <w:rPr>
                <w:rFonts w:cs="Times New Roman"/>
                <w:color w:val="101827"/>
                <w:szCs w:val="20"/>
              </w:rPr>
              <w:t>MWh</w:t>
            </w:r>
            <w:r w:rsidRPr="00314B84">
              <w:rPr>
                <w:rFonts w:cs="Times New Roman"/>
                <w:color w:val="101827"/>
                <w:spacing w:val="26"/>
                <w:szCs w:val="20"/>
              </w:rPr>
              <w:t xml:space="preserve"> </w:t>
            </w:r>
            <w:r w:rsidRPr="00314B84">
              <w:rPr>
                <w:rFonts w:cs="Times New Roman"/>
                <w:color w:val="101827"/>
                <w:spacing w:val="-4"/>
                <w:szCs w:val="20"/>
              </w:rPr>
              <w:t>(MWh)</w:t>
            </w:r>
          </w:p>
        </w:tc>
      </w:tr>
      <w:tr w:rsidR="00F17C48" w:rsidRPr="00A51746" w14:paraId="12E73D9E" w14:textId="77777777">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23282"/>
            <w:vAlign w:val="center"/>
          </w:tcPr>
          <w:p w14:paraId="53CA9414"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Ujawnij procent emisji GHG Zakres</w:t>
            </w:r>
            <w:r w:rsidRPr="00314B84">
              <w:rPr>
                <w:rFonts w:cs="Times New Roman"/>
                <w:color w:val="FFFFFF" w:themeColor="background1"/>
                <w:spacing w:val="-17"/>
                <w:szCs w:val="20"/>
              </w:rPr>
              <w:t xml:space="preserve"> </w:t>
            </w:r>
            <w:r w:rsidRPr="00314B84">
              <w:rPr>
                <w:rFonts w:cs="Times New Roman"/>
                <w:color w:val="FFFFFF" w:themeColor="background1"/>
                <w:szCs w:val="20"/>
              </w:rPr>
              <w:t>3</w:t>
            </w:r>
            <w:r w:rsidRPr="00314B84">
              <w:rPr>
                <w:rFonts w:cs="Times New Roman"/>
                <w:color w:val="FFFFFF" w:themeColor="background1"/>
                <w:spacing w:val="-17"/>
                <w:szCs w:val="20"/>
              </w:rPr>
              <w:t xml:space="preserve"> </w:t>
            </w:r>
            <w:r w:rsidRPr="00314B84">
              <w:rPr>
                <w:rFonts w:cs="Times New Roman"/>
                <w:color w:val="FFFFFF" w:themeColor="background1"/>
                <w:szCs w:val="20"/>
              </w:rPr>
              <w:t>obliczony</w:t>
            </w:r>
            <w:r w:rsidRPr="00314B84">
              <w:rPr>
                <w:rFonts w:cs="Times New Roman"/>
                <w:color w:val="FFFFFF" w:themeColor="background1"/>
                <w:spacing w:val="-25"/>
                <w:szCs w:val="20"/>
              </w:rPr>
              <w:t xml:space="preserve"> </w:t>
            </w:r>
            <w:r w:rsidRPr="00314B84">
              <w:rPr>
                <w:rFonts w:cs="Times New Roman"/>
                <w:color w:val="FFFFFF" w:themeColor="background1"/>
                <w:szCs w:val="20"/>
              </w:rPr>
              <w:t>przy</w:t>
            </w:r>
            <w:r w:rsidRPr="00314B84">
              <w:rPr>
                <w:rFonts w:cs="Times New Roman"/>
                <w:color w:val="FFFFFF" w:themeColor="background1"/>
                <w:spacing w:val="-25"/>
                <w:szCs w:val="20"/>
              </w:rPr>
              <w:t xml:space="preserve"> </w:t>
            </w:r>
            <w:r w:rsidRPr="00314B84">
              <w:rPr>
                <w:rFonts w:cs="Times New Roman"/>
                <w:color w:val="FFFFFF" w:themeColor="background1"/>
                <w:szCs w:val="20"/>
              </w:rPr>
              <w:t>użyciu danych podstawowych od dostawców</w:t>
            </w:r>
            <w:r w:rsidRPr="00314B84">
              <w:rPr>
                <w:rFonts w:cs="Times New Roman"/>
                <w:color w:val="FFFFFF" w:themeColor="background1"/>
                <w:spacing w:val="-21"/>
                <w:szCs w:val="20"/>
              </w:rPr>
              <w:t xml:space="preserve"> </w:t>
            </w:r>
            <w:r w:rsidRPr="00314B84">
              <w:rPr>
                <w:rFonts w:cs="Times New Roman"/>
                <w:color w:val="FFFFFF" w:themeColor="background1"/>
                <w:szCs w:val="20"/>
              </w:rPr>
              <w:t>lub</w:t>
            </w:r>
            <w:r w:rsidRPr="00314B84">
              <w:rPr>
                <w:rFonts w:cs="Times New Roman"/>
                <w:color w:val="FFFFFF" w:themeColor="background1"/>
                <w:spacing w:val="-15"/>
                <w:szCs w:val="20"/>
              </w:rPr>
              <w:t xml:space="preserve"> </w:t>
            </w:r>
            <w:r w:rsidRPr="00314B84">
              <w:rPr>
                <w:rFonts w:cs="Times New Roman"/>
                <w:color w:val="FFFFFF" w:themeColor="background1"/>
                <w:szCs w:val="20"/>
              </w:rPr>
              <w:t>innych</w:t>
            </w:r>
            <w:r w:rsidRPr="00314B84">
              <w:rPr>
                <w:rFonts w:cs="Times New Roman"/>
                <w:color w:val="FFFFFF" w:themeColor="background1"/>
                <w:spacing w:val="-15"/>
                <w:szCs w:val="20"/>
              </w:rPr>
              <w:t xml:space="preserve"> </w:t>
            </w:r>
            <w:r w:rsidRPr="00314B84">
              <w:rPr>
                <w:rFonts w:cs="Times New Roman"/>
                <w:color w:val="FFFFFF" w:themeColor="background1"/>
                <w:szCs w:val="20"/>
              </w:rPr>
              <w:t>partnerów</w:t>
            </w:r>
            <w:r w:rsidRPr="00314B84">
              <w:rPr>
                <w:rFonts w:cs="Times New Roman"/>
                <w:color w:val="FFFFFF" w:themeColor="background1"/>
                <w:spacing w:val="-23"/>
                <w:szCs w:val="20"/>
              </w:rPr>
              <w:t xml:space="preserve"> </w:t>
            </w:r>
            <w:r w:rsidRPr="00314B84">
              <w:rPr>
                <w:rFonts w:cs="Times New Roman"/>
                <w:color w:val="FFFFFF" w:themeColor="background1"/>
                <w:szCs w:val="20"/>
              </w:rPr>
              <w:t>w</w:t>
            </w:r>
            <w:r w:rsidRPr="00314B84">
              <w:rPr>
                <w:rFonts w:cs="Times New Roman"/>
                <w:color w:val="FFFFFF" w:themeColor="background1"/>
                <w:spacing w:val="-28"/>
                <w:szCs w:val="20"/>
              </w:rPr>
              <w:t xml:space="preserve"> </w:t>
            </w:r>
            <w:r w:rsidRPr="00314B84">
              <w:rPr>
                <w:rFonts w:cs="Times New Roman"/>
                <w:color w:val="FFFFFF" w:themeColor="background1"/>
                <w:szCs w:val="20"/>
              </w:rPr>
              <w:t>łańcuchu</w:t>
            </w:r>
            <w:r w:rsidRPr="00314B84">
              <w:rPr>
                <w:rFonts w:cs="Times New Roman"/>
                <w:color w:val="FFFFFF" w:themeColor="background1"/>
                <w:spacing w:val="-16"/>
                <w:szCs w:val="20"/>
              </w:rPr>
              <w:t xml:space="preserve"> </w:t>
            </w:r>
            <w:r w:rsidRPr="00314B84">
              <w:rPr>
                <w:rFonts w:cs="Times New Roman"/>
                <w:color w:val="FFFFFF" w:themeColor="background1"/>
                <w:spacing w:val="-2"/>
                <w:szCs w:val="20"/>
              </w:rPr>
              <w:t>wartości.</w:t>
            </w:r>
          </w:p>
        </w:tc>
        <w:tc>
          <w:tcPr>
            <w:tcW w:w="4819" w:type="dxa"/>
            <w:gridSpan w:val="2"/>
            <w:vAlign w:val="center"/>
          </w:tcPr>
          <w:p w14:paraId="1D9FB4C9" w14:textId="77777777" w:rsidR="00F17C48" w:rsidRPr="00314B84" w:rsidRDefault="00F17C48">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rFonts w:cs="Times New Roman"/>
                <w:szCs w:val="20"/>
              </w:rPr>
            </w:pPr>
            <w:r w:rsidRPr="00314B84">
              <w:rPr>
                <w:rFonts w:cs="Times New Roman"/>
                <w:color w:val="101827"/>
                <w:spacing w:val="-2"/>
                <w:szCs w:val="20"/>
              </w:rPr>
              <w:t>0.00%</w:t>
            </w:r>
          </w:p>
        </w:tc>
      </w:tr>
      <w:tr w:rsidR="00F17C48" w:rsidRPr="00A51746" w14:paraId="6F434757" w14:textId="77777777" w:rsidTr="0031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E2741"/>
          </w:tcPr>
          <w:p w14:paraId="4C338B86" w14:textId="77777777" w:rsidR="00F17C48" w:rsidRPr="00314B84" w:rsidRDefault="00F17C48">
            <w:pPr>
              <w:spacing w:before="120" w:after="120" w:line="240" w:lineRule="auto"/>
              <w:jc w:val="left"/>
              <w:rPr>
                <w:rFonts w:cs="Times New Roman"/>
                <w:color w:val="FFFFFF" w:themeColor="background1"/>
                <w:szCs w:val="20"/>
              </w:rPr>
            </w:pPr>
            <w:r w:rsidRPr="00314B84">
              <w:rPr>
                <w:rFonts w:cs="Times New Roman"/>
                <w:color w:val="FFFFFF" w:themeColor="background1"/>
                <w:szCs w:val="20"/>
              </w:rPr>
              <w:t>Intensywność emisji GHG – metoda lokalizacyjna (całkowite emisje GHG na przychód netto).</w:t>
            </w:r>
          </w:p>
        </w:tc>
        <w:tc>
          <w:tcPr>
            <w:tcW w:w="4819" w:type="dxa"/>
            <w:gridSpan w:val="2"/>
            <w:shd w:val="clear" w:color="auto" w:fill="D4D4D4"/>
          </w:tcPr>
          <w:p w14:paraId="707C6533" w14:textId="4B27FDD3" w:rsidR="00F17C48" w:rsidRPr="00314B84" w:rsidRDefault="00F17C48">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cs="Times New Roman"/>
                <w:color w:val="101827"/>
                <w:spacing w:val="-2"/>
                <w:szCs w:val="20"/>
              </w:rPr>
            </w:pPr>
            <w:r w:rsidRPr="00314B84">
              <w:rPr>
                <w:rFonts w:cs="Times New Roman"/>
                <w:color w:val="101827"/>
                <w:szCs w:val="20"/>
              </w:rPr>
              <w:t>0.00001</w:t>
            </w:r>
            <w:ins w:id="282" w:author="Karel Kotoun" w:date="2025-03-25T18:12:00Z" w16du:dateUtc="2025-03-25T17:12:00Z">
              <w:r w:rsidR="001C7DE3">
                <w:rPr>
                  <w:rFonts w:cs="Times New Roman"/>
                  <w:color w:val="101827"/>
                  <w:szCs w:val="20"/>
                </w:rPr>
                <w:t>6</w:t>
              </w:r>
              <w:del w:id="283" w:author="Vit Navratil" w:date="2025-03-25T22:05:00Z" w16du:dateUtc="2025-03-25T21:05:00Z">
                <w:r w:rsidR="001C7DE3" w:rsidDel="00133B37">
                  <w:rPr>
                    <w:rFonts w:cs="Times New Roman"/>
                    <w:color w:val="101827"/>
                    <w:szCs w:val="20"/>
                  </w:rPr>
                  <w:delText>7</w:delText>
                </w:r>
              </w:del>
            </w:ins>
            <w:ins w:id="284" w:author="Vit Navratil" w:date="2025-03-25T22:05:00Z" w16du:dateUtc="2025-03-25T21:05:00Z">
              <w:r w:rsidR="00133B37">
                <w:rPr>
                  <w:rFonts w:cs="Times New Roman"/>
                  <w:color w:val="101827"/>
                  <w:szCs w:val="20"/>
                </w:rPr>
                <w:t>6</w:t>
              </w:r>
            </w:ins>
            <w:del w:id="285" w:author="Karel Kotoun" w:date="2025-03-25T18:12:00Z" w16du:dateUtc="2025-03-25T17:12:00Z">
              <w:r w:rsidRPr="00314B84" w:rsidDel="001C7DE3">
                <w:rPr>
                  <w:rFonts w:cs="Times New Roman"/>
                  <w:color w:val="101827"/>
                  <w:szCs w:val="20"/>
                </w:rPr>
                <w:delText>58</w:delText>
              </w:r>
            </w:del>
          </w:p>
        </w:tc>
      </w:tr>
      <w:tr w:rsidR="002A07CE" w:rsidRPr="00A51746" w14:paraId="1DA7E352" w14:textId="77777777" w:rsidTr="00314B84">
        <w:trPr>
          <w:ins w:id="286" w:author="Vit Navratil" w:date="2025-03-25T21:54:00Z"/>
        </w:trPr>
        <w:tc>
          <w:tcPr>
            <w:cnfStyle w:val="001000000000" w:firstRow="0" w:lastRow="0" w:firstColumn="1" w:lastColumn="0" w:oddVBand="0" w:evenVBand="0" w:oddHBand="0" w:evenHBand="0" w:firstRowFirstColumn="0" w:firstRowLastColumn="0" w:lastRowFirstColumn="0" w:lastRowLastColumn="0"/>
            <w:tcW w:w="4820" w:type="dxa"/>
            <w:gridSpan w:val="2"/>
            <w:shd w:val="clear" w:color="auto" w:fill="0E2741"/>
          </w:tcPr>
          <w:p w14:paraId="3CA99EF7" w14:textId="7BA102CF" w:rsidR="002A07CE" w:rsidRPr="00314B84" w:rsidRDefault="002A07CE" w:rsidP="002A07CE">
            <w:pPr>
              <w:spacing w:before="120" w:after="120" w:line="240" w:lineRule="auto"/>
              <w:jc w:val="left"/>
              <w:rPr>
                <w:ins w:id="287" w:author="Vit Navratil" w:date="2025-03-25T21:54:00Z" w16du:dateUtc="2025-03-25T20:54:00Z"/>
                <w:rFonts w:cs="Times New Roman"/>
                <w:color w:val="FFFFFF" w:themeColor="background1"/>
                <w:szCs w:val="20"/>
              </w:rPr>
            </w:pPr>
            <w:ins w:id="288" w:author="Vit Navratil" w:date="2025-03-25T21:54:00Z" w16du:dateUtc="2025-03-25T20:54:00Z">
              <w:r w:rsidRPr="00314B84">
                <w:rPr>
                  <w:rFonts w:cs="Times New Roman"/>
                  <w:color w:val="FFFFFF" w:themeColor="background1"/>
                  <w:szCs w:val="20"/>
                </w:rPr>
                <w:t xml:space="preserve">Intensywność emisji GHG – metoda </w:t>
              </w:r>
              <w:r>
                <w:rPr>
                  <w:rFonts w:cs="Times New Roman"/>
                  <w:color w:val="FFFFFF" w:themeColor="background1"/>
                  <w:szCs w:val="20"/>
                </w:rPr>
                <w:t xml:space="preserve">rynkowa </w:t>
              </w:r>
              <w:r w:rsidRPr="00314B84">
                <w:rPr>
                  <w:rFonts w:cs="Times New Roman"/>
                  <w:color w:val="FFFFFF" w:themeColor="background1"/>
                  <w:szCs w:val="20"/>
                </w:rPr>
                <w:t>(całkowite emisje GHG na przychód netto).</w:t>
              </w:r>
            </w:ins>
          </w:p>
        </w:tc>
        <w:tc>
          <w:tcPr>
            <w:tcW w:w="4819" w:type="dxa"/>
            <w:gridSpan w:val="2"/>
            <w:shd w:val="clear" w:color="auto" w:fill="D4D4D4"/>
          </w:tcPr>
          <w:p w14:paraId="524434BC" w14:textId="1EE96CC5" w:rsidR="002A07CE" w:rsidRPr="00314B84" w:rsidRDefault="00133B37" w:rsidP="002A07CE">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ins w:id="289" w:author="Vit Navratil" w:date="2025-03-25T21:54:00Z" w16du:dateUtc="2025-03-25T20:54:00Z"/>
                <w:rFonts w:cs="Times New Roman"/>
                <w:color w:val="101827"/>
                <w:szCs w:val="20"/>
              </w:rPr>
            </w:pPr>
            <w:ins w:id="290" w:author="Vit Navratil" w:date="2025-03-25T22:05:00Z" w16du:dateUtc="2025-03-25T21:05:00Z">
              <w:r>
                <w:rPr>
                  <w:rFonts w:cs="Times New Roman"/>
                  <w:color w:val="101827"/>
                  <w:szCs w:val="20"/>
                </w:rPr>
                <w:t>0.0000</w:t>
              </w:r>
              <w:r w:rsidR="00EF697A">
                <w:rPr>
                  <w:rFonts w:cs="Times New Roman"/>
                  <w:color w:val="101827"/>
                  <w:szCs w:val="20"/>
                </w:rPr>
                <w:t>1627</w:t>
              </w:r>
            </w:ins>
          </w:p>
        </w:tc>
      </w:tr>
    </w:tbl>
    <w:p w14:paraId="0314D184" w14:textId="77777777" w:rsidR="00F17C48" w:rsidRDefault="00F17C48" w:rsidP="00F17C48">
      <w:pPr>
        <w:pStyle w:val="TableParagraph"/>
        <w:spacing w:before="90"/>
        <w:jc w:val="both"/>
        <w:rPr>
          <w:rFonts w:ascii="Lato" w:hAnsi="Lato" w:cs="Times New Roman"/>
          <w:color w:val="101827"/>
          <w:sz w:val="20"/>
          <w:szCs w:val="20"/>
        </w:rPr>
      </w:pPr>
    </w:p>
    <w:p w14:paraId="50B660A3" w14:textId="77777777" w:rsidR="00F17C48" w:rsidRPr="00BE2999" w:rsidRDefault="00F17C48" w:rsidP="00F17C48">
      <w:pPr>
        <w:pStyle w:val="Naglwek-3"/>
        <w:rPr>
          <w:rFonts w:ascii="Lato" w:hAnsi="Lato"/>
          <w:b/>
          <w:color w:val="0052D9" w:themeColor="accent3" w:themeShade="80"/>
          <w:sz w:val="20"/>
          <w:szCs w:val="20"/>
        </w:rPr>
      </w:pPr>
      <w:commentRangeStart w:id="291"/>
      <w:commentRangeStart w:id="292"/>
      <w:r w:rsidRPr="00BE2999">
        <w:rPr>
          <w:rFonts w:ascii="Lato" w:hAnsi="Lato"/>
          <w:b/>
          <w:color w:val="0052D9" w:themeColor="accent3" w:themeShade="80"/>
          <w:sz w:val="20"/>
          <w:szCs w:val="20"/>
        </w:rPr>
        <w:t>Obszary i dokładność analizy emisji</w:t>
      </w:r>
      <w:commentRangeEnd w:id="291"/>
      <w:r w:rsidR="002A6D59">
        <w:rPr>
          <w:rStyle w:val="CommentReference"/>
          <w:rFonts w:ascii="Lato" w:eastAsiaTheme="minorHAnsi" w:hAnsi="Lato" w:cstheme="minorBidi"/>
          <w:bCs w:val="0"/>
          <w:color w:val="auto"/>
        </w:rPr>
        <w:commentReference w:id="291"/>
      </w:r>
      <w:commentRangeEnd w:id="292"/>
      <w:r w:rsidR="00AB03F4">
        <w:rPr>
          <w:rStyle w:val="CommentReference"/>
          <w:rFonts w:ascii="Lato" w:eastAsiaTheme="minorHAnsi" w:hAnsi="Lato" w:cstheme="minorBidi"/>
          <w:bCs w:val="0"/>
          <w:color w:val="auto"/>
        </w:rPr>
        <w:commentReference w:id="292"/>
      </w:r>
    </w:p>
    <w:tbl>
      <w:tblPr>
        <w:tblStyle w:val="Kruk-tabela1"/>
        <w:tblW w:w="10422" w:type="dxa"/>
        <w:tblLook w:val="04A0" w:firstRow="1" w:lastRow="0" w:firstColumn="1" w:lastColumn="0" w:noHBand="0" w:noVBand="1"/>
      </w:tblPr>
      <w:tblGrid>
        <w:gridCol w:w="2221"/>
        <w:gridCol w:w="2421"/>
        <w:gridCol w:w="2827"/>
        <w:gridCol w:w="2953"/>
      </w:tblGrid>
      <w:tr w:rsidR="00C825DD" w:rsidRPr="00C825DD" w14:paraId="7D7EE09C" w14:textId="77777777" w:rsidTr="00314B84">
        <w:trPr>
          <w:cnfStyle w:val="100000000000" w:firstRow="1" w:lastRow="0" w:firstColumn="0" w:lastColumn="0" w:oddVBand="0" w:evenVBand="0" w:oddHBand="0" w:evenHBand="0" w:firstRowFirstColumn="0" w:firstRowLastColumn="0" w:lastRowFirstColumn="0" w:lastRowLastColumn="0"/>
          <w:trHeight w:val="1497"/>
        </w:trPr>
        <w:tc>
          <w:tcPr>
            <w:tcW w:w="2221" w:type="dxa"/>
            <w:hideMark/>
          </w:tcPr>
          <w:p w14:paraId="679A085E" w14:textId="77777777" w:rsidR="00C825DD" w:rsidRPr="00314B84" w:rsidRDefault="00C825DD" w:rsidP="00C825DD">
            <w:pPr>
              <w:spacing w:after="0" w:line="240" w:lineRule="auto"/>
              <w:jc w:val="center"/>
              <w:rPr>
                <w:rFonts w:eastAsia="Times New Roman" w:cs="Times New Roman"/>
                <w:b/>
                <w:bCs/>
                <w:color w:val="FFFFFF" w:themeColor="background1"/>
                <w:szCs w:val="20"/>
                <w:lang w:val="en-GB" w:eastAsia="zh-CN"/>
              </w:rPr>
            </w:pPr>
            <w:r w:rsidRPr="00314B84">
              <w:rPr>
                <w:rFonts w:eastAsia="Times New Roman" w:cs="Times New Roman"/>
                <w:b/>
                <w:bCs/>
                <w:color w:val="FFFFFF" w:themeColor="background1"/>
                <w:szCs w:val="20"/>
                <w:lang w:val="en-GB" w:eastAsia="zh-CN"/>
              </w:rPr>
              <w:t>Kategoria</w:t>
            </w:r>
          </w:p>
        </w:tc>
        <w:tc>
          <w:tcPr>
            <w:tcW w:w="2421" w:type="dxa"/>
            <w:hideMark/>
          </w:tcPr>
          <w:p w14:paraId="1B3FEB8C" w14:textId="77777777" w:rsidR="00C825DD" w:rsidRPr="00314B84" w:rsidRDefault="00C825DD" w:rsidP="00C825DD">
            <w:pPr>
              <w:spacing w:after="0" w:line="240" w:lineRule="auto"/>
              <w:jc w:val="center"/>
              <w:rPr>
                <w:rFonts w:eastAsia="Times New Roman" w:cs="Times New Roman"/>
                <w:b/>
                <w:bCs/>
                <w:color w:val="FFFFFF" w:themeColor="background1"/>
                <w:szCs w:val="20"/>
                <w:lang w:val="en-GB" w:eastAsia="zh-CN"/>
              </w:rPr>
            </w:pPr>
            <w:r w:rsidRPr="00314B84">
              <w:rPr>
                <w:rFonts w:eastAsia="Times New Roman" w:cs="Times New Roman"/>
                <w:b/>
                <w:bCs/>
                <w:color w:val="FFFFFF" w:themeColor="background1"/>
                <w:szCs w:val="20"/>
                <w:lang w:val="en-GB" w:eastAsia="zh-CN"/>
              </w:rPr>
              <w:t>Poziom dokładności danych</w:t>
            </w:r>
          </w:p>
        </w:tc>
        <w:tc>
          <w:tcPr>
            <w:tcW w:w="2827" w:type="dxa"/>
            <w:hideMark/>
          </w:tcPr>
          <w:p w14:paraId="7E3C14D3" w14:textId="77777777" w:rsidR="00C825DD" w:rsidRPr="00314B84" w:rsidRDefault="00C825DD" w:rsidP="00C825DD">
            <w:pPr>
              <w:spacing w:after="0" w:line="240" w:lineRule="auto"/>
              <w:jc w:val="center"/>
              <w:rPr>
                <w:rFonts w:eastAsia="Times New Roman" w:cs="Times New Roman"/>
                <w:b/>
                <w:bCs/>
                <w:color w:val="FFFFFF" w:themeColor="background1"/>
                <w:szCs w:val="20"/>
                <w:lang w:val="en-GB" w:eastAsia="zh-CN"/>
              </w:rPr>
            </w:pPr>
            <w:r w:rsidRPr="00314B84">
              <w:rPr>
                <w:rFonts w:eastAsia="Times New Roman" w:cs="Times New Roman"/>
                <w:b/>
                <w:bCs/>
                <w:color w:val="FFFFFF" w:themeColor="background1"/>
                <w:szCs w:val="20"/>
                <w:lang w:val="en-GB" w:eastAsia="zh-CN"/>
              </w:rPr>
              <w:t>Poziom dokładności współczynnika emisji</w:t>
            </w:r>
          </w:p>
        </w:tc>
        <w:tc>
          <w:tcPr>
            <w:tcW w:w="2953" w:type="dxa"/>
            <w:hideMark/>
          </w:tcPr>
          <w:p w14:paraId="61F7E0FB" w14:textId="77777777" w:rsidR="00C825DD" w:rsidRPr="00314B84" w:rsidRDefault="00C825DD" w:rsidP="00C825DD">
            <w:pPr>
              <w:spacing w:after="0" w:line="240" w:lineRule="auto"/>
              <w:jc w:val="center"/>
              <w:rPr>
                <w:rFonts w:eastAsia="Times New Roman" w:cs="Times New Roman"/>
                <w:b/>
                <w:bCs/>
                <w:color w:val="FFFFFF" w:themeColor="background1"/>
                <w:szCs w:val="20"/>
                <w:lang w:val="en-GB" w:eastAsia="zh-CN"/>
              </w:rPr>
            </w:pPr>
            <w:r w:rsidRPr="00314B84">
              <w:rPr>
                <w:rFonts w:eastAsia="Times New Roman" w:cs="Times New Roman"/>
                <w:b/>
                <w:bCs/>
                <w:color w:val="FFFFFF" w:themeColor="background1"/>
                <w:szCs w:val="20"/>
                <w:lang w:val="en-GB" w:eastAsia="zh-CN"/>
              </w:rPr>
              <w:t>Komentarze</w:t>
            </w:r>
          </w:p>
        </w:tc>
      </w:tr>
      <w:tr w:rsidR="00C825DD" w:rsidRPr="00C825DD" w14:paraId="177F81FE"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3756"/>
        </w:trPr>
        <w:tc>
          <w:tcPr>
            <w:tcW w:w="2221" w:type="dxa"/>
            <w:hideMark/>
          </w:tcPr>
          <w:p w14:paraId="077BC24D" w14:textId="77777777" w:rsidR="00C825DD" w:rsidRPr="00314B84" w:rsidRDefault="00C825DD" w:rsidP="00C825DD">
            <w:pPr>
              <w:spacing w:after="0" w:line="240" w:lineRule="auto"/>
              <w:jc w:val="left"/>
              <w:rPr>
                <w:rFonts w:eastAsia="Times New Roman" w:cs="Times New Roman"/>
                <w:b/>
                <w:bCs/>
                <w:color w:val="152746"/>
                <w:szCs w:val="20"/>
                <w:lang w:val="en-GB" w:eastAsia="zh-CN"/>
              </w:rPr>
            </w:pPr>
            <w:commentRangeStart w:id="293"/>
            <w:commentRangeStart w:id="294"/>
            <w:r w:rsidRPr="00314B84">
              <w:rPr>
                <w:rFonts w:eastAsia="Times New Roman" w:cs="Times New Roman"/>
                <w:b/>
                <w:bCs/>
                <w:color w:val="152746"/>
                <w:szCs w:val="20"/>
                <w:lang w:eastAsia="zh-CN"/>
              </w:rPr>
              <w:lastRenderedPageBreak/>
              <w:t>3.1: Zakupione towary i usługi</w:t>
            </w:r>
            <w:commentRangeEnd w:id="293"/>
            <w:r w:rsidR="002143AE">
              <w:rPr>
                <w:rStyle w:val="CommentReference"/>
              </w:rPr>
              <w:commentReference w:id="293"/>
            </w:r>
            <w:commentRangeEnd w:id="294"/>
            <w:r w:rsidR="004E218F">
              <w:rPr>
                <w:rStyle w:val="CommentReference"/>
              </w:rPr>
              <w:commentReference w:id="294"/>
            </w:r>
          </w:p>
        </w:tc>
        <w:tc>
          <w:tcPr>
            <w:tcW w:w="2421" w:type="dxa"/>
            <w:hideMark/>
          </w:tcPr>
          <w:p w14:paraId="31D9C0BE"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827" w:type="dxa"/>
            <w:hideMark/>
          </w:tcPr>
          <w:p w14:paraId="09C3F86B"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Średni</w:t>
            </w:r>
          </w:p>
        </w:tc>
        <w:tc>
          <w:tcPr>
            <w:tcW w:w="2953" w:type="dxa"/>
            <w:hideMark/>
          </w:tcPr>
          <w:p w14:paraId="3E1DC79C" w14:textId="26334FAD" w:rsidR="00C825DD" w:rsidRPr="00314B84" w:rsidRDefault="00C825DD" w:rsidP="00C825DD">
            <w:pPr>
              <w:spacing w:after="0" w:line="240" w:lineRule="auto"/>
              <w:jc w:val="left"/>
              <w:rPr>
                <w:rFonts w:eastAsia="Times New Roman" w:cs="Times New Roman"/>
                <w:color w:val="000000"/>
                <w:szCs w:val="20"/>
                <w:lang w:eastAsia="zh-CN"/>
              </w:rPr>
            </w:pPr>
            <w:del w:id="295" w:author="Emilia Szkudlarz" w:date="2025-03-17T18:59:00Z">
              <w:r w:rsidRPr="00314B84" w:rsidDel="00C817BD">
                <w:rPr>
                  <w:rFonts w:eastAsia="Times New Roman" w:cs="Times New Roman"/>
                  <w:color w:val="000000"/>
                  <w:szCs w:val="20"/>
                  <w:lang w:eastAsia="zh-CN"/>
                </w:rPr>
                <w:delText>Większość z wyciągów księgowych (metoda wydatkowa), papier i zużycie wody (metoda aktywnościowa)</w:delText>
              </w:r>
            </w:del>
            <w:ins w:id="296" w:author="Emilia Szkudlarz" w:date="2025-03-17T19:01:00Z">
              <w:r w:rsidR="00C817BD">
                <w:rPr>
                  <w:rFonts w:eastAsia="Times New Roman" w:cs="Times New Roman"/>
                  <w:color w:val="000000"/>
                  <w:szCs w:val="20"/>
                  <w:lang w:eastAsia="zh-CN"/>
                </w:rPr>
                <w:t>G</w:t>
              </w:r>
            </w:ins>
            <w:ins w:id="297" w:author="Emilia Szkudlarz" w:date="2025-03-17T18:59:00Z">
              <w:r w:rsidR="00C817BD">
                <w:rPr>
                  <w:rFonts w:eastAsia="Times New Roman" w:cs="Times New Roman"/>
                  <w:color w:val="000000"/>
                  <w:szCs w:val="20"/>
                  <w:lang w:eastAsia="zh-CN"/>
                </w:rPr>
                <w:t>łównie usługi informatyczne, księgowe, doradcze i pocztowo-telekomun</w:t>
              </w:r>
            </w:ins>
            <w:ins w:id="298" w:author="Emilia Szkudlarz" w:date="2025-03-17T19:00:00Z">
              <w:r w:rsidR="00C817BD">
                <w:rPr>
                  <w:rFonts w:eastAsia="Times New Roman" w:cs="Times New Roman"/>
                  <w:color w:val="000000"/>
                  <w:szCs w:val="20"/>
                  <w:lang w:eastAsia="zh-CN"/>
                </w:rPr>
                <w:t>ikacyjne (w większości metoda wydatkowa)</w:t>
              </w:r>
            </w:ins>
          </w:p>
        </w:tc>
      </w:tr>
      <w:tr w:rsidR="00C825DD" w:rsidRPr="00C825DD" w14:paraId="7BBA7AAD" w14:textId="77777777" w:rsidTr="00314B84">
        <w:tblPrEx>
          <w:tblCellMar>
            <w:top w:w="113" w:type="dxa"/>
            <w:left w:w="108" w:type="dxa"/>
            <w:bottom w:w="113" w:type="dxa"/>
            <w:right w:w="108" w:type="dxa"/>
          </w:tblCellMar>
        </w:tblPrEx>
        <w:trPr>
          <w:trHeight w:val="2259"/>
        </w:trPr>
        <w:tc>
          <w:tcPr>
            <w:tcW w:w="2221" w:type="dxa"/>
            <w:hideMark/>
          </w:tcPr>
          <w:p w14:paraId="11AAAA58" w14:textId="72653410"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t xml:space="preserve">3.2: </w:t>
            </w:r>
            <w:r w:rsidR="00D044A5" w:rsidRPr="00BF5BDE">
              <w:rPr>
                <w:rFonts w:eastAsia="Times New Roman" w:cs="Times New Roman"/>
                <w:b/>
                <w:bCs/>
                <w:szCs w:val="20"/>
                <w:lang w:eastAsia="zh-CN"/>
              </w:rPr>
              <w:t>Środki trwałe</w:t>
            </w:r>
            <w:r w:rsidR="00D044A5" w:rsidRPr="00BF5BDE">
              <w:rPr>
                <w:rFonts w:eastAsia="Times New Roman" w:cs="Times New Roman"/>
                <w:color w:val="000000"/>
                <w:sz w:val="16"/>
                <w:szCs w:val="16"/>
                <w:lang w:eastAsia="zh-CN"/>
              </w:rPr>
              <w:t> </w:t>
            </w:r>
          </w:p>
        </w:tc>
        <w:tc>
          <w:tcPr>
            <w:tcW w:w="2421" w:type="dxa"/>
            <w:hideMark/>
          </w:tcPr>
          <w:p w14:paraId="5B55A6DE"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827" w:type="dxa"/>
            <w:hideMark/>
          </w:tcPr>
          <w:p w14:paraId="7FEF75A0"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Średni</w:t>
            </w:r>
          </w:p>
        </w:tc>
        <w:tc>
          <w:tcPr>
            <w:tcW w:w="2953" w:type="dxa"/>
            <w:hideMark/>
          </w:tcPr>
          <w:p w14:paraId="2080794E" w14:textId="718D9441" w:rsidR="00C825DD" w:rsidRPr="00314B84" w:rsidRDefault="00C825DD" w:rsidP="00C825DD">
            <w:pPr>
              <w:spacing w:after="0" w:line="240" w:lineRule="auto"/>
              <w:jc w:val="left"/>
              <w:rPr>
                <w:rFonts w:eastAsia="Times New Roman" w:cs="Times New Roman"/>
                <w:color w:val="000000"/>
                <w:szCs w:val="20"/>
                <w:lang w:eastAsia="zh-CN"/>
              </w:rPr>
            </w:pPr>
            <w:commentRangeStart w:id="299"/>
            <w:del w:id="300" w:author="Emilia Szkudlarz" w:date="2025-03-17T19:12:00Z">
              <w:r w:rsidRPr="00314B84" w:rsidDel="001B7557">
                <w:rPr>
                  <w:rFonts w:eastAsia="Times New Roman" w:cs="Times New Roman"/>
                  <w:color w:val="000000"/>
                  <w:szCs w:val="20"/>
                  <w:lang w:eastAsia="zh-CN"/>
                </w:rPr>
                <w:delText>Większość z wyciągów księgowych</w:delText>
              </w:r>
            </w:del>
            <w:ins w:id="301" w:author="Emilia Szkudlarz" w:date="2025-03-17T19:37:00Z">
              <w:r w:rsidR="00227251">
                <w:rPr>
                  <w:rFonts w:eastAsia="Times New Roman" w:cs="Times New Roman"/>
                  <w:color w:val="000000"/>
                  <w:szCs w:val="20"/>
                  <w:lang w:eastAsia="zh-CN"/>
                </w:rPr>
                <w:t>B</w:t>
              </w:r>
            </w:ins>
            <w:ins w:id="302" w:author="Emilia Szkudlarz" w:date="2025-03-17T19:12:00Z">
              <w:r w:rsidR="001B7557">
                <w:rPr>
                  <w:rFonts w:eastAsia="Times New Roman" w:cs="Times New Roman"/>
                  <w:color w:val="000000"/>
                  <w:szCs w:val="20"/>
                  <w:lang w:eastAsia="zh-CN"/>
                </w:rPr>
                <w:t xml:space="preserve">udynki i budowle – najem powierzchni, sprzęt </w:t>
              </w:r>
            </w:ins>
            <w:ins w:id="303" w:author="Emilia Szkudlarz" w:date="2025-03-17T19:13:00Z">
              <w:r w:rsidR="001B7557">
                <w:rPr>
                  <w:rFonts w:eastAsia="Times New Roman" w:cs="Times New Roman"/>
                  <w:color w:val="000000"/>
                  <w:szCs w:val="20"/>
                  <w:lang w:eastAsia="zh-CN"/>
                </w:rPr>
                <w:t>It i oprogramowanie</w:t>
              </w:r>
            </w:ins>
            <w:r w:rsidRPr="00314B84">
              <w:rPr>
                <w:rFonts w:eastAsia="Times New Roman" w:cs="Times New Roman"/>
                <w:color w:val="000000"/>
                <w:szCs w:val="20"/>
                <w:lang w:eastAsia="zh-CN"/>
              </w:rPr>
              <w:t xml:space="preserve"> (metoda wydatkowa)</w:t>
            </w:r>
            <w:commentRangeEnd w:id="299"/>
            <w:r w:rsidR="002143AE">
              <w:rPr>
                <w:rStyle w:val="CommentReference"/>
              </w:rPr>
              <w:commentReference w:id="299"/>
            </w:r>
          </w:p>
        </w:tc>
      </w:tr>
      <w:tr w:rsidR="00C825DD" w:rsidRPr="00C825DD" w14:paraId="4A9FAFAF"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2508"/>
        </w:trPr>
        <w:tc>
          <w:tcPr>
            <w:tcW w:w="2221" w:type="dxa"/>
            <w:hideMark/>
          </w:tcPr>
          <w:p w14:paraId="3C013AC8" w14:textId="2F8B36C2"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3.3: </w:t>
            </w:r>
            <w:r w:rsidR="00D044A5" w:rsidRPr="00BF5BDE">
              <w:rPr>
                <w:rFonts w:eastAsia="Times New Roman" w:cs="Times New Roman"/>
                <w:b/>
                <w:bCs/>
                <w:color w:val="000000"/>
                <w:szCs w:val="20"/>
                <w:lang w:eastAsia="zh-CN"/>
              </w:rPr>
              <w:t>Działalność związan</w:t>
            </w:r>
            <w:r w:rsidR="00D044A5">
              <w:rPr>
                <w:rFonts w:eastAsia="Times New Roman" w:cs="Times New Roman"/>
                <w:b/>
                <w:bCs/>
                <w:color w:val="000000"/>
                <w:szCs w:val="20"/>
                <w:lang w:eastAsia="zh-CN"/>
              </w:rPr>
              <w:t>a</w:t>
            </w:r>
            <w:r w:rsidR="00D044A5" w:rsidRPr="00BF5BDE">
              <w:rPr>
                <w:rFonts w:eastAsia="Times New Roman" w:cs="Times New Roman"/>
                <w:b/>
                <w:bCs/>
                <w:color w:val="000000"/>
                <w:szCs w:val="20"/>
                <w:lang w:eastAsia="zh-CN"/>
              </w:rPr>
              <w:t xml:space="preserve"> z paliwami i energią</w:t>
            </w:r>
            <w:r w:rsidR="00D044A5" w:rsidRPr="00D044A5">
              <w:rPr>
                <w:rFonts w:eastAsia="Times New Roman" w:cs="Times New Roman"/>
                <w:b/>
                <w:bCs/>
                <w:color w:val="152746"/>
                <w:szCs w:val="20"/>
                <w:lang w:eastAsia="zh-CN"/>
              </w:rPr>
              <w:t xml:space="preserve"> </w:t>
            </w:r>
            <w:r w:rsidRPr="00314B84">
              <w:rPr>
                <w:rFonts w:eastAsia="Times New Roman" w:cs="Times New Roman"/>
                <w:b/>
                <w:bCs/>
                <w:color w:val="152746"/>
                <w:szCs w:val="20"/>
                <w:lang w:eastAsia="zh-CN"/>
              </w:rPr>
              <w:t>nieobjęte zakresem 1 lub zakresem 2</w:t>
            </w:r>
            <w:r w:rsidR="00D044A5" w:rsidRPr="00BF5BDE">
              <w:rPr>
                <w:rFonts w:eastAsia="Times New Roman" w:cs="Times New Roman"/>
                <w:b/>
                <w:bCs/>
                <w:color w:val="000000"/>
                <w:szCs w:val="20"/>
                <w:lang w:eastAsia="zh-CN"/>
              </w:rPr>
              <w:t xml:space="preserve"> </w:t>
            </w:r>
          </w:p>
        </w:tc>
        <w:tc>
          <w:tcPr>
            <w:tcW w:w="2421" w:type="dxa"/>
            <w:hideMark/>
          </w:tcPr>
          <w:p w14:paraId="1638CEEB"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Średni</w:t>
            </w:r>
          </w:p>
        </w:tc>
        <w:tc>
          <w:tcPr>
            <w:tcW w:w="2827" w:type="dxa"/>
            <w:hideMark/>
          </w:tcPr>
          <w:p w14:paraId="1C66D30F"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953" w:type="dxa"/>
            <w:hideMark/>
          </w:tcPr>
          <w:p w14:paraId="2FBB9714" w14:textId="77777777" w:rsidR="00C825DD" w:rsidRPr="00314B84" w:rsidRDefault="00C825DD" w:rsidP="00C825DD">
            <w:pPr>
              <w:spacing w:after="0" w:line="240" w:lineRule="auto"/>
              <w:jc w:val="left"/>
              <w:rPr>
                <w:rFonts w:eastAsia="Times New Roman" w:cs="Times New Roman"/>
                <w:color w:val="000000"/>
                <w:szCs w:val="20"/>
                <w:lang w:eastAsia="zh-CN"/>
              </w:rPr>
            </w:pPr>
            <w:r w:rsidRPr="00314B84">
              <w:rPr>
                <w:rFonts w:eastAsia="Times New Roman" w:cs="Times New Roman"/>
                <w:color w:val="000000"/>
                <w:szCs w:val="20"/>
                <w:lang w:eastAsia="zh-CN"/>
              </w:rPr>
              <w:t>Straty dystrybucyjne (energia elektryczna, ciepło) (metoda aktywnościowa)</w:t>
            </w:r>
          </w:p>
        </w:tc>
      </w:tr>
      <w:tr w:rsidR="00C825DD" w:rsidRPr="00C825DD" w14:paraId="2DCEEE4E" w14:textId="77777777" w:rsidTr="00314B84">
        <w:tblPrEx>
          <w:tblCellMar>
            <w:top w:w="113" w:type="dxa"/>
            <w:left w:w="108" w:type="dxa"/>
            <w:bottom w:w="113" w:type="dxa"/>
            <w:right w:w="108" w:type="dxa"/>
          </w:tblCellMar>
        </w:tblPrEx>
        <w:trPr>
          <w:trHeight w:val="1310"/>
        </w:trPr>
        <w:tc>
          <w:tcPr>
            <w:tcW w:w="2221" w:type="dxa"/>
            <w:hideMark/>
          </w:tcPr>
          <w:p w14:paraId="6B23A91C" w14:textId="0AC08E84"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3.4: </w:t>
            </w:r>
            <w:r w:rsidR="00D044A5" w:rsidRPr="00BF5BDE">
              <w:rPr>
                <w:rFonts w:eastAsia="Times New Roman" w:cs="Times New Roman"/>
                <w:b/>
                <w:bCs/>
                <w:szCs w:val="20"/>
                <w:lang w:eastAsia="zh-CN"/>
              </w:rPr>
              <w:t>Transport i dystrybucja na wyższym szczeblu</w:t>
            </w:r>
          </w:p>
        </w:tc>
        <w:tc>
          <w:tcPr>
            <w:tcW w:w="2421" w:type="dxa"/>
            <w:hideMark/>
          </w:tcPr>
          <w:p w14:paraId="521B7D86"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Średni</w:t>
            </w:r>
          </w:p>
        </w:tc>
        <w:tc>
          <w:tcPr>
            <w:tcW w:w="2827" w:type="dxa"/>
            <w:hideMark/>
          </w:tcPr>
          <w:p w14:paraId="03AB5C5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953" w:type="dxa"/>
            <w:hideMark/>
          </w:tcPr>
          <w:p w14:paraId="600152B6"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r>
      <w:tr w:rsidR="00C825DD" w:rsidRPr="00C825DD" w14:paraId="48B20B6F"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7"/>
        </w:trPr>
        <w:tc>
          <w:tcPr>
            <w:tcW w:w="2221" w:type="dxa"/>
            <w:hideMark/>
          </w:tcPr>
          <w:p w14:paraId="7698E62C" w14:textId="18280FDC"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3.5: </w:t>
            </w:r>
            <w:r w:rsidR="00D044A5" w:rsidRPr="00BF5BDE">
              <w:rPr>
                <w:rFonts w:eastAsia="Times New Roman" w:cs="Times New Roman"/>
                <w:b/>
                <w:bCs/>
                <w:color w:val="000000"/>
                <w:szCs w:val="20"/>
                <w:lang w:eastAsia="zh-CN"/>
              </w:rPr>
              <w:t>Odpady wytworzone w ramach operacji</w:t>
            </w:r>
          </w:p>
        </w:tc>
        <w:tc>
          <w:tcPr>
            <w:tcW w:w="2421" w:type="dxa"/>
            <w:hideMark/>
          </w:tcPr>
          <w:p w14:paraId="62C31CE5"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827" w:type="dxa"/>
            <w:hideMark/>
          </w:tcPr>
          <w:p w14:paraId="72386138"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953" w:type="dxa"/>
            <w:hideMark/>
          </w:tcPr>
          <w:p w14:paraId="77F68DFD" w14:textId="77777777" w:rsidR="00C825DD" w:rsidRPr="00314B84" w:rsidRDefault="00C825DD" w:rsidP="00C825DD">
            <w:pPr>
              <w:spacing w:after="0" w:line="240" w:lineRule="auto"/>
              <w:jc w:val="left"/>
              <w:rPr>
                <w:rFonts w:eastAsia="Times New Roman" w:cs="Times New Roman"/>
                <w:color w:val="000000"/>
                <w:szCs w:val="20"/>
                <w:lang w:eastAsia="zh-CN"/>
              </w:rPr>
            </w:pPr>
            <w:r w:rsidRPr="00314B84">
              <w:rPr>
                <w:rFonts w:eastAsia="Times New Roman" w:cs="Times New Roman"/>
                <w:color w:val="000000"/>
                <w:szCs w:val="20"/>
                <w:lang w:eastAsia="zh-CN"/>
              </w:rPr>
              <w:t>Papier, tworzywa sztuczne, odpady komunalne, odpady zmieszane (metoda aktywnościowa)</w:t>
            </w:r>
          </w:p>
        </w:tc>
      </w:tr>
      <w:tr w:rsidR="00C825DD" w:rsidRPr="00C825DD" w14:paraId="3BB8D791" w14:textId="77777777" w:rsidTr="00314B84">
        <w:tblPrEx>
          <w:tblCellMar>
            <w:top w:w="113" w:type="dxa"/>
            <w:left w:w="108" w:type="dxa"/>
            <w:bottom w:w="113" w:type="dxa"/>
            <w:right w:w="108" w:type="dxa"/>
          </w:tblCellMar>
        </w:tblPrEx>
        <w:trPr>
          <w:trHeight w:val="1759"/>
        </w:trPr>
        <w:tc>
          <w:tcPr>
            <w:tcW w:w="2221" w:type="dxa"/>
            <w:hideMark/>
          </w:tcPr>
          <w:p w14:paraId="716D8A25" w14:textId="77777777"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lastRenderedPageBreak/>
              <w:t>3.6: Podróże służbowe</w:t>
            </w:r>
          </w:p>
        </w:tc>
        <w:tc>
          <w:tcPr>
            <w:tcW w:w="2421" w:type="dxa"/>
            <w:hideMark/>
          </w:tcPr>
          <w:p w14:paraId="1259B21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Średni</w:t>
            </w:r>
          </w:p>
        </w:tc>
        <w:tc>
          <w:tcPr>
            <w:tcW w:w="2827" w:type="dxa"/>
            <w:hideMark/>
          </w:tcPr>
          <w:p w14:paraId="1610FD23"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953" w:type="dxa"/>
            <w:hideMark/>
          </w:tcPr>
          <w:p w14:paraId="24CBDBB8" w14:textId="77777777" w:rsidR="00C825DD" w:rsidRPr="00314B84" w:rsidRDefault="00C825DD" w:rsidP="00C825DD">
            <w:pPr>
              <w:spacing w:after="0" w:line="240" w:lineRule="auto"/>
              <w:jc w:val="left"/>
              <w:rPr>
                <w:rFonts w:eastAsia="Times New Roman" w:cs="Times New Roman"/>
                <w:color w:val="000000"/>
                <w:szCs w:val="20"/>
                <w:lang w:eastAsia="zh-CN"/>
              </w:rPr>
            </w:pPr>
            <w:r w:rsidRPr="00314B84">
              <w:rPr>
                <w:rFonts w:eastAsia="Times New Roman" w:cs="Times New Roman"/>
                <w:color w:val="000000"/>
                <w:szCs w:val="20"/>
                <w:lang w:eastAsia="zh-CN"/>
              </w:rPr>
              <w:t>Hotele, loty, transport lądowy (metoda aktywnościowa)</w:t>
            </w:r>
          </w:p>
        </w:tc>
      </w:tr>
      <w:tr w:rsidR="00C825DD" w:rsidRPr="00C825DD" w14:paraId="2FD98130"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1010"/>
        </w:trPr>
        <w:tc>
          <w:tcPr>
            <w:tcW w:w="2221" w:type="dxa"/>
            <w:hideMark/>
          </w:tcPr>
          <w:p w14:paraId="3D32B895" w14:textId="3FD94E17"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t>3.7: Dojazdy pracowników</w:t>
            </w:r>
            <w:r w:rsidR="00D044A5">
              <w:rPr>
                <w:rFonts w:eastAsia="Times New Roman" w:cs="Times New Roman"/>
                <w:b/>
                <w:bCs/>
                <w:color w:val="152746"/>
                <w:szCs w:val="20"/>
                <w:lang w:eastAsia="zh-CN"/>
              </w:rPr>
              <w:t xml:space="preserve"> do pracy</w:t>
            </w:r>
          </w:p>
        </w:tc>
        <w:tc>
          <w:tcPr>
            <w:tcW w:w="2421" w:type="dxa"/>
            <w:hideMark/>
          </w:tcPr>
          <w:p w14:paraId="5DDFFCFA"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Niski</w:t>
            </w:r>
          </w:p>
        </w:tc>
        <w:tc>
          <w:tcPr>
            <w:tcW w:w="2827" w:type="dxa"/>
            <w:hideMark/>
          </w:tcPr>
          <w:p w14:paraId="74F8DC48"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Wysoki</w:t>
            </w:r>
          </w:p>
        </w:tc>
        <w:tc>
          <w:tcPr>
            <w:tcW w:w="2953" w:type="dxa"/>
            <w:hideMark/>
          </w:tcPr>
          <w:p w14:paraId="0A27B1B7"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Ankieta wśród pracowników</w:t>
            </w:r>
          </w:p>
        </w:tc>
      </w:tr>
      <w:tr w:rsidR="00C825DD" w:rsidRPr="00C825DD" w14:paraId="750A508F" w14:textId="77777777" w:rsidTr="00314B84">
        <w:tblPrEx>
          <w:tblCellMar>
            <w:top w:w="113" w:type="dxa"/>
            <w:left w:w="108" w:type="dxa"/>
            <w:bottom w:w="113" w:type="dxa"/>
            <w:right w:w="108" w:type="dxa"/>
          </w:tblCellMar>
        </w:tblPrEx>
        <w:trPr>
          <w:trHeight w:val="2259"/>
        </w:trPr>
        <w:tc>
          <w:tcPr>
            <w:tcW w:w="2221" w:type="dxa"/>
            <w:hideMark/>
          </w:tcPr>
          <w:p w14:paraId="463DE1C2" w14:textId="7D73C289"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3.8: </w:t>
            </w:r>
            <w:r w:rsidR="00D044A5" w:rsidRPr="00BF5BDE">
              <w:rPr>
                <w:rFonts w:eastAsia="Times New Roman" w:cs="Times New Roman"/>
                <w:b/>
                <w:bCs/>
                <w:szCs w:val="20"/>
                <w:lang w:eastAsia="zh-CN"/>
              </w:rPr>
              <w:t>Aktywa wyższego szczebla będące przedmiotem leasingu</w:t>
            </w:r>
          </w:p>
        </w:tc>
        <w:tc>
          <w:tcPr>
            <w:tcW w:w="2421" w:type="dxa"/>
            <w:hideMark/>
          </w:tcPr>
          <w:p w14:paraId="4F0AA8B7"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66F75B2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3A6FFB59" w14:textId="77777777" w:rsidR="00C825DD" w:rsidRPr="00314B84" w:rsidRDefault="00C825DD" w:rsidP="00C825DD">
            <w:pPr>
              <w:spacing w:after="0" w:line="240" w:lineRule="auto"/>
              <w:jc w:val="left"/>
              <w:rPr>
                <w:rFonts w:eastAsia="Times New Roman" w:cs="Times New Roman"/>
                <w:color w:val="000000"/>
                <w:szCs w:val="20"/>
                <w:lang w:eastAsia="zh-CN"/>
              </w:rPr>
            </w:pPr>
            <w:r w:rsidRPr="00314B84">
              <w:rPr>
                <w:rFonts w:eastAsia="Times New Roman" w:cs="Times New Roman"/>
                <w:color w:val="000000"/>
                <w:szCs w:val="20"/>
                <w:lang w:eastAsia="zh-CN"/>
              </w:rPr>
              <w:t>Brak użytkowanych aktywów dzierżawionych w górę łańcucha</w:t>
            </w:r>
          </w:p>
        </w:tc>
      </w:tr>
      <w:tr w:rsidR="00C825DD" w:rsidRPr="00C825DD" w14:paraId="0F29BA30"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5004"/>
        </w:trPr>
        <w:tc>
          <w:tcPr>
            <w:tcW w:w="2221" w:type="dxa"/>
            <w:hideMark/>
          </w:tcPr>
          <w:p w14:paraId="27C165E0" w14:textId="5CFAEE7D"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3.9: </w:t>
            </w:r>
            <w:r w:rsidR="00D044A5" w:rsidRPr="00BF5BDE">
              <w:rPr>
                <w:rFonts w:eastAsia="Times New Roman" w:cs="Times New Roman"/>
                <w:b/>
                <w:bCs/>
                <w:color w:val="000000"/>
                <w:szCs w:val="20"/>
                <w:lang w:eastAsia="zh-CN"/>
              </w:rPr>
              <w:t>Transport na niższym szczeblu</w:t>
            </w:r>
          </w:p>
        </w:tc>
        <w:tc>
          <w:tcPr>
            <w:tcW w:w="2421" w:type="dxa"/>
            <w:hideMark/>
          </w:tcPr>
          <w:p w14:paraId="416E19D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37E13FCB"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5759128E"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eastAsia="zh-CN"/>
              </w:rPr>
              <w:t xml:space="preserve">Brak transportu i dystrybucji w dół łańcucha ze względu na brak fizycznych produktów. </w:t>
            </w:r>
            <w:r w:rsidRPr="00314B84">
              <w:rPr>
                <w:rFonts w:eastAsia="Times New Roman" w:cs="Times New Roman"/>
                <w:color w:val="000000"/>
                <w:szCs w:val="20"/>
                <w:lang w:val="en-GB" w:eastAsia="zh-CN"/>
              </w:rPr>
              <w:t>Podróże do klientów uwzględnione w Zakresie 1.</w:t>
            </w:r>
          </w:p>
        </w:tc>
      </w:tr>
      <w:tr w:rsidR="00C825DD" w:rsidRPr="00C825DD" w14:paraId="689B317B" w14:textId="77777777" w:rsidTr="00314B84">
        <w:tblPrEx>
          <w:tblCellMar>
            <w:top w:w="113" w:type="dxa"/>
            <w:left w:w="108" w:type="dxa"/>
            <w:bottom w:w="113" w:type="dxa"/>
            <w:right w:w="108" w:type="dxa"/>
          </w:tblCellMar>
        </w:tblPrEx>
        <w:trPr>
          <w:trHeight w:val="1759"/>
        </w:trPr>
        <w:tc>
          <w:tcPr>
            <w:tcW w:w="2221" w:type="dxa"/>
            <w:hideMark/>
          </w:tcPr>
          <w:p w14:paraId="4ED88CCB" w14:textId="219C20D5"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t xml:space="preserve">3.10: </w:t>
            </w:r>
            <w:r w:rsidR="00D044A5" w:rsidRPr="00BF5BDE">
              <w:rPr>
                <w:rFonts w:eastAsia="Times New Roman" w:cs="Times New Roman"/>
                <w:b/>
                <w:bCs/>
                <w:szCs w:val="20"/>
                <w:lang w:eastAsia="zh-CN"/>
              </w:rPr>
              <w:t>Przetwarzanie sprzedawanych produktów</w:t>
            </w:r>
          </w:p>
        </w:tc>
        <w:tc>
          <w:tcPr>
            <w:tcW w:w="2421" w:type="dxa"/>
            <w:hideMark/>
          </w:tcPr>
          <w:p w14:paraId="649E1AEA"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207B74AD"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3B37D96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Brak przetwarzania sprzedanych produktów</w:t>
            </w:r>
          </w:p>
        </w:tc>
      </w:tr>
      <w:tr w:rsidR="00C825DD" w:rsidRPr="00C825DD" w14:paraId="00AE8FC2"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1759"/>
        </w:trPr>
        <w:tc>
          <w:tcPr>
            <w:tcW w:w="2221" w:type="dxa"/>
            <w:hideMark/>
          </w:tcPr>
          <w:p w14:paraId="24C63452" w14:textId="77777777"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t>3.11: Wykorzystanie sprzedanych produktów</w:t>
            </w:r>
          </w:p>
        </w:tc>
        <w:tc>
          <w:tcPr>
            <w:tcW w:w="2421" w:type="dxa"/>
            <w:hideMark/>
          </w:tcPr>
          <w:p w14:paraId="62D1F232"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2B456226"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1FD31A8E"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Brak wytwarzanych fizycznych produktów</w:t>
            </w:r>
          </w:p>
        </w:tc>
      </w:tr>
      <w:tr w:rsidR="00C825DD" w:rsidRPr="00C825DD" w14:paraId="20D6F7C6" w14:textId="77777777" w:rsidTr="00314B84">
        <w:tblPrEx>
          <w:tblCellMar>
            <w:top w:w="113" w:type="dxa"/>
            <w:left w:w="108" w:type="dxa"/>
            <w:bottom w:w="113" w:type="dxa"/>
            <w:right w:w="108" w:type="dxa"/>
          </w:tblCellMar>
        </w:tblPrEx>
        <w:trPr>
          <w:trHeight w:val="1759"/>
        </w:trPr>
        <w:tc>
          <w:tcPr>
            <w:tcW w:w="2221" w:type="dxa"/>
            <w:hideMark/>
          </w:tcPr>
          <w:p w14:paraId="43CDB49B" w14:textId="7DA442AC"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lastRenderedPageBreak/>
              <w:t xml:space="preserve">3.12: </w:t>
            </w:r>
            <w:r w:rsidR="00D044A5" w:rsidRPr="00BF5BDE">
              <w:rPr>
                <w:rFonts w:eastAsia="Times New Roman" w:cs="Times New Roman"/>
                <w:b/>
                <w:bCs/>
                <w:szCs w:val="20"/>
                <w:lang w:eastAsia="zh-CN"/>
              </w:rPr>
              <w:t>Przetwarzanie sprzedawanych produktów pod koniec przydatności do użycia</w:t>
            </w:r>
          </w:p>
        </w:tc>
        <w:tc>
          <w:tcPr>
            <w:tcW w:w="2421" w:type="dxa"/>
            <w:hideMark/>
          </w:tcPr>
          <w:p w14:paraId="459681D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39FEF642"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053A18D3"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Brak wytwarzanych fizycznych produktów</w:t>
            </w:r>
          </w:p>
        </w:tc>
      </w:tr>
      <w:tr w:rsidR="00C825DD" w:rsidRPr="00C825DD" w14:paraId="2970897B"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1759"/>
        </w:trPr>
        <w:tc>
          <w:tcPr>
            <w:tcW w:w="2221" w:type="dxa"/>
            <w:hideMark/>
          </w:tcPr>
          <w:p w14:paraId="71EC2558" w14:textId="219EC2A3" w:rsidR="00C825DD" w:rsidRPr="00314B84" w:rsidRDefault="00C825DD" w:rsidP="00C825DD">
            <w:pPr>
              <w:spacing w:after="0" w:line="240" w:lineRule="auto"/>
              <w:jc w:val="left"/>
              <w:rPr>
                <w:rFonts w:eastAsia="Times New Roman" w:cs="Times New Roman"/>
                <w:b/>
                <w:bCs/>
                <w:color w:val="152746"/>
                <w:szCs w:val="20"/>
                <w:lang w:eastAsia="zh-CN"/>
              </w:rPr>
            </w:pPr>
            <w:r w:rsidRPr="00314B84">
              <w:rPr>
                <w:rFonts w:eastAsia="Times New Roman" w:cs="Times New Roman"/>
                <w:b/>
                <w:bCs/>
                <w:color w:val="152746"/>
                <w:szCs w:val="20"/>
                <w:lang w:eastAsia="zh-CN"/>
              </w:rPr>
              <w:t xml:space="preserve">3.13: </w:t>
            </w:r>
            <w:r w:rsidR="00D044A5" w:rsidRPr="00BF5BDE">
              <w:rPr>
                <w:rFonts w:eastAsia="Times New Roman" w:cs="Times New Roman"/>
                <w:b/>
                <w:bCs/>
                <w:color w:val="000000"/>
                <w:szCs w:val="20"/>
                <w:lang w:eastAsia="zh-CN"/>
              </w:rPr>
              <w:t>Aktywa niższego szczebla będące przedmiotem leasingu</w:t>
            </w:r>
          </w:p>
        </w:tc>
        <w:tc>
          <w:tcPr>
            <w:tcW w:w="2421" w:type="dxa"/>
            <w:hideMark/>
          </w:tcPr>
          <w:p w14:paraId="0B618693"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3774749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09A8BD3D" w14:textId="77777777" w:rsidR="00C825DD" w:rsidRPr="00314B84" w:rsidRDefault="00C825DD" w:rsidP="00C825DD">
            <w:pPr>
              <w:spacing w:after="0" w:line="240" w:lineRule="auto"/>
              <w:jc w:val="left"/>
              <w:rPr>
                <w:rFonts w:eastAsia="Times New Roman" w:cs="Times New Roman"/>
                <w:color w:val="000000"/>
                <w:szCs w:val="20"/>
                <w:lang w:eastAsia="zh-CN"/>
              </w:rPr>
            </w:pPr>
            <w:r w:rsidRPr="00314B84">
              <w:rPr>
                <w:rFonts w:eastAsia="Times New Roman" w:cs="Times New Roman"/>
                <w:color w:val="000000"/>
                <w:szCs w:val="20"/>
                <w:lang w:eastAsia="zh-CN"/>
              </w:rPr>
              <w:t>Brak aktywów dzierżawionych w dół łańcucha</w:t>
            </w:r>
          </w:p>
        </w:tc>
      </w:tr>
      <w:tr w:rsidR="00C825DD" w:rsidRPr="00C825DD" w14:paraId="09ED569D" w14:textId="77777777" w:rsidTr="00314B84">
        <w:tblPrEx>
          <w:tblCellMar>
            <w:top w:w="113" w:type="dxa"/>
            <w:left w:w="108" w:type="dxa"/>
            <w:bottom w:w="113" w:type="dxa"/>
            <w:right w:w="108" w:type="dxa"/>
          </w:tblCellMar>
        </w:tblPrEx>
        <w:trPr>
          <w:trHeight w:val="1010"/>
        </w:trPr>
        <w:tc>
          <w:tcPr>
            <w:tcW w:w="2221" w:type="dxa"/>
            <w:hideMark/>
          </w:tcPr>
          <w:p w14:paraId="5D56EFA0" w14:textId="77777777"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pacing w:val="-2"/>
                <w:szCs w:val="20"/>
                <w:lang w:eastAsia="zh-CN"/>
              </w:rPr>
              <w:t>3.14: Franczyzy</w:t>
            </w:r>
          </w:p>
        </w:tc>
        <w:tc>
          <w:tcPr>
            <w:tcW w:w="2421" w:type="dxa"/>
            <w:hideMark/>
          </w:tcPr>
          <w:p w14:paraId="6B33B2F3"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39650EB6"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74F22E76" w14:textId="629DAE52"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Brak franczyz</w:t>
            </w:r>
          </w:p>
        </w:tc>
      </w:tr>
      <w:tr w:rsidR="00C825DD" w:rsidRPr="00C825DD" w14:paraId="7D4DD03E" w14:textId="77777777" w:rsidTr="00314B84">
        <w:tblPrEx>
          <w:tblCellMar>
            <w:top w:w="113" w:type="dxa"/>
            <w:left w:w="108" w:type="dxa"/>
            <w:bottom w:w="113" w:type="dxa"/>
            <w:right w:w="108" w:type="dxa"/>
          </w:tblCellMar>
        </w:tblPrEx>
        <w:trPr>
          <w:cnfStyle w:val="000000100000" w:firstRow="0" w:lastRow="0" w:firstColumn="0" w:lastColumn="0" w:oddVBand="0" w:evenVBand="0" w:oddHBand="1" w:evenHBand="0" w:firstRowFirstColumn="0" w:firstRowLastColumn="0" w:lastRowFirstColumn="0" w:lastRowLastColumn="0"/>
          <w:trHeight w:val="2246"/>
        </w:trPr>
        <w:tc>
          <w:tcPr>
            <w:tcW w:w="2221" w:type="dxa"/>
            <w:hideMark/>
          </w:tcPr>
          <w:p w14:paraId="71206E51" w14:textId="77777777" w:rsidR="00C825DD" w:rsidRPr="00314B84" w:rsidRDefault="00C825DD" w:rsidP="00C825DD">
            <w:pPr>
              <w:spacing w:after="0" w:line="240" w:lineRule="auto"/>
              <w:jc w:val="left"/>
              <w:rPr>
                <w:rFonts w:eastAsia="Times New Roman" w:cs="Times New Roman"/>
                <w:b/>
                <w:bCs/>
                <w:color w:val="152746"/>
                <w:szCs w:val="20"/>
                <w:lang w:val="en-GB" w:eastAsia="zh-CN"/>
              </w:rPr>
            </w:pPr>
            <w:r w:rsidRPr="00314B84">
              <w:rPr>
                <w:rFonts w:eastAsia="Times New Roman" w:cs="Times New Roman"/>
                <w:b/>
                <w:bCs/>
                <w:color w:val="152746"/>
                <w:szCs w:val="20"/>
                <w:lang w:eastAsia="zh-CN"/>
              </w:rPr>
              <w:t>3.15: Inwestycje</w:t>
            </w:r>
          </w:p>
        </w:tc>
        <w:tc>
          <w:tcPr>
            <w:tcW w:w="2421" w:type="dxa"/>
            <w:hideMark/>
          </w:tcPr>
          <w:p w14:paraId="04351CDB"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827" w:type="dxa"/>
            <w:hideMark/>
          </w:tcPr>
          <w:p w14:paraId="04A0A1C1" w14:textId="77777777" w:rsidR="00C825DD" w:rsidRPr="00314B84" w:rsidRDefault="00C825DD" w:rsidP="00C825DD">
            <w:pPr>
              <w:spacing w:after="0" w:line="240" w:lineRule="auto"/>
              <w:jc w:val="left"/>
              <w:rPr>
                <w:rFonts w:eastAsia="Times New Roman" w:cs="Times New Roman"/>
                <w:color w:val="000000"/>
                <w:szCs w:val="20"/>
                <w:lang w:val="en-GB" w:eastAsia="zh-CN"/>
              </w:rPr>
            </w:pPr>
            <w:r w:rsidRPr="00314B84">
              <w:rPr>
                <w:rFonts w:eastAsia="Times New Roman" w:cs="Times New Roman"/>
                <w:color w:val="000000"/>
                <w:szCs w:val="20"/>
                <w:lang w:val="en-GB" w:eastAsia="zh-CN"/>
              </w:rPr>
              <w:t>-</w:t>
            </w:r>
          </w:p>
        </w:tc>
        <w:tc>
          <w:tcPr>
            <w:tcW w:w="2953" w:type="dxa"/>
            <w:hideMark/>
          </w:tcPr>
          <w:p w14:paraId="216A1253" w14:textId="5BFA572B" w:rsidR="00C825DD" w:rsidRPr="00314B84" w:rsidRDefault="000E493B" w:rsidP="00C825DD">
            <w:pPr>
              <w:spacing w:after="0" w:line="240" w:lineRule="auto"/>
              <w:jc w:val="left"/>
              <w:rPr>
                <w:rFonts w:eastAsia="Times New Roman" w:cs="Times New Roman"/>
                <w:color w:val="000000"/>
                <w:szCs w:val="20"/>
                <w:lang w:eastAsia="zh-CN"/>
              </w:rPr>
            </w:pPr>
            <w:ins w:id="304" w:author="Vit Navratil" w:date="2025-03-20T10:33:00Z" w16du:dateUtc="2025-03-20T09:33:00Z">
              <w:r w:rsidRPr="000E493B">
                <w:rPr>
                  <w:rFonts w:eastAsia="Times New Roman" w:cs="Times New Roman"/>
                  <w:color w:val="000000"/>
                  <w:szCs w:val="20"/>
                  <w:lang w:eastAsia="zh-CN"/>
                </w:rPr>
                <w:t>Większość portfela spółki (91%) stanowią niezabezpieczone należności konsumenckie, co oznacza, że działalność KRUK nie koncentruje się na finansowaniu działalności lub nieruchomości klientów, lecz na odzyskiwaniu przeterminowanych wierzytelności. Ponadto KRUK nie jest instytucją kredytową, a w przypadku nielicznych zabezpieczonych wierzytelności okres posiadania przejętych zabezpieczeń jest krótki oraz tymczasowy, związany wyłącznie z realizacją procesu windykacyjnego.</w:t>
              </w:r>
            </w:ins>
            <w:commentRangeStart w:id="305"/>
            <w:commentRangeStart w:id="306"/>
            <w:commentRangeStart w:id="307"/>
            <w:del w:id="308" w:author="Vit Navratil" w:date="2025-03-20T10:33:00Z" w16du:dateUtc="2025-03-20T09:33:00Z">
              <w:r w:rsidR="00C825DD" w:rsidRPr="00314B84" w:rsidDel="000E493B">
                <w:rPr>
                  <w:rFonts w:eastAsia="Times New Roman" w:cs="Times New Roman"/>
                  <w:color w:val="000000"/>
                  <w:szCs w:val="20"/>
                  <w:lang w:eastAsia="zh-CN"/>
                </w:rPr>
                <w:delText xml:space="preserve">Nie dotyczy z powodu </w:delText>
              </w:r>
              <w:r w:rsidR="00680298" w:rsidRPr="00314B84" w:rsidDel="000E493B">
                <w:rPr>
                  <w:rFonts w:eastAsia="Times New Roman" w:cs="Times New Roman"/>
                  <w:color w:val="000000"/>
                  <w:szCs w:val="20"/>
                  <w:lang w:eastAsia="zh-CN"/>
                </w:rPr>
                <w:delText>91</w:delText>
              </w:r>
              <w:r w:rsidR="00C825DD" w:rsidRPr="00314B84" w:rsidDel="000E493B">
                <w:rPr>
                  <w:rFonts w:eastAsia="Times New Roman" w:cs="Times New Roman"/>
                  <w:color w:val="000000"/>
                  <w:szCs w:val="20"/>
                  <w:lang w:eastAsia="zh-CN"/>
                </w:rPr>
                <w:delText>% udziału kredytów konsumenckich w portfelu</w:delText>
              </w:r>
              <w:r w:rsidR="006803F9" w:rsidRPr="00314B84" w:rsidDel="000E493B">
                <w:rPr>
                  <w:rFonts w:eastAsia="Times New Roman" w:cs="Times New Roman"/>
                  <w:color w:val="000000"/>
                  <w:szCs w:val="20"/>
                  <w:lang w:eastAsia="zh-CN"/>
                </w:rPr>
                <w:delText xml:space="preserve">, </w:delText>
              </w:r>
              <w:r w:rsidR="001E6B24" w:rsidRPr="00314B84" w:rsidDel="000E493B">
                <w:rPr>
                  <w:rFonts w:eastAsia="Times New Roman" w:cs="Times New Roman"/>
                  <w:color w:val="000000"/>
                  <w:szCs w:val="20"/>
                  <w:lang w:eastAsia="zh-CN"/>
                </w:rPr>
                <w:delText>ponadto KRUK nie jest instytucją kredytową</w:delText>
              </w:r>
              <w:commentRangeEnd w:id="305"/>
              <w:r w:rsidR="00557954" w:rsidDel="000E493B">
                <w:rPr>
                  <w:rStyle w:val="CommentReference"/>
                </w:rPr>
                <w:commentReference w:id="305"/>
              </w:r>
              <w:commentRangeEnd w:id="306"/>
              <w:r w:rsidR="00092EFF" w:rsidDel="000E493B">
                <w:rPr>
                  <w:rStyle w:val="CommentReference"/>
                </w:rPr>
                <w:commentReference w:id="306"/>
              </w:r>
            </w:del>
            <w:commentRangeEnd w:id="307"/>
            <w:r>
              <w:rPr>
                <w:rStyle w:val="CommentReference"/>
              </w:rPr>
              <w:commentReference w:id="307"/>
            </w:r>
          </w:p>
        </w:tc>
      </w:tr>
    </w:tbl>
    <w:p w14:paraId="19096AEC" w14:textId="77777777" w:rsidR="00F17C48" w:rsidRDefault="00F17C48" w:rsidP="00F17C48">
      <w:pPr>
        <w:rPr>
          <w:rFonts w:cs="Times New Roman"/>
          <w:szCs w:val="20"/>
        </w:rPr>
      </w:pPr>
    </w:p>
    <w:p w14:paraId="6C5DA726" w14:textId="77777777" w:rsidR="0077165A" w:rsidRPr="00314B84" w:rsidRDefault="0077165A" w:rsidP="0077165A">
      <w:pPr>
        <w:rPr>
          <w:rFonts w:cs="Times New Roman"/>
          <w:b/>
          <w:bCs/>
          <w:szCs w:val="20"/>
        </w:rPr>
      </w:pPr>
      <w:r w:rsidRPr="00314B84">
        <w:rPr>
          <w:rFonts w:cs="Times New Roman"/>
          <w:b/>
          <w:bCs/>
          <w:szCs w:val="20"/>
        </w:rPr>
        <w:t>Metodologia obliczania śladu węglowego i oceny jakości danych</w:t>
      </w:r>
    </w:p>
    <w:p w14:paraId="6C3A9423" w14:textId="2C1EB906" w:rsidR="00314A73" w:rsidRPr="00314A73" w:rsidRDefault="00314A73" w:rsidP="00314A73">
      <w:pPr>
        <w:rPr>
          <w:rFonts w:cs="Times New Roman"/>
          <w:szCs w:val="20"/>
        </w:rPr>
      </w:pPr>
      <w:r w:rsidRPr="00314A73">
        <w:rPr>
          <w:rFonts w:cs="Times New Roman"/>
          <w:szCs w:val="20"/>
        </w:rPr>
        <w:t>Aby obliczyć ślad węglowy, konieczne było zgromadzenie dużej ilości danych z różnych obszarów Grupy. Proces ten wymagał współpracy wielu działów oraz zaangażowania różnych źródeł informacji. Jakość dostarczanych danych może się różnić w zależności od źródła i metody ich pozyskiwania. Najdokładniejsze są dane dotyczące emisji z zakresu 1 i 2, ponieważ są one bezpośrednio kontrolowane przez Grupę. Emisje z zakresu 1 obejmują bezpośrednie emisje z własnych źródeł, takich jak spalanie paliw w kotłach, piecach czy pojazdach firmowych. Emisje z zakresu 2 dotyczą pośrednich emisji wynikających z zużycia energii elektrycznej</w:t>
      </w:r>
      <w:r>
        <w:rPr>
          <w:rFonts w:cs="Times New Roman"/>
          <w:szCs w:val="20"/>
        </w:rPr>
        <w:t xml:space="preserve"> lub </w:t>
      </w:r>
      <w:r w:rsidRPr="00314A73">
        <w:rPr>
          <w:rFonts w:cs="Times New Roman"/>
          <w:szCs w:val="20"/>
        </w:rPr>
        <w:t>ciepła lub pary zakupionej przez Grupę.</w:t>
      </w:r>
    </w:p>
    <w:p w14:paraId="1E51F761" w14:textId="0EA34D17" w:rsidR="00314A73" w:rsidRPr="00314A73" w:rsidRDefault="00314A73" w:rsidP="00314A73">
      <w:pPr>
        <w:rPr>
          <w:rFonts w:cs="Times New Roman"/>
          <w:szCs w:val="20"/>
        </w:rPr>
      </w:pPr>
      <w:r w:rsidRPr="00314A73">
        <w:rPr>
          <w:rFonts w:cs="Times New Roman"/>
          <w:szCs w:val="20"/>
        </w:rPr>
        <w:t xml:space="preserve">Natomiast emisje z zakresu 3 są bardziej skomplikowane do oszacowania, gdyż wymagają danych od dostawców i innych podmiotów w łańcuchu wartości. Emisje te obejmują wszystkie inne pośrednie emisje, które nie są objęte zakresem 2, takie jak emisje związane </w:t>
      </w:r>
      <w:r w:rsidR="00A11C32">
        <w:rPr>
          <w:rFonts w:cs="Times New Roman"/>
          <w:szCs w:val="20"/>
        </w:rPr>
        <w:t>z</w:t>
      </w:r>
      <w:r w:rsidRPr="00314A73">
        <w:rPr>
          <w:rFonts w:cs="Times New Roman"/>
          <w:szCs w:val="20"/>
        </w:rPr>
        <w:t xml:space="preserve"> transportem </w:t>
      </w:r>
      <w:r w:rsidR="00A11C32">
        <w:rPr>
          <w:rFonts w:cs="Times New Roman"/>
          <w:szCs w:val="20"/>
        </w:rPr>
        <w:t>czy</w:t>
      </w:r>
      <w:r w:rsidRPr="00314A73">
        <w:rPr>
          <w:rFonts w:cs="Times New Roman"/>
          <w:szCs w:val="20"/>
        </w:rPr>
        <w:t xml:space="preserve"> z utylizacją odpadów. W związku z tym, aby uzyskać pełny obraz śladu węglowego, </w:t>
      </w:r>
      <w:commentRangeStart w:id="309"/>
      <w:commentRangeStart w:id="310"/>
      <w:commentRangeStart w:id="311"/>
      <w:r w:rsidRPr="00314A73">
        <w:rPr>
          <w:rFonts w:cs="Times New Roman"/>
          <w:szCs w:val="20"/>
        </w:rPr>
        <w:t xml:space="preserve">konieczne </w:t>
      </w:r>
      <w:r w:rsidR="00A11C32">
        <w:rPr>
          <w:rFonts w:cs="Times New Roman"/>
          <w:szCs w:val="20"/>
        </w:rPr>
        <w:t>było</w:t>
      </w:r>
      <w:r w:rsidRPr="00314A73">
        <w:rPr>
          <w:rFonts w:cs="Times New Roman"/>
          <w:szCs w:val="20"/>
        </w:rPr>
        <w:t xml:space="preserve"> </w:t>
      </w:r>
      <w:r w:rsidR="00A11C32">
        <w:rPr>
          <w:rFonts w:cs="Times New Roman"/>
          <w:szCs w:val="20"/>
        </w:rPr>
        <w:t>pozyskanie danych od dostawców</w:t>
      </w:r>
      <w:commentRangeEnd w:id="309"/>
      <w:r w:rsidR="00176474">
        <w:rPr>
          <w:rStyle w:val="CommentReference"/>
        </w:rPr>
        <w:commentReference w:id="309"/>
      </w:r>
      <w:commentRangeEnd w:id="310"/>
      <w:r w:rsidR="00092EFF">
        <w:rPr>
          <w:rStyle w:val="CommentReference"/>
        </w:rPr>
        <w:commentReference w:id="310"/>
      </w:r>
      <w:commentRangeEnd w:id="311"/>
      <w:r w:rsidR="000E493B">
        <w:rPr>
          <w:rStyle w:val="CommentReference"/>
        </w:rPr>
        <w:commentReference w:id="311"/>
      </w:r>
      <w:r w:rsidR="00A11C32">
        <w:rPr>
          <w:rFonts w:cs="Times New Roman"/>
          <w:szCs w:val="20"/>
        </w:rPr>
        <w:t xml:space="preserve">. </w:t>
      </w:r>
    </w:p>
    <w:p w14:paraId="06B88E46" w14:textId="77777777" w:rsidR="0077165A" w:rsidRPr="0077165A" w:rsidRDefault="0077165A" w:rsidP="0077165A">
      <w:pPr>
        <w:rPr>
          <w:rFonts w:cs="Times New Roman"/>
          <w:szCs w:val="20"/>
          <w:lang w:val="en-GB"/>
        </w:rPr>
      </w:pPr>
      <w:r w:rsidRPr="0077165A">
        <w:rPr>
          <w:rFonts w:cs="Times New Roman"/>
          <w:b/>
          <w:bCs/>
          <w:szCs w:val="20"/>
          <w:lang w:val="en-GB"/>
        </w:rPr>
        <w:t>Poziomy dokładności danych:</w:t>
      </w:r>
    </w:p>
    <w:p w14:paraId="7136D61D" w14:textId="77777777" w:rsidR="0077165A" w:rsidRPr="00AA1D7D" w:rsidRDefault="0077165A" w:rsidP="0077165A">
      <w:pPr>
        <w:numPr>
          <w:ilvl w:val="0"/>
          <w:numId w:val="192"/>
        </w:numPr>
        <w:rPr>
          <w:rFonts w:cs="Times New Roman"/>
          <w:szCs w:val="20"/>
        </w:rPr>
      </w:pPr>
      <w:r w:rsidRPr="00AA1D7D">
        <w:rPr>
          <w:rFonts w:cs="Times New Roman"/>
          <w:b/>
          <w:bCs/>
          <w:szCs w:val="20"/>
        </w:rPr>
        <w:t>Wysoki</w:t>
      </w:r>
      <w:r w:rsidRPr="00AA1D7D">
        <w:rPr>
          <w:rFonts w:cs="Times New Roman"/>
          <w:szCs w:val="20"/>
        </w:rPr>
        <w:t xml:space="preserve"> (+/- 5%) – Dane pochodzą z faktur, eksportów z systemów księgowych lub audytowanych kalkulacji.</w:t>
      </w:r>
    </w:p>
    <w:p w14:paraId="5FC109B3" w14:textId="77777777" w:rsidR="0077165A" w:rsidRPr="00AA1D7D" w:rsidRDefault="0077165A" w:rsidP="0077165A">
      <w:pPr>
        <w:numPr>
          <w:ilvl w:val="0"/>
          <w:numId w:val="192"/>
        </w:numPr>
        <w:rPr>
          <w:rFonts w:cs="Times New Roman"/>
          <w:szCs w:val="20"/>
        </w:rPr>
      </w:pPr>
      <w:r w:rsidRPr="00AA1D7D">
        <w:rPr>
          <w:rFonts w:cs="Times New Roman"/>
          <w:b/>
          <w:bCs/>
          <w:szCs w:val="20"/>
        </w:rPr>
        <w:t>Średni</w:t>
      </w:r>
      <w:r w:rsidRPr="00AA1D7D">
        <w:rPr>
          <w:rFonts w:cs="Times New Roman"/>
          <w:szCs w:val="20"/>
        </w:rPr>
        <w:t xml:space="preserve"> (+/- 15%) – Dane dostarczone przez stronę trzecią, np. dostawcę.</w:t>
      </w:r>
    </w:p>
    <w:p w14:paraId="0B9DF8EA" w14:textId="77777777" w:rsidR="0077165A" w:rsidRPr="00AA1D7D" w:rsidRDefault="0077165A" w:rsidP="0077165A">
      <w:pPr>
        <w:numPr>
          <w:ilvl w:val="0"/>
          <w:numId w:val="192"/>
        </w:numPr>
        <w:rPr>
          <w:rFonts w:cs="Times New Roman"/>
          <w:szCs w:val="20"/>
        </w:rPr>
      </w:pPr>
      <w:r w:rsidRPr="00AA1D7D">
        <w:rPr>
          <w:rFonts w:cs="Times New Roman"/>
          <w:b/>
          <w:bCs/>
          <w:szCs w:val="20"/>
        </w:rPr>
        <w:t>Niski</w:t>
      </w:r>
      <w:r w:rsidRPr="00AA1D7D">
        <w:rPr>
          <w:rFonts w:cs="Times New Roman"/>
          <w:szCs w:val="20"/>
        </w:rPr>
        <w:t xml:space="preserve"> (+/- 30%) – Wartość oszacowana bez solidnej podstawy.</w:t>
      </w:r>
    </w:p>
    <w:p w14:paraId="4662D72A" w14:textId="77777777" w:rsidR="0077165A" w:rsidRPr="00AA1D7D" w:rsidRDefault="0077165A" w:rsidP="0077165A">
      <w:pPr>
        <w:numPr>
          <w:ilvl w:val="0"/>
          <w:numId w:val="192"/>
        </w:numPr>
        <w:rPr>
          <w:rFonts w:cs="Times New Roman"/>
          <w:szCs w:val="20"/>
        </w:rPr>
      </w:pPr>
      <w:r w:rsidRPr="00AA1D7D">
        <w:rPr>
          <w:rFonts w:cs="Times New Roman"/>
          <w:b/>
          <w:bCs/>
          <w:szCs w:val="20"/>
        </w:rPr>
        <w:lastRenderedPageBreak/>
        <w:t>Bardzo niski</w:t>
      </w:r>
      <w:r w:rsidRPr="00AA1D7D">
        <w:rPr>
          <w:rFonts w:cs="Times New Roman"/>
          <w:szCs w:val="20"/>
        </w:rPr>
        <w:t xml:space="preserve"> (powyżej </w:t>
      </w:r>
      <w:commentRangeStart w:id="312"/>
      <w:commentRangeStart w:id="313"/>
      <w:commentRangeStart w:id="314"/>
      <w:r w:rsidRPr="00AA1D7D">
        <w:rPr>
          <w:rFonts w:cs="Times New Roman"/>
          <w:szCs w:val="20"/>
        </w:rPr>
        <w:t>30%) – Brak dokumentów, szacunki oparte na ogólnych benchmarkach.</w:t>
      </w:r>
    </w:p>
    <w:p w14:paraId="58E53BE6" w14:textId="6322C701" w:rsidR="0077165A" w:rsidRPr="00AA1D7D" w:rsidRDefault="0077165A" w:rsidP="0077165A">
      <w:pPr>
        <w:rPr>
          <w:rFonts w:cs="Times New Roman"/>
          <w:szCs w:val="20"/>
        </w:rPr>
      </w:pPr>
      <w:r w:rsidRPr="00AA1D7D">
        <w:rPr>
          <w:rFonts w:cs="Times New Roman"/>
          <w:szCs w:val="20"/>
        </w:rPr>
        <w:t xml:space="preserve">Obliczony ślad węglowy może odbiegać od rzeczywistości w zakresie </w:t>
      </w:r>
      <w:del w:id="315" w:author="Vit Navratil" w:date="2025-03-24T17:06:00Z" w16du:dateUtc="2025-03-24T16:06:00Z">
        <w:r w:rsidRPr="00AA1D7D">
          <w:rPr>
            <w:rFonts w:cs="Times New Roman"/>
            <w:szCs w:val="20"/>
          </w:rPr>
          <w:delText>70</w:delText>
        </w:r>
      </w:del>
      <w:del w:id="316" w:author="Vit Navratil" w:date="2025-03-25T15:36:00Z" w16du:dateUtc="2025-03-25T14:36:00Z">
        <w:r w:rsidRPr="00AA1D7D" w:rsidDel="00F4069B">
          <w:rPr>
            <w:rFonts w:cs="Times New Roman"/>
            <w:szCs w:val="20"/>
          </w:rPr>
          <w:delText>–</w:delText>
        </w:r>
      </w:del>
      <w:del w:id="317" w:author="Vit Navratil" w:date="2025-03-24T17:07:00Z" w16du:dateUtc="2025-03-24T16:07:00Z">
        <w:r w:rsidRPr="00AA1D7D" w:rsidDel="009A4E51">
          <w:rPr>
            <w:rFonts w:cs="Times New Roman"/>
            <w:szCs w:val="20"/>
          </w:rPr>
          <w:delText>130</w:delText>
        </w:r>
      </w:del>
      <w:ins w:id="318" w:author="Vit Navratil" w:date="2025-03-25T15:37:00Z" w16du:dateUtc="2025-03-25T14:37:00Z">
        <w:r w:rsidR="00F4069B">
          <w:rPr>
            <w:rFonts w:cs="Times New Roman"/>
            <w:szCs w:val="20"/>
          </w:rPr>
          <w:t xml:space="preserve">+/- 42 </w:t>
        </w:r>
      </w:ins>
      <w:r w:rsidRPr="00AA1D7D">
        <w:rPr>
          <w:rFonts w:cs="Times New Roman"/>
          <w:szCs w:val="20"/>
        </w:rPr>
        <w:t>%</w:t>
      </w:r>
      <w:commentRangeEnd w:id="312"/>
      <w:r w:rsidR="005B1A80">
        <w:rPr>
          <w:rStyle w:val="CommentReference"/>
        </w:rPr>
        <w:commentReference w:id="312"/>
      </w:r>
      <w:commentRangeEnd w:id="313"/>
      <w:r w:rsidR="00092EFF">
        <w:rPr>
          <w:rStyle w:val="CommentReference"/>
        </w:rPr>
        <w:commentReference w:id="313"/>
      </w:r>
      <w:commentRangeEnd w:id="314"/>
      <w:r w:rsidR="000E493B">
        <w:rPr>
          <w:rStyle w:val="CommentReference"/>
        </w:rPr>
        <w:commentReference w:id="314"/>
      </w:r>
      <w:r w:rsidRPr="00AA1D7D">
        <w:rPr>
          <w:rFonts w:cs="Times New Roman"/>
          <w:szCs w:val="20"/>
        </w:rPr>
        <w:t xml:space="preserve"> ze względu na niepewność danych wejściowych.</w:t>
      </w:r>
    </w:p>
    <w:p w14:paraId="6D37D7FE" w14:textId="77777777" w:rsidR="0077165A" w:rsidRPr="0077165A" w:rsidRDefault="0077165A" w:rsidP="0077165A">
      <w:pPr>
        <w:rPr>
          <w:rFonts w:cs="Times New Roman"/>
          <w:szCs w:val="20"/>
          <w:lang w:val="en-GB"/>
        </w:rPr>
      </w:pPr>
      <w:r w:rsidRPr="0077165A">
        <w:rPr>
          <w:rFonts w:cs="Times New Roman"/>
          <w:b/>
          <w:bCs/>
          <w:szCs w:val="20"/>
          <w:lang w:val="en-GB"/>
        </w:rPr>
        <w:t>Poziomy dokładności współczynników emisji:</w:t>
      </w:r>
    </w:p>
    <w:p w14:paraId="12662BA1" w14:textId="77777777" w:rsidR="0077165A" w:rsidRPr="00AA1D7D" w:rsidRDefault="0077165A" w:rsidP="0077165A">
      <w:pPr>
        <w:numPr>
          <w:ilvl w:val="0"/>
          <w:numId w:val="193"/>
        </w:numPr>
        <w:rPr>
          <w:rFonts w:cs="Times New Roman"/>
          <w:szCs w:val="20"/>
        </w:rPr>
      </w:pPr>
      <w:r w:rsidRPr="00AA1D7D">
        <w:rPr>
          <w:rFonts w:cs="Times New Roman"/>
          <w:b/>
          <w:bCs/>
          <w:szCs w:val="20"/>
        </w:rPr>
        <w:t>Wysoki</w:t>
      </w:r>
      <w:r w:rsidRPr="00AA1D7D">
        <w:rPr>
          <w:rFonts w:cs="Times New Roman"/>
          <w:szCs w:val="20"/>
        </w:rPr>
        <w:t xml:space="preserve"> (+/- 5%) – Źródło jest wiarygodne i zweryfikowane.</w:t>
      </w:r>
    </w:p>
    <w:p w14:paraId="74A478CE" w14:textId="77777777" w:rsidR="0077165A" w:rsidRPr="00AA1D7D" w:rsidRDefault="0077165A" w:rsidP="0077165A">
      <w:pPr>
        <w:numPr>
          <w:ilvl w:val="0"/>
          <w:numId w:val="193"/>
        </w:numPr>
        <w:rPr>
          <w:rFonts w:cs="Times New Roman"/>
          <w:szCs w:val="20"/>
        </w:rPr>
      </w:pPr>
      <w:r w:rsidRPr="00AA1D7D">
        <w:rPr>
          <w:rFonts w:cs="Times New Roman"/>
          <w:b/>
          <w:bCs/>
          <w:szCs w:val="20"/>
        </w:rPr>
        <w:t>Średni</w:t>
      </w:r>
      <w:r w:rsidRPr="00AA1D7D">
        <w:rPr>
          <w:rFonts w:cs="Times New Roman"/>
          <w:szCs w:val="20"/>
        </w:rPr>
        <w:t xml:space="preserve"> (+/- 15%) – Źródło jest zweryfikowane, ale mniej wiarygodne.</w:t>
      </w:r>
    </w:p>
    <w:p w14:paraId="64BB7550" w14:textId="77777777" w:rsidR="0077165A" w:rsidRPr="00AA1D7D" w:rsidRDefault="0077165A" w:rsidP="0077165A">
      <w:pPr>
        <w:numPr>
          <w:ilvl w:val="0"/>
          <w:numId w:val="193"/>
        </w:numPr>
        <w:rPr>
          <w:rFonts w:cs="Times New Roman"/>
          <w:szCs w:val="20"/>
        </w:rPr>
      </w:pPr>
      <w:r w:rsidRPr="00AA1D7D">
        <w:rPr>
          <w:rFonts w:cs="Times New Roman"/>
          <w:b/>
          <w:bCs/>
          <w:szCs w:val="20"/>
        </w:rPr>
        <w:t>Niski</w:t>
      </w:r>
      <w:r w:rsidRPr="00AA1D7D">
        <w:rPr>
          <w:rFonts w:cs="Times New Roman"/>
          <w:szCs w:val="20"/>
        </w:rPr>
        <w:t xml:space="preserve"> (+/- 30%) – Źródło niezweryfikowane i mało wiarygodne.</w:t>
      </w:r>
    </w:p>
    <w:p w14:paraId="06906F48" w14:textId="77777777" w:rsidR="0077165A" w:rsidRPr="00AA1D7D" w:rsidRDefault="0077165A" w:rsidP="0077165A">
      <w:pPr>
        <w:numPr>
          <w:ilvl w:val="0"/>
          <w:numId w:val="193"/>
        </w:numPr>
        <w:rPr>
          <w:rFonts w:cs="Times New Roman"/>
          <w:szCs w:val="20"/>
        </w:rPr>
      </w:pPr>
      <w:r w:rsidRPr="00AA1D7D">
        <w:rPr>
          <w:rFonts w:cs="Times New Roman"/>
          <w:b/>
          <w:bCs/>
          <w:szCs w:val="20"/>
        </w:rPr>
        <w:t>Bardzo niski</w:t>
      </w:r>
      <w:r w:rsidRPr="00AA1D7D">
        <w:rPr>
          <w:rFonts w:cs="Times New Roman"/>
          <w:szCs w:val="20"/>
        </w:rPr>
        <w:t xml:space="preserve"> (powyżej 30%) – Wartość została oszacowana lub brak dokładnych danych.</w:t>
      </w:r>
    </w:p>
    <w:p w14:paraId="6E09E23D" w14:textId="77777777" w:rsidR="0077165A" w:rsidRPr="00AA1D7D" w:rsidRDefault="0077165A" w:rsidP="0077165A">
      <w:pPr>
        <w:rPr>
          <w:rFonts w:cs="Times New Roman"/>
          <w:szCs w:val="20"/>
        </w:rPr>
      </w:pPr>
      <w:r w:rsidRPr="00AA1D7D">
        <w:rPr>
          <w:rFonts w:cs="Times New Roman"/>
          <w:szCs w:val="20"/>
        </w:rPr>
        <w:t>Metodologia ta uwzględnia niepewność zarówno danych wejściowych, jak i współczynników emisji, co wpływa na końcową dokładność kalkulacji śladu węglowego.</w:t>
      </w:r>
    </w:p>
    <w:p w14:paraId="1A8A7E51" w14:textId="77777777" w:rsidR="00353FBD" w:rsidRPr="00AA1D7D" w:rsidRDefault="00353FBD" w:rsidP="00F17C48">
      <w:pPr>
        <w:rPr>
          <w:rFonts w:cs="Times New Roman"/>
          <w:szCs w:val="20"/>
        </w:rPr>
      </w:pPr>
    </w:p>
    <w:p w14:paraId="180D4CBF" w14:textId="77777777" w:rsidR="0077165A" w:rsidRPr="00BA1806" w:rsidRDefault="0077165A" w:rsidP="00F17C48">
      <w:pPr>
        <w:rPr>
          <w:rFonts w:cs="Times New Roman"/>
          <w:szCs w:val="20"/>
        </w:rPr>
      </w:pPr>
    </w:p>
    <w:p w14:paraId="195794DC" w14:textId="77777777" w:rsidR="00F17C48" w:rsidRPr="00291D06" w:rsidRDefault="00F17C48" w:rsidP="0095061A">
      <w:pPr>
        <w:pStyle w:val="Heading2"/>
      </w:pPr>
      <w:r w:rsidRPr="00291D06">
        <w:t>projekty usuwania gazów cieplarnianych i ograniczenia emisji</w:t>
      </w:r>
      <w:r>
        <w:t xml:space="preserve"> (E1-7)</w:t>
      </w:r>
    </w:p>
    <w:p w14:paraId="4FF68D71" w14:textId="77777777" w:rsidR="00F17C48" w:rsidRDefault="00F17C48" w:rsidP="00F17C48">
      <w:pPr>
        <w:rPr>
          <w:rFonts w:cs="Times New Roman"/>
          <w:color w:val="101827"/>
          <w:szCs w:val="20"/>
        </w:rPr>
      </w:pPr>
      <w:r>
        <w:rPr>
          <w:rFonts w:cs="Times New Roman"/>
          <w:color w:val="101827"/>
          <w:szCs w:val="20"/>
        </w:rPr>
        <w:t xml:space="preserve">Grupa KRUK nie prowadzi działań w zakresie usuwania gazów cieplarnianych </w:t>
      </w:r>
      <w:r w:rsidRPr="000D06F4">
        <w:rPr>
          <w:rFonts w:cs="Times New Roman"/>
          <w:color w:val="101827"/>
          <w:szCs w:val="20"/>
        </w:rPr>
        <w:t>w obszarze własnych operacji</w:t>
      </w:r>
    </w:p>
    <w:p w14:paraId="409D19DE" w14:textId="77777777" w:rsidR="00F17C48" w:rsidRPr="00291D06" w:rsidRDefault="00F17C48" w:rsidP="0095061A">
      <w:pPr>
        <w:pStyle w:val="Heading2"/>
      </w:pPr>
      <w:r w:rsidRPr="00291D06">
        <w:t>ustalanie wewnetrznych cen emisji dwultlenku w</w:t>
      </w:r>
      <w:r>
        <w:t>ę</w:t>
      </w:r>
      <w:r w:rsidRPr="00291D06">
        <w:t xml:space="preserve">gla </w:t>
      </w:r>
      <w:r>
        <w:t>(</w:t>
      </w:r>
      <w:r w:rsidRPr="006708EF">
        <w:t>E1-8</w:t>
      </w:r>
      <w:r>
        <w:t>)</w:t>
      </w:r>
    </w:p>
    <w:p w14:paraId="65F6301D" w14:textId="77777777" w:rsidR="00F17C48" w:rsidRPr="00BA1806" w:rsidRDefault="00F17C48" w:rsidP="00F17C48">
      <w:pPr>
        <w:rPr>
          <w:rFonts w:cs="Times New Roman"/>
          <w:color w:val="101827"/>
          <w:szCs w:val="20"/>
        </w:rPr>
      </w:pPr>
      <w:r w:rsidRPr="00BA1806">
        <w:rPr>
          <w:rFonts w:cs="Times New Roman"/>
          <w:color w:val="101827"/>
          <w:szCs w:val="20"/>
        </w:rPr>
        <w:t xml:space="preserve">Grupa Kruk </w:t>
      </w:r>
      <w:r>
        <w:rPr>
          <w:rFonts w:cs="Times New Roman"/>
          <w:color w:val="101827"/>
          <w:szCs w:val="20"/>
        </w:rPr>
        <w:t>nie stosuje</w:t>
      </w:r>
      <w:r w:rsidRPr="00BA1806">
        <w:rPr>
          <w:rFonts w:cs="Times New Roman"/>
          <w:color w:val="101827"/>
          <w:szCs w:val="20"/>
        </w:rPr>
        <w:t> wewnętrzn</w:t>
      </w:r>
      <w:r>
        <w:rPr>
          <w:rFonts w:cs="Times New Roman"/>
          <w:color w:val="101827"/>
          <w:szCs w:val="20"/>
        </w:rPr>
        <w:t>ych</w:t>
      </w:r>
      <w:r w:rsidRPr="00BA1806">
        <w:rPr>
          <w:rFonts w:cs="Times New Roman"/>
          <w:color w:val="101827"/>
          <w:szCs w:val="20"/>
        </w:rPr>
        <w:t> system</w:t>
      </w:r>
      <w:r>
        <w:rPr>
          <w:rFonts w:cs="Times New Roman"/>
          <w:color w:val="101827"/>
          <w:szCs w:val="20"/>
        </w:rPr>
        <w:t>ów</w:t>
      </w:r>
      <w:r w:rsidRPr="00BA1806">
        <w:rPr>
          <w:rFonts w:cs="Times New Roman"/>
          <w:color w:val="101827"/>
          <w:szCs w:val="20"/>
        </w:rPr>
        <w:t> ustalania cen emisji dwutlenku węgla.</w:t>
      </w:r>
    </w:p>
    <w:p w14:paraId="1215A8F1" w14:textId="01AA3638" w:rsidR="00F17C48" w:rsidRPr="0079618F" w:rsidRDefault="00F17C48" w:rsidP="0095061A">
      <w:pPr>
        <w:pStyle w:val="Heading2"/>
      </w:pPr>
      <w:r w:rsidRPr="0079618F">
        <w:t>Uwzględnianie wyników związanych ze zrównoważonym rozwojem w systemie zachęt (E1-GOV-3)</w:t>
      </w:r>
    </w:p>
    <w:p w14:paraId="0934246D" w14:textId="7C0B9FEF" w:rsidR="004F06A2" w:rsidRPr="00BE2E8F" w:rsidRDefault="00F17C48" w:rsidP="00F17C48">
      <w:pPr>
        <w:pStyle w:val="Akapit-gwny"/>
        <w:rPr>
          <w:i/>
          <w:iCs/>
        </w:rPr>
      </w:pPr>
      <w:r w:rsidRPr="00BA3B28">
        <w:t>Uwzględnienie wyników związanych ze zrównoważonym rozwojem w systemie zachęt opisano w</w:t>
      </w:r>
      <w:r w:rsidR="004F06A2" w:rsidRPr="00BA3B28">
        <w:t xml:space="preserve"> </w:t>
      </w:r>
      <w:bookmarkStart w:id="319" w:name="_Hlk193133334"/>
      <w:r w:rsidR="004F06A2" w:rsidRPr="00BA3B28">
        <w:t>punkcie 8.3.4</w:t>
      </w:r>
      <w:r w:rsidRPr="00BA3B28">
        <w:t xml:space="preserve"> </w:t>
      </w:r>
      <w:r w:rsidR="004F06A2" w:rsidRPr="00BE2E8F">
        <w:rPr>
          <w:i/>
          <w:iCs/>
        </w:rPr>
        <w:t>Wynagrodzenie, nagrody i warunki umów o pracę członków Zarządu</w:t>
      </w:r>
      <w:r w:rsidR="004F06A2" w:rsidRPr="00BA3B28">
        <w:rPr>
          <w:i/>
          <w:iCs/>
        </w:rPr>
        <w:t>.</w:t>
      </w:r>
      <w:bookmarkEnd w:id="3"/>
      <w:bookmarkEnd w:id="4"/>
      <w:bookmarkEnd w:id="319"/>
    </w:p>
    <w:sectPr w:rsidR="004F06A2" w:rsidRPr="00BE2E8F" w:rsidSect="00AA1D7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Stachyrak, Anna" w:date="2025-03-05T18:14:00Z" w:initials="AS">
    <w:p w14:paraId="298A1679" w14:textId="77777777" w:rsidR="009B7408" w:rsidRDefault="009B7408" w:rsidP="009B7408">
      <w:pPr>
        <w:pStyle w:val="CommentText"/>
        <w:jc w:val="left"/>
      </w:pPr>
      <w:r>
        <w:rPr>
          <w:rStyle w:val="CommentReference"/>
        </w:rPr>
        <w:annotationRef/>
      </w:r>
      <w:r>
        <w:t>Prosimy o doprecyzowanie w ujawnieniu czy są to wpływy</w:t>
      </w:r>
    </w:p>
  </w:comment>
  <w:comment w:id="8" w:author="Emilia Szkudlarz" w:date="2025-03-06T23:06:00Z" w:initials="ES">
    <w:p w14:paraId="318CDB3A" w14:textId="77777777" w:rsidR="009B7408" w:rsidRDefault="009B7408" w:rsidP="009B7408">
      <w:pPr>
        <w:pStyle w:val="CommentText"/>
        <w:jc w:val="left"/>
      </w:pPr>
      <w:r>
        <w:rPr>
          <w:rStyle w:val="CommentReference"/>
        </w:rPr>
        <w:annotationRef/>
      </w:r>
      <w:r>
        <w:t>dodano</w:t>
      </w:r>
    </w:p>
  </w:comment>
  <w:comment w:id="9" w:author="Stachyrak, Anna" w:date="2025-03-05T18:16:00Z" w:initials="AS">
    <w:p w14:paraId="7E8C33BD" w14:textId="77777777" w:rsidR="00167BC7" w:rsidRDefault="00167BC7" w:rsidP="00167BC7">
      <w:pPr>
        <w:pStyle w:val="CommentText"/>
        <w:jc w:val="left"/>
      </w:pPr>
      <w:r>
        <w:rPr>
          <w:rStyle w:val="CommentReference"/>
        </w:rPr>
        <w:annotationRef/>
      </w:r>
      <w:r>
        <w:t xml:space="preserve">Prosimy o doprecyzowanie ciągu przyczynowo-skutkowego, wg ESRS E1.IRO-1 par. AR. 9. </w:t>
      </w:r>
    </w:p>
    <w:p w14:paraId="63A9E21A" w14:textId="77777777" w:rsidR="00167BC7" w:rsidRDefault="00167BC7" w:rsidP="00167BC7">
      <w:pPr>
        <w:pStyle w:val="CommentText"/>
        <w:jc w:val="left"/>
      </w:pPr>
      <w:r>
        <w:t>--&gt; czy właśnie ta inwentaryzacja źródeł emisji GHG była podstawą do identyfikacji istotnych wpływów?</w:t>
      </w:r>
    </w:p>
    <w:p w14:paraId="0753F6CF" w14:textId="77777777" w:rsidR="00167BC7" w:rsidRDefault="00167BC7" w:rsidP="00167BC7">
      <w:pPr>
        <w:pStyle w:val="CommentText"/>
        <w:jc w:val="left"/>
      </w:pPr>
      <w:r>
        <w:rPr>
          <w:u w:val="single"/>
        </w:rPr>
        <w:t>Prosimy, aby z opisu wybrzmiewało, jak przebiegał proces, który doprowadził do wniosków w postaci zidentyfikowanych istotnych wpływów dla ESRS E1</w:t>
      </w:r>
    </w:p>
  </w:comment>
  <w:comment w:id="10" w:author="Emilia Szkudlarz" w:date="2025-03-06T10:17:00Z" w:initials="ES">
    <w:p w14:paraId="132FF1EB" w14:textId="77777777" w:rsidR="00167BC7" w:rsidRDefault="00167BC7" w:rsidP="00167BC7">
      <w:pPr>
        <w:pStyle w:val="CommentText"/>
        <w:jc w:val="left"/>
      </w:pPr>
      <w:r>
        <w:rPr>
          <w:rStyle w:val="CommentReference"/>
        </w:rPr>
        <w:annotationRef/>
      </w:r>
      <w:r>
        <w:t>Przeredagowano zapisy</w:t>
      </w:r>
    </w:p>
  </w:comment>
  <w:comment w:id="11" w:author="Stachyrak, Anna" w:date="2025-03-05T22:06:00Z" w:initials="AS">
    <w:p w14:paraId="5B95D53A" w14:textId="1218DE0D" w:rsidR="00D77B28" w:rsidRDefault="00D77B28" w:rsidP="00D77B28">
      <w:pPr>
        <w:pStyle w:val="CommentText"/>
        <w:jc w:val="left"/>
      </w:pPr>
      <w:r>
        <w:rPr>
          <w:rStyle w:val="CommentReference"/>
        </w:rPr>
        <w:annotationRef/>
      </w:r>
      <w:r>
        <w:rPr>
          <w:highlight w:val="cyan"/>
        </w:rPr>
        <w:t>PBC_E1_3: Prosimy o przekazanie szacunków / dokumentu z analizą dla poszczególnych 15-stu kategorii emisji Zakresu 3, w którym znajduje się identyfikacja i uzasadnienie kategorii Zakresu 3, które Grupa ocenia jako istotne i które podlegają ujawnieniu w ramach E1-6</w:t>
      </w:r>
    </w:p>
    <w:p w14:paraId="1E220ADB" w14:textId="77777777" w:rsidR="00D77B28" w:rsidRDefault="00D77B28" w:rsidP="00D77B28">
      <w:pPr>
        <w:pStyle w:val="CommentText"/>
        <w:jc w:val="left"/>
      </w:pPr>
      <w:r>
        <w:t>Zgodnie z ESRS E1 AR 46:</w:t>
      </w:r>
    </w:p>
    <w:p w14:paraId="1B0745E8" w14:textId="77777777" w:rsidR="00D77B28" w:rsidRDefault="00D77B28" w:rsidP="00D77B28">
      <w:pPr>
        <w:pStyle w:val="CommentText"/>
        <w:jc w:val="left"/>
      </w:pPr>
      <w:r>
        <w:rPr>
          <w:i/>
          <w:iCs/>
          <w:color w:val="000000"/>
        </w:rPr>
        <w:t xml:space="preserve">Przygotowując informacje na temat </w:t>
      </w:r>
      <w:r>
        <w:rPr>
          <w:b/>
          <w:bCs/>
          <w:i/>
          <w:iCs/>
          <w:color w:val="000000"/>
        </w:rPr>
        <w:t xml:space="preserve">emisji </w:t>
      </w:r>
      <w:r>
        <w:rPr>
          <w:i/>
          <w:iCs/>
          <w:color w:val="000000"/>
        </w:rPr>
        <w:t xml:space="preserve">gazów cieplarnianych zakresu 3 brutto wymagane na podstawie pkt 51, jednostka: (…) d) </w:t>
      </w:r>
      <w:r>
        <w:rPr>
          <w:b/>
          <w:bCs/>
          <w:i/>
          <w:iCs/>
          <w:color w:val="000000"/>
        </w:rPr>
        <w:t xml:space="preserve">identyfikuje i ujawnia swoje znaczące kategorie zakresu 3 na podstawie skali szacowanych emisji gazów cieplarnianych należących do tych kategorii oraz innych kryteriów </w:t>
      </w:r>
      <w:r>
        <w:rPr>
          <w:i/>
          <w:iCs/>
          <w:color w:val="000000"/>
        </w:rPr>
        <w:t xml:space="preserve">przewidzianych w „GHG Protocol Corporate Value Chain (Scope 3) Accounting and Reporting Standard” </w:t>
      </w:r>
    </w:p>
  </w:comment>
  <w:comment w:id="12" w:author="Emilia Szkudlarz" w:date="2025-03-06T08:25:00Z" w:initials="ES">
    <w:p w14:paraId="5B0C1A51" w14:textId="77777777" w:rsidR="00D23E8C" w:rsidRDefault="00D77B28" w:rsidP="00D23E8C">
      <w:pPr>
        <w:pStyle w:val="CommentText"/>
        <w:jc w:val="left"/>
      </w:pPr>
      <w:r>
        <w:rPr>
          <w:rStyle w:val="CommentReference"/>
        </w:rPr>
        <w:annotationRef/>
      </w:r>
      <w:r w:rsidR="00D23E8C">
        <w:t>Informacje zawarte w Co2 report</w:t>
      </w:r>
    </w:p>
  </w:comment>
  <w:comment w:id="13" w:author="Stachyrak, Anna" w:date="2025-03-05T18:19:00Z" w:initials="AS">
    <w:p w14:paraId="33DB83E7" w14:textId="484550AC" w:rsidR="00B401EE" w:rsidRDefault="00B401EE" w:rsidP="00B401EE">
      <w:pPr>
        <w:pStyle w:val="CommentText"/>
        <w:jc w:val="left"/>
      </w:pPr>
      <w:r>
        <w:rPr>
          <w:rStyle w:val="CommentReference"/>
        </w:rPr>
        <w:annotationRef/>
      </w:r>
      <w:r>
        <w:t>Tylko własnych, czy również wynajmowanych, gdzie Grupa ma kontrolę operacyjną nad zużyciem energii?</w:t>
      </w:r>
    </w:p>
  </w:comment>
  <w:comment w:id="14" w:author="Emilia Szkudlarz" w:date="2025-03-06T08:26:00Z" w:initials="ES">
    <w:p w14:paraId="075FF2D0" w14:textId="77777777" w:rsidR="00393BE5" w:rsidRDefault="00B401EE" w:rsidP="00393BE5">
      <w:pPr>
        <w:pStyle w:val="CommentText"/>
        <w:jc w:val="left"/>
      </w:pPr>
      <w:r>
        <w:rPr>
          <w:rStyle w:val="CommentReference"/>
        </w:rPr>
        <w:annotationRef/>
      </w:r>
      <w:r w:rsidR="00393BE5">
        <w:t>Wzięto pod uwagę zarówno nieruchomości własne jak i wynajmowane</w:t>
      </w:r>
    </w:p>
  </w:comment>
  <w:comment w:id="15" w:author="Stachyrak, Anna" w:date="2025-03-19T23:15:00Z" w:initials="AS">
    <w:p w14:paraId="2EF277A5" w14:textId="77777777" w:rsidR="00C1433F" w:rsidRDefault="00C1433F" w:rsidP="00C1433F">
      <w:pPr>
        <w:pStyle w:val="CommentText"/>
        <w:jc w:val="left"/>
      </w:pPr>
      <w:r>
        <w:rPr>
          <w:rStyle w:val="CommentReference"/>
        </w:rPr>
        <w:annotationRef/>
      </w:r>
      <w:r>
        <w:rPr>
          <w:highlight w:val="yellow"/>
        </w:rPr>
        <w:t>Dziękuję za potwierdzenie - prosimy o doprecyzowanie w ujawnieniu, że uwzględniane są nieruchomości pod kontrolą operacyjną Grupy (czyli własne + wynajmowane)</w:t>
      </w:r>
    </w:p>
  </w:comment>
  <w:comment w:id="16" w:author="Emilia Szkudlarz" w:date="2025-03-20T01:35:00Z" w:initials="ES">
    <w:p w14:paraId="2AD04921" w14:textId="77777777" w:rsidR="00092EFF" w:rsidRDefault="00092EFF" w:rsidP="00092EFF">
      <w:pPr>
        <w:pStyle w:val="CommentText"/>
        <w:jc w:val="left"/>
      </w:pPr>
      <w:r>
        <w:rPr>
          <w:rStyle w:val="CommentReference"/>
        </w:rPr>
        <w:annotationRef/>
      </w:r>
      <w:r>
        <w:t>zroione</w:t>
      </w:r>
    </w:p>
  </w:comment>
  <w:comment w:id="20" w:author="Stachyrak, Anna" w:date="2025-03-05T18:19:00Z" w:initials="AS">
    <w:p w14:paraId="06F2CA64" w14:textId="7A618026" w:rsidR="00B401EE" w:rsidRDefault="00B401EE" w:rsidP="00B401EE">
      <w:pPr>
        <w:pStyle w:val="CommentText"/>
        <w:jc w:val="left"/>
      </w:pPr>
      <w:r>
        <w:rPr>
          <w:rStyle w:val="CommentReference"/>
        </w:rPr>
        <w:annotationRef/>
      </w:r>
      <w:r>
        <w:t>Tylko własnych, czy również w leasingu?</w:t>
      </w:r>
    </w:p>
  </w:comment>
  <w:comment w:id="21" w:author="Emilia Szkudlarz" w:date="2025-03-06T08:26:00Z" w:initials="ES">
    <w:p w14:paraId="2B4B13FA" w14:textId="77777777" w:rsidR="00763D0C" w:rsidRDefault="00B401EE" w:rsidP="00763D0C">
      <w:pPr>
        <w:pStyle w:val="CommentText"/>
        <w:jc w:val="left"/>
      </w:pPr>
      <w:r>
        <w:rPr>
          <w:rStyle w:val="CommentReference"/>
        </w:rPr>
        <w:annotationRef/>
      </w:r>
      <w:r w:rsidR="00763D0C">
        <w:t>Wzięto pod uwagę wszystkie pojazdy, własne i w leasingu</w:t>
      </w:r>
    </w:p>
  </w:comment>
  <w:comment w:id="22" w:author="Stachyrak, Anna" w:date="2025-03-19T23:15:00Z" w:initials="AS">
    <w:p w14:paraId="184236D0" w14:textId="77777777" w:rsidR="00C1433F" w:rsidRDefault="00C1433F" w:rsidP="00C1433F">
      <w:pPr>
        <w:pStyle w:val="CommentText"/>
        <w:jc w:val="left"/>
      </w:pPr>
      <w:r>
        <w:rPr>
          <w:rStyle w:val="CommentReference"/>
        </w:rPr>
        <w:annotationRef/>
      </w:r>
      <w:r>
        <w:rPr>
          <w:highlight w:val="yellow"/>
        </w:rPr>
        <w:t>Dziękuję za potwierdzenie - prosimy o doprecyzowanie w ujawnieniu, że uwzględniane są pojazdy pod kontrolą operacyjną Grupy (czyli własne + leasingowane)</w:t>
      </w:r>
    </w:p>
  </w:comment>
  <w:comment w:id="23" w:author="Emilia Szkudlarz" w:date="2025-03-20T01:35:00Z" w:initials="ES">
    <w:p w14:paraId="3BFC578E" w14:textId="77777777" w:rsidR="00092EFF" w:rsidRDefault="00092EFF" w:rsidP="00092EFF">
      <w:pPr>
        <w:pStyle w:val="CommentText"/>
        <w:jc w:val="left"/>
      </w:pPr>
      <w:r>
        <w:rPr>
          <w:rStyle w:val="CommentReference"/>
        </w:rPr>
        <w:annotationRef/>
      </w:r>
      <w:r>
        <w:t>zrobione</w:t>
      </w:r>
    </w:p>
  </w:comment>
  <w:comment w:id="29" w:author="Stachyrak, Anna" w:date="2025-03-05T22:36:00Z" w:initials="AS">
    <w:p w14:paraId="7A4A39C1" w14:textId="02035EA4" w:rsidR="00B401EE" w:rsidRDefault="00B401EE" w:rsidP="00B401EE">
      <w:pPr>
        <w:pStyle w:val="CommentText"/>
        <w:jc w:val="left"/>
      </w:pPr>
      <w:r>
        <w:rPr>
          <w:rStyle w:val="CommentReference"/>
        </w:rPr>
        <w:annotationRef/>
      </w:r>
      <w:r>
        <w:t xml:space="preserve">Prosimy o podanie szerszego uzasadnienie z uwzględnieniem ekspozycji korporacyjnych i ekspozycji zabezpieczonych na nieruchomościach w relacji do całego portfela Grupy oraz w relacji do zakresu klas aktywów dostępnych w metodyce PCAF. </w:t>
      </w:r>
    </w:p>
  </w:comment>
  <w:comment w:id="30" w:author="Emilia Szkudlarz" w:date="2025-03-06T08:27:00Z" w:initials="ES">
    <w:p w14:paraId="0C969C73" w14:textId="77777777" w:rsidR="004E00BA" w:rsidRDefault="00B401EE" w:rsidP="004E00BA">
      <w:pPr>
        <w:pStyle w:val="CommentText"/>
        <w:jc w:val="left"/>
      </w:pPr>
      <w:r>
        <w:rPr>
          <w:rStyle w:val="CommentReference"/>
        </w:rPr>
        <w:annotationRef/>
      </w:r>
      <w:r w:rsidR="004E00BA">
        <w:t>Załączamy dodatkowe analizy, z której wynika krótki okres posiadania nieruchomości przejętych w toku egzekucji (1) i ekspozycje zabezpieczone na nieruchomościach w odniesieniu do całego portfela (2).  - PLIK w folderze E1</w:t>
      </w:r>
    </w:p>
  </w:comment>
  <w:comment w:id="31" w:author="Stachyrak, Anna" w:date="2025-03-19T23:17:00Z" w:initials="AS">
    <w:p w14:paraId="584065AB" w14:textId="77777777" w:rsidR="00226A20" w:rsidRDefault="00226A20" w:rsidP="00226A20">
      <w:pPr>
        <w:pStyle w:val="CommentText"/>
        <w:jc w:val="left"/>
      </w:pPr>
      <w:r>
        <w:rPr>
          <w:rStyle w:val="CommentReference"/>
        </w:rPr>
        <w:annotationRef/>
      </w:r>
      <w:r>
        <w:rPr>
          <w:highlight w:val="yellow"/>
        </w:rPr>
        <w:t xml:space="preserve">Dziękuję za materiał. </w:t>
      </w:r>
    </w:p>
    <w:p w14:paraId="39892903" w14:textId="77777777" w:rsidR="00226A20" w:rsidRDefault="00226A20" w:rsidP="00226A20">
      <w:pPr>
        <w:pStyle w:val="CommentText"/>
        <w:jc w:val="left"/>
      </w:pPr>
      <w:r>
        <w:rPr>
          <w:highlight w:val="yellow"/>
        </w:rPr>
        <w:t>W nawiązaniu do rozmowy, prosimy, aby w ujawnieniu konkretnie wybrzmiała szersza argumentacja dlaczego KRUK nie uważa Kategorii 15 za istotny:</w:t>
      </w:r>
    </w:p>
    <w:p w14:paraId="5DF73466" w14:textId="77777777" w:rsidR="00226A20" w:rsidRDefault="00226A20" w:rsidP="00226A20">
      <w:pPr>
        <w:pStyle w:val="CommentText"/>
        <w:jc w:val="left"/>
      </w:pPr>
      <w:r>
        <w:rPr>
          <w:highlight w:val="yellow"/>
        </w:rPr>
        <w:t>1/ kontekst, że większość portfela to należności konsumenckie niezabezpieczone</w:t>
      </w:r>
    </w:p>
    <w:p w14:paraId="6FA224DD" w14:textId="77777777" w:rsidR="00226A20" w:rsidRDefault="00226A20" w:rsidP="00226A20">
      <w:pPr>
        <w:pStyle w:val="CommentText"/>
        <w:jc w:val="left"/>
      </w:pPr>
      <w:r>
        <w:rPr>
          <w:highlight w:val="yellow"/>
        </w:rPr>
        <w:t>2/ kontekst, że celem biznesowym KRUK nie jest finansowanie działalności / nieruchomości klientów, ale odzyskanie przeterminowanej wierzytelności</w:t>
      </w:r>
    </w:p>
    <w:p w14:paraId="24D086FA" w14:textId="77777777" w:rsidR="00226A20" w:rsidRDefault="00226A20" w:rsidP="00226A20">
      <w:pPr>
        <w:pStyle w:val="CommentText"/>
        <w:jc w:val="left"/>
      </w:pPr>
      <w:r>
        <w:rPr>
          <w:highlight w:val="yellow"/>
        </w:rPr>
        <w:t>3/ krótki okres posiadania przejętych zabezpieczeń wierzytelności</w:t>
      </w:r>
    </w:p>
  </w:comment>
  <w:comment w:id="32" w:author="Emilia Szkudlarz" w:date="2025-03-20T01:38:00Z" w:initials="ES">
    <w:p w14:paraId="7F89BE9D" w14:textId="77777777" w:rsidR="00092EFF" w:rsidRDefault="00092EFF" w:rsidP="00092EFF">
      <w:pPr>
        <w:pStyle w:val="CommentText"/>
        <w:jc w:val="left"/>
      </w:pPr>
      <w:r>
        <w:rPr>
          <w:rStyle w:val="CommentReference"/>
        </w:rPr>
        <w:annotationRef/>
      </w:r>
      <w:r>
        <w:rPr>
          <w:highlight w:val="green"/>
        </w:rPr>
        <w:t>KAREL - PLEASE ANSWER.</w:t>
      </w:r>
    </w:p>
  </w:comment>
  <w:comment w:id="33" w:author="Vit Navratil" w:date="2025-03-20T10:57:00Z" w:initials="VN">
    <w:p w14:paraId="47629BEA" w14:textId="77777777" w:rsidR="00D869B8" w:rsidRDefault="00D869B8" w:rsidP="00D869B8">
      <w:pPr>
        <w:pStyle w:val="CommentText"/>
        <w:jc w:val="left"/>
      </w:pPr>
      <w:r>
        <w:rPr>
          <w:rStyle w:val="CommentReference"/>
        </w:rPr>
        <w:annotationRef/>
      </w:r>
      <w:r>
        <w:rPr>
          <w:lang w:val="cs-CZ"/>
        </w:rPr>
        <w:t>Justified on page 29</w:t>
      </w:r>
    </w:p>
  </w:comment>
  <w:comment w:id="34" w:author="Stachyrak, Anna" w:date="2025-03-05T22:03:00Z" w:initials="AS">
    <w:p w14:paraId="08FC9AA8" w14:textId="2E1A1799" w:rsidR="00B401EE" w:rsidRDefault="00B401EE" w:rsidP="00B401EE">
      <w:pPr>
        <w:pStyle w:val="CommentText"/>
        <w:jc w:val="left"/>
      </w:pPr>
      <w:r>
        <w:rPr>
          <w:rStyle w:val="CommentReference"/>
        </w:rPr>
        <w:annotationRef/>
      </w:r>
      <w:r>
        <w:t>Dlaczego tutaj pojawiają się cele?</w:t>
      </w:r>
    </w:p>
    <w:p w14:paraId="5DC5DF51" w14:textId="77777777" w:rsidR="00B401EE" w:rsidRDefault="00B401EE" w:rsidP="00B401EE">
      <w:pPr>
        <w:pStyle w:val="CommentText"/>
        <w:jc w:val="left"/>
      </w:pPr>
      <w:r>
        <w:t>Ujawnienia E1.IRO-1 służą opisowi metodyki przyjętej w procesie DMA do identyfikacji istotnych IRO</w:t>
      </w:r>
    </w:p>
  </w:comment>
  <w:comment w:id="35" w:author="Emilia Szkudlarz" w:date="2025-03-06T23:11:00Z" w:initials="ES">
    <w:p w14:paraId="22924F7E" w14:textId="77777777" w:rsidR="009A7955" w:rsidRDefault="009A7955" w:rsidP="009A7955">
      <w:pPr>
        <w:pStyle w:val="CommentText"/>
        <w:jc w:val="left"/>
      </w:pPr>
      <w:r>
        <w:rPr>
          <w:rStyle w:val="CommentReference"/>
        </w:rPr>
        <w:annotationRef/>
      </w:r>
      <w:r>
        <w:t>usunięto</w:t>
      </w:r>
    </w:p>
  </w:comment>
  <w:comment w:id="36" w:author="Emilia Szkudlarz" w:date="2025-03-08T12:11:00Z" w:initials="ES">
    <w:p w14:paraId="739E3E38" w14:textId="77777777" w:rsidR="009B7408" w:rsidRDefault="009B7408" w:rsidP="009B7408">
      <w:pPr>
        <w:pStyle w:val="CommentText"/>
        <w:jc w:val="left"/>
      </w:pPr>
      <w:r>
        <w:rPr>
          <w:rStyle w:val="CommentReference"/>
        </w:rPr>
        <w:annotationRef/>
      </w:r>
      <w:r>
        <w:t>Komentarz Anna Stachyrak: Prośba o uzupełnienie rozdziału o opis procesu, który doprowadził do wniosku o braku występowania istotnych szans finansowych w obszarze E1</w:t>
      </w:r>
    </w:p>
  </w:comment>
  <w:comment w:id="37" w:author="Emilia Szkudlarz" w:date="2025-03-08T14:08:00Z" w:initials="ES">
    <w:p w14:paraId="18C5EB5F" w14:textId="77777777" w:rsidR="009B7408" w:rsidRDefault="009B7408" w:rsidP="009B7408">
      <w:pPr>
        <w:pStyle w:val="CommentText"/>
        <w:jc w:val="left"/>
      </w:pPr>
      <w:r>
        <w:rPr>
          <w:rStyle w:val="CommentReference"/>
        </w:rPr>
        <w:annotationRef/>
      </w:r>
      <w:r>
        <w:t>Przeredagowano</w:t>
      </w:r>
    </w:p>
  </w:comment>
  <w:comment w:id="47" w:author="Emilia Szkudlarz" w:date="2025-03-04T11:14:00Z" w:initials="ES">
    <w:p w14:paraId="149C508C" w14:textId="319CE70E" w:rsidR="00165B74" w:rsidRDefault="00165B74" w:rsidP="00165B74">
      <w:pPr>
        <w:pStyle w:val="CommentText"/>
        <w:jc w:val="left"/>
      </w:pPr>
      <w:r>
        <w:rPr>
          <w:rStyle w:val="CommentReference"/>
        </w:rPr>
        <w:annotationRef/>
      </w:r>
      <w:r>
        <w:t>Do audytora: Tabela zostanie uzupełniona w drugiej iteracji</w:t>
      </w:r>
    </w:p>
  </w:comment>
  <w:comment w:id="48" w:author="Stachyrak, Anna" w:date="2025-03-05T17:22:00Z" w:initials="AS">
    <w:p w14:paraId="119A6CB9" w14:textId="0AE054D2" w:rsidR="004465A7" w:rsidRDefault="004465A7" w:rsidP="004465A7">
      <w:pPr>
        <w:pStyle w:val="CommentText"/>
        <w:jc w:val="left"/>
      </w:pPr>
      <w:r>
        <w:rPr>
          <w:rStyle w:val="CommentReference"/>
        </w:rPr>
        <w:annotationRef/>
      </w:r>
      <w:r>
        <w:t>Prosimy, aby tagi uwzględniały człony liczbowe - czyli tutaj powinno być „SBM-3”</w:t>
      </w:r>
    </w:p>
  </w:comment>
  <w:comment w:id="49" w:author="Emilia Szkudlarz" w:date="2025-03-06T22:50:00Z" w:initials="ES">
    <w:p w14:paraId="665ABD8B" w14:textId="77777777" w:rsidR="00B401EE" w:rsidRDefault="00B401EE" w:rsidP="00B401EE">
      <w:pPr>
        <w:pStyle w:val="CommentText"/>
        <w:jc w:val="left"/>
      </w:pPr>
      <w:r>
        <w:rPr>
          <w:rStyle w:val="CommentReference"/>
        </w:rPr>
        <w:annotationRef/>
      </w:r>
      <w:r>
        <w:t>dodano</w:t>
      </w:r>
    </w:p>
  </w:comment>
  <w:comment w:id="51" w:author="Stachyrak, Anna" w:date="2025-03-05T17:26:00Z" w:initials="AS">
    <w:p w14:paraId="02CE1F98" w14:textId="77777777" w:rsidR="00551A1C" w:rsidRDefault="00551A1C" w:rsidP="00551A1C">
      <w:pPr>
        <w:pStyle w:val="CommentText"/>
        <w:jc w:val="left"/>
      </w:pPr>
      <w:r>
        <w:rPr>
          <w:rStyle w:val="CommentReference"/>
        </w:rPr>
        <w:annotationRef/>
      </w:r>
      <w:r>
        <w:t>Warto dla czytelników-laików wskazać, jakie kluczowe założenia co do zmian klimatycznych są zawarte w tym scenariuszu</w:t>
      </w:r>
    </w:p>
  </w:comment>
  <w:comment w:id="52" w:author="Emilia Szkudlarz" w:date="2025-03-06T23:26:00Z" w:initials="ES">
    <w:p w14:paraId="389EC663" w14:textId="77777777" w:rsidR="00680854" w:rsidRDefault="00551A1C" w:rsidP="00680854">
      <w:pPr>
        <w:pStyle w:val="CommentText"/>
        <w:jc w:val="left"/>
      </w:pPr>
      <w:r>
        <w:rPr>
          <w:rStyle w:val="CommentReference"/>
        </w:rPr>
        <w:annotationRef/>
      </w:r>
      <w:r w:rsidR="00680854">
        <w:t>uzupełniono</w:t>
      </w:r>
    </w:p>
  </w:comment>
  <w:comment w:id="53" w:author="Stachyrak, Anna" w:date="2025-03-05T17:30:00Z" w:initials="AS">
    <w:p w14:paraId="2A1FCF4C" w14:textId="77777777" w:rsidR="007C5659" w:rsidRDefault="007C5659" w:rsidP="007C5659">
      <w:pPr>
        <w:pStyle w:val="CommentText"/>
        <w:jc w:val="left"/>
      </w:pPr>
      <w:r>
        <w:rPr>
          <w:rStyle w:val="CommentReference"/>
        </w:rPr>
        <w:annotationRef/>
      </w:r>
      <w:r>
        <w:t>Prosimy o szersze wyjaśnienie w sprawozdaniu dlaczego ten scenariuszy został uznany za najbardziej prawdopodobny. Zawiera on najbardziej ambitne założenia jeśli chodzi o ścieżki redukcji emisji GHG. W objaśnieniu prosimy o odwołanie się do źródeł zewnętrznych.</w:t>
      </w:r>
    </w:p>
    <w:p w14:paraId="21606A4E" w14:textId="77777777" w:rsidR="007C5659" w:rsidRDefault="007C5659" w:rsidP="007C5659">
      <w:pPr>
        <w:pStyle w:val="CommentText"/>
        <w:jc w:val="left"/>
      </w:pPr>
    </w:p>
    <w:p w14:paraId="0ADB080F" w14:textId="77777777" w:rsidR="007C5659" w:rsidRDefault="007C5659" w:rsidP="007C5659">
      <w:pPr>
        <w:pStyle w:val="CommentText"/>
        <w:jc w:val="left"/>
      </w:pPr>
      <w:r>
        <w:t>W FAQ do Taksonomii (pod kątem oceny ryzyka fizycznego) czytamy przykładowo (</w:t>
      </w:r>
      <w:hyperlink r:id="rId1" w:history="1">
        <w:r w:rsidRPr="00006B00">
          <w:rPr>
            <w:rStyle w:val="Hyperlink"/>
          </w:rPr>
          <w:t>C_202300267EN.000101.fmx.xml</w:t>
        </w:r>
      </w:hyperlink>
      <w:r>
        <w:t xml:space="preserve"> ): </w:t>
      </w:r>
      <w:r>
        <w:rPr>
          <w:i/>
          <w:iCs/>
          <w:color w:val="000000"/>
          <w:highlight w:val="white"/>
        </w:rPr>
        <w:t>Regarding the choice of adequate Representative Concentration Pathway (RCP) to be taken into consideration, according to the Technical guidance on the climate proofing of infrastructure in the period 2021-2027 </w:t>
      </w:r>
      <w:hyperlink r:id="rId2" w:anchor="ntr61-C_202300267EN.000101-E0061" w:history="1">
        <w:r w:rsidRPr="00006B00">
          <w:rPr>
            <w:rStyle w:val="Hyperlink"/>
            <w:i/>
            <w:iCs/>
          </w:rPr>
          <w:t>(61)</w:t>
        </w:r>
      </w:hyperlink>
      <w:r>
        <w:rPr>
          <w:i/>
          <w:iCs/>
          <w:color w:val="000000"/>
          <w:highlight w:val="white"/>
        </w:rPr>
        <w:t>, RCP 4,5 may be used for climate projections up to 2060 as until that year there are only small differences between the scenarios. However, for subsequent years, RCP 4,5 may begin to underestimate the changes, in particular, if GHG emissions prove higher than anticipated. Hence, it could be more relevant to use RCP 6,0 and RCP 8,5 for current projections until 2100. Warming under RCP 8,5 is widely considered to be greater than current business-as-usual scenarios, but it has relevance from the perspective of risk management since tipping points could not be fully accounted for in IPCC projections, while climate change impacts have already been more pronounced than expected.</w:t>
      </w:r>
      <w:r>
        <w:rPr>
          <w:i/>
          <w:iCs/>
        </w:rPr>
        <w:t xml:space="preserve"> </w:t>
      </w:r>
    </w:p>
  </w:comment>
  <w:comment w:id="54" w:author="Emilia Szkudlarz" w:date="2025-03-08T12:33:00Z" w:initials="ES">
    <w:p w14:paraId="0FD0D323" w14:textId="77777777" w:rsidR="007C5659" w:rsidRDefault="007C5659" w:rsidP="007C5659">
      <w:pPr>
        <w:pStyle w:val="CommentText"/>
        <w:jc w:val="left"/>
      </w:pPr>
      <w:r>
        <w:rPr>
          <w:rStyle w:val="CommentReference"/>
        </w:rPr>
        <w:annotationRef/>
      </w:r>
      <w:r>
        <w:t xml:space="preserve">Uzupełniono, o krótki opis. Dodatkowo doradca dodał wyjaśnienie: </w:t>
      </w:r>
    </w:p>
    <w:p w14:paraId="59409538" w14:textId="77777777" w:rsidR="007C5659" w:rsidRDefault="007C5659" w:rsidP="007C5659">
      <w:pPr>
        <w:pStyle w:val="CommentText"/>
        <w:jc w:val="left"/>
      </w:pPr>
      <w:r>
        <w:rPr>
          <w:color w:val="000000"/>
        </w:rPr>
        <w:t xml:space="preserve">Choć RCP 2.6 uchodzi za </w:t>
      </w:r>
      <w:r>
        <w:rPr>
          <w:b/>
          <w:bCs/>
          <w:color w:val="000000"/>
        </w:rPr>
        <w:t>najbardziej ambitną</w:t>
      </w:r>
      <w:r>
        <w:rPr>
          <w:color w:val="000000"/>
        </w:rPr>
        <w:t xml:space="preserve"> ścieżkę redukcji emisji wśród głównych scenariuszy IPCC, część analiz (m.in. </w:t>
      </w:r>
      <w:hyperlink r:id="rId3" w:history="1">
        <w:r w:rsidRPr="0001777E">
          <w:rPr>
            <w:rStyle w:val="Hyperlink"/>
          </w:rPr>
          <w:t>European Environment Agency, 2022</w:t>
        </w:r>
      </w:hyperlink>
      <w:r>
        <w:rPr>
          <w:color w:val="000000"/>
        </w:rPr>
        <w:t xml:space="preserve"> czy </w:t>
      </w:r>
      <w:hyperlink r:id="rId4" w:history="1">
        <w:r w:rsidRPr="0001777E">
          <w:rPr>
            <w:rStyle w:val="Hyperlink"/>
          </w:rPr>
          <w:t>International Energy Agency, 2021</w:t>
        </w:r>
      </w:hyperlink>
      <w:r>
        <w:rPr>
          <w:color w:val="000000"/>
        </w:rPr>
        <w:t>) sugeruje, że jest on coraz bliższy realnej trajektorii, zwłaszcza w kontekście polityki klimatycznej Unii Europejskiej oraz zaangażowania światowych liderów gospodarczych:</w:t>
      </w:r>
    </w:p>
    <w:p w14:paraId="1DA96554" w14:textId="77777777" w:rsidR="007C5659" w:rsidRDefault="007C5659" w:rsidP="007C5659">
      <w:pPr>
        <w:pStyle w:val="CommentText"/>
        <w:numPr>
          <w:ilvl w:val="0"/>
          <w:numId w:val="187"/>
        </w:numPr>
        <w:jc w:val="left"/>
      </w:pPr>
      <w:r>
        <w:rPr>
          <w:b/>
          <w:bCs/>
          <w:color w:val="000000"/>
        </w:rPr>
        <w:t>Ambitne cele Unii Europejskiej</w:t>
      </w:r>
      <w:r>
        <w:rPr>
          <w:color w:val="000000"/>
        </w:rPr>
        <w:t xml:space="preserve">: UE przyjęła cel zmniejszenia emisji o co najmniej 55% do 2030 r. względem 1990 r. (tzw. „Fit for 55”) oraz </w:t>
      </w:r>
      <w:r>
        <w:rPr>
          <w:b/>
          <w:bCs/>
          <w:color w:val="000000"/>
        </w:rPr>
        <w:t>neutralność klimatyczną do 2050 r.</w:t>
      </w:r>
      <w:r>
        <w:rPr>
          <w:color w:val="000000"/>
        </w:rPr>
        <w:t xml:space="preserve"> (Europejskie prawo klimatyczne). Te założenia wpisują się w konieczność szybkiej redukcji emisji w perspektywie najbliższych dekad, co jest fundamentem RCP 2.6.</w:t>
      </w:r>
    </w:p>
    <w:p w14:paraId="06A11525" w14:textId="77777777" w:rsidR="007C5659" w:rsidRDefault="007C5659" w:rsidP="007C5659">
      <w:pPr>
        <w:pStyle w:val="CommentText"/>
        <w:numPr>
          <w:ilvl w:val="0"/>
          <w:numId w:val="187"/>
        </w:numPr>
        <w:jc w:val="left"/>
      </w:pPr>
      <w:r>
        <w:rPr>
          <w:b/>
          <w:bCs/>
          <w:color w:val="000000"/>
        </w:rPr>
        <w:t>Zmiany w światowej energetyce</w:t>
      </w:r>
      <w:r>
        <w:rPr>
          <w:color w:val="000000"/>
        </w:rPr>
        <w:t>: Według Międzynarodowej Agencji Energetycznej (IEA) przyspiesza wdrażanie odnawialnych źródeł energii i technologii zeroemisyjnych. Chiny – największy emitent CO₂ – zadeklarowały osiągnięcie szczytu emisji najpóźniej do 2030 r. i neutralność klimatyczną do 2060 r., co zmienia globalny bilans emisji.</w:t>
      </w:r>
    </w:p>
    <w:p w14:paraId="6CB4E6CF" w14:textId="77777777" w:rsidR="007C5659" w:rsidRDefault="007C5659" w:rsidP="007C5659">
      <w:pPr>
        <w:pStyle w:val="CommentText"/>
        <w:numPr>
          <w:ilvl w:val="0"/>
          <w:numId w:val="187"/>
        </w:numPr>
        <w:jc w:val="left"/>
      </w:pPr>
      <w:r>
        <w:rPr>
          <w:b/>
          <w:bCs/>
          <w:color w:val="000000"/>
        </w:rPr>
        <w:t>Historyczne wyhamowanie wzrostu emisji</w:t>
      </w:r>
      <w:r>
        <w:rPr>
          <w:color w:val="000000"/>
        </w:rPr>
        <w:t xml:space="preserve">: Dane z ostatnich lat (również z 2020 r., kiedy pandemia wymusiła ograniczenie aktywności gospodarczej) wskazują na </w:t>
      </w:r>
      <w:r>
        <w:rPr>
          <w:b/>
          <w:bCs/>
          <w:color w:val="000000"/>
        </w:rPr>
        <w:t>spadek dynamiki</w:t>
      </w:r>
      <w:r>
        <w:rPr>
          <w:color w:val="000000"/>
        </w:rPr>
        <w:t xml:space="preserve"> przyrostu CO₂ i innych gazów cieplarnianych. Wiele analiz (np. </w:t>
      </w:r>
      <w:hyperlink r:id="rId5" w:history="1">
        <w:r w:rsidRPr="0001777E">
          <w:rPr>
            <w:rStyle w:val="Hyperlink"/>
          </w:rPr>
          <w:t>IPCC, 2022</w:t>
        </w:r>
      </w:hyperlink>
      <w:r>
        <w:rPr>
          <w:color w:val="000000"/>
        </w:rPr>
        <w:t>) potwierdza możliwość utrzymania tego trendu przy konsekwentnej polityce klimatycznej.</w:t>
      </w:r>
    </w:p>
    <w:p w14:paraId="73078024" w14:textId="77777777" w:rsidR="007C5659" w:rsidRDefault="007C5659" w:rsidP="007C5659">
      <w:pPr>
        <w:pStyle w:val="CommentText"/>
        <w:numPr>
          <w:ilvl w:val="0"/>
          <w:numId w:val="187"/>
        </w:numPr>
        <w:jc w:val="left"/>
      </w:pPr>
      <w:r>
        <w:rPr>
          <w:b/>
          <w:bCs/>
          <w:color w:val="000000"/>
        </w:rPr>
        <w:t>Presja inwestorów i społeczeństwa</w:t>
      </w:r>
      <w:r>
        <w:rPr>
          <w:color w:val="000000"/>
        </w:rPr>
        <w:t>: Rosnące oczekiwania rynków finansowych, konsumentów oraz opinii publicznej (m.in. w zakresie raportowania ESG) tworzą dodatkową motywację do głębokiej dekarbonizacji, co zwiększa wiarygodność ambitnych założeń redukcyjnych.</w:t>
      </w:r>
    </w:p>
  </w:comment>
  <w:comment w:id="55" w:author="Stachyrak, Anna" w:date="2025-03-05T17:42:00Z" w:initials="AS">
    <w:p w14:paraId="77027381" w14:textId="5FFC1C04" w:rsidR="00256C2F" w:rsidRDefault="00256C2F" w:rsidP="00256C2F">
      <w:pPr>
        <w:pStyle w:val="CommentText"/>
        <w:jc w:val="left"/>
      </w:pPr>
      <w:r>
        <w:rPr>
          <w:rStyle w:val="CommentReference"/>
        </w:rPr>
        <w:annotationRef/>
      </w:r>
      <w:r>
        <w:t xml:space="preserve">Ogólna uwaga - generalnie w RCP 2.6 jest niskie ryzyko fizyczne a wysokie ryzyko przejścia, gdzie po przeciwnej stronie w RCP 8.5 mamy wysokie ryzyko fizyczne a niskie ryzyko przejścia. </w:t>
      </w:r>
    </w:p>
    <w:p w14:paraId="341604FD" w14:textId="77777777" w:rsidR="00256C2F" w:rsidRDefault="00256C2F" w:rsidP="00256C2F">
      <w:pPr>
        <w:pStyle w:val="CommentText"/>
        <w:jc w:val="left"/>
      </w:pPr>
    </w:p>
    <w:p w14:paraId="238384AA" w14:textId="77777777" w:rsidR="00256C2F" w:rsidRDefault="00256C2F" w:rsidP="00256C2F">
      <w:pPr>
        <w:pStyle w:val="CommentText"/>
        <w:jc w:val="left"/>
      </w:pPr>
      <w:r>
        <w:t xml:space="preserve">Zgodnie z ww. komentarzem z FAQ do Taksonomii wg nas analiza odporności dla ryzyka fizycznego będzie mieć więcej sensu w odniesieniu do scenariuszy z większym ryzykiem fizycznym (np. RCP 8.5). Z kolei dla scenariusza RCP 2.6 bardziej uzasadnione jest szersze opisanie ekspozycji na ryzyko przejścia (transformacji). </w:t>
      </w:r>
    </w:p>
  </w:comment>
  <w:comment w:id="56" w:author="Emilia Szkudlarz" w:date="2025-03-06T08:19:00Z" w:initials="ES">
    <w:p w14:paraId="4C9DA27E" w14:textId="77777777" w:rsidR="00CC780A" w:rsidRDefault="000F265C" w:rsidP="00CC780A">
      <w:pPr>
        <w:pStyle w:val="CommentText"/>
        <w:jc w:val="left"/>
      </w:pPr>
      <w:r>
        <w:rPr>
          <w:rStyle w:val="CommentReference"/>
        </w:rPr>
        <w:annotationRef/>
      </w:r>
      <w:r w:rsidR="00CC780A">
        <w:t xml:space="preserve">Zmodyfikowano opis. </w:t>
      </w:r>
    </w:p>
  </w:comment>
  <w:comment w:id="57" w:author="Stachyrak, Anna" w:date="2025-03-05T17:49:00Z" w:initials="AS">
    <w:p w14:paraId="7F5E8BDA" w14:textId="1C3C3466" w:rsidR="00C60406" w:rsidRDefault="00C60406" w:rsidP="00C60406">
      <w:pPr>
        <w:pStyle w:val="CommentText"/>
        <w:jc w:val="left"/>
      </w:pPr>
      <w:r>
        <w:rPr>
          <w:rStyle w:val="CommentReference"/>
        </w:rPr>
        <w:annotationRef/>
      </w:r>
      <w:r>
        <w:t>Została skomentowana tylko odporność na ryzyko fizyczne, brak wniosków dla ryzyka przejścia, które jest z definicji wyższe w scenariuszu RCP 2.6</w:t>
      </w:r>
    </w:p>
  </w:comment>
  <w:comment w:id="58" w:author="Emilia Szkudlarz" w:date="2025-03-06T08:20:00Z" w:initials="ES">
    <w:p w14:paraId="76FCA9EE" w14:textId="77777777" w:rsidR="00CC780A" w:rsidRDefault="000F265C" w:rsidP="00CC780A">
      <w:pPr>
        <w:pStyle w:val="CommentText"/>
        <w:jc w:val="left"/>
      </w:pPr>
      <w:r>
        <w:rPr>
          <w:rStyle w:val="CommentReference"/>
        </w:rPr>
        <w:annotationRef/>
      </w:r>
      <w:r w:rsidR="00CC780A">
        <w:t>Zmodyfikowano opis</w:t>
      </w:r>
    </w:p>
  </w:comment>
  <w:comment w:id="59" w:author="Stachyrak, Anna" w:date="2025-03-05T17:50:00Z" w:initials="AS">
    <w:p w14:paraId="41E5899A" w14:textId="77777777" w:rsidR="00C60406" w:rsidRDefault="00C60406" w:rsidP="00C60406">
      <w:pPr>
        <w:pStyle w:val="CommentText"/>
        <w:jc w:val="left"/>
      </w:pPr>
      <w:r>
        <w:rPr>
          <w:rStyle w:val="CommentReference"/>
        </w:rPr>
        <w:annotationRef/>
      </w:r>
      <w:r>
        <w:rPr>
          <w:highlight w:val="cyan"/>
        </w:rPr>
        <w:t>PBC E1_1:</w:t>
      </w:r>
    </w:p>
    <w:p w14:paraId="061D9B59" w14:textId="77777777" w:rsidR="00C60406" w:rsidRDefault="00C60406" w:rsidP="00C60406">
      <w:pPr>
        <w:pStyle w:val="CommentText"/>
        <w:jc w:val="left"/>
      </w:pPr>
      <w:r>
        <w:rPr>
          <w:highlight w:val="cyan"/>
        </w:rPr>
        <w:t>Prośba o przekazanie materiału potwierdzającego przeprowadzenie analizy --&gt; np. Excel z porównaniem lokalizacji nieruchomości do map z projekcjami ryzyka fizycznego</w:t>
      </w:r>
    </w:p>
  </w:comment>
  <w:comment w:id="60" w:author="Emilia Szkudlarz" w:date="2025-03-06T08:21:00Z" w:initials="ES">
    <w:p w14:paraId="0E1E9B47" w14:textId="77777777" w:rsidR="00AA1D7D" w:rsidRDefault="000F265C" w:rsidP="00AA1D7D">
      <w:pPr>
        <w:pStyle w:val="CommentText"/>
        <w:jc w:val="left"/>
      </w:pPr>
      <w:r>
        <w:rPr>
          <w:rStyle w:val="CommentReference"/>
        </w:rPr>
        <w:annotationRef/>
      </w:r>
      <w:r w:rsidR="00AA1D7D">
        <w:t>Dołączono analizę Real Estate Portfolio</w:t>
      </w:r>
    </w:p>
  </w:comment>
  <w:comment w:id="61" w:author="Stachyrak, Anna" w:date="2025-03-05T22:15:00Z" w:initials="AS">
    <w:p w14:paraId="31D4913C" w14:textId="77777777" w:rsidR="00FF10EE" w:rsidRDefault="00FF10EE" w:rsidP="00FF10EE">
      <w:pPr>
        <w:pStyle w:val="CommentText"/>
        <w:jc w:val="left"/>
      </w:pPr>
      <w:r>
        <w:rPr>
          <w:rStyle w:val="CommentReference"/>
        </w:rPr>
        <w:annotationRef/>
      </w:r>
      <w:r>
        <w:t>Prosimy o jasne oznaczenie czy to są wpływy ryzyka czy szanse</w:t>
      </w:r>
    </w:p>
    <w:p w14:paraId="2FD1ED86" w14:textId="77777777" w:rsidR="00FF10EE" w:rsidRDefault="00FF10EE" w:rsidP="00FF10EE">
      <w:pPr>
        <w:pStyle w:val="CommentText"/>
        <w:jc w:val="left"/>
      </w:pPr>
      <w:r>
        <w:t>Dla wpływów prośba o oznaczenie czy są potencjalne / rzeczywiste i pozytywne / negatywne</w:t>
      </w:r>
    </w:p>
  </w:comment>
  <w:comment w:id="62" w:author="Emilia Szkudlarz" w:date="2025-03-06T23:30:00Z" w:initials="ES">
    <w:p w14:paraId="57D7F472" w14:textId="77777777" w:rsidR="00956D67" w:rsidRDefault="00956D67" w:rsidP="00956D67">
      <w:pPr>
        <w:pStyle w:val="CommentText"/>
        <w:jc w:val="left"/>
      </w:pPr>
      <w:r>
        <w:rPr>
          <w:rStyle w:val="CommentReference"/>
        </w:rPr>
        <w:annotationRef/>
      </w:r>
      <w:r>
        <w:t xml:space="preserve">Uzupełniono </w:t>
      </w:r>
    </w:p>
  </w:comment>
  <w:comment w:id="63" w:author="Stachyrak, Anna" w:date="2025-03-05T22:34:00Z" w:initials="AS">
    <w:p w14:paraId="327334AD" w14:textId="497FF105" w:rsidR="00A4091E" w:rsidRDefault="00A4091E" w:rsidP="00A4091E">
      <w:pPr>
        <w:pStyle w:val="CommentText"/>
        <w:jc w:val="left"/>
      </w:pPr>
      <w:r>
        <w:rPr>
          <w:rStyle w:val="CommentReference"/>
        </w:rPr>
        <w:annotationRef/>
      </w:r>
      <w:r>
        <w:t>Nie identyfikujemy zaadresowania wprost par. 25 ESRS E1-2 - prosimy, aby opisywany zakres Polityki został zmapowany tam gdzie zasadne do poniższych punktów:</w:t>
      </w:r>
    </w:p>
    <w:p w14:paraId="08B8B09C" w14:textId="77777777" w:rsidR="00A4091E" w:rsidRDefault="00A4091E" w:rsidP="00A4091E">
      <w:pPr>
        <w:pStyle w:val="CommentText"/>
        <w:jc w:val="left"/>
      </w:pPr>
      <w:r>
        <w:rPr>
          <w:i/>
          <w:iCs/>
          <w:color w:val="000000"/>
        </w:rPr>
        <w:t>Jednostka wskazuje, czy i w jaki sposób jej polityki odnoszą się do następujących obszarów:</w:t>
      </w:r>
    </w:p>
    <w:p w14:paraId="305C0965" w14:textId="77777777" w:rsidR="00A4091E" w:rsidRDefault="00A4091E" w:rsidP="00A4091E">
      <w:pPr>
        <w:pStyle w:val="CommentText"/>
        <w:jc w:val="left"/>
      </w:pPr>
      <w:r>
        <w:rPr>
          <w:i/>
          <w:iCs/>
          <w:color w:val="000000"/>
        </w:rPr>
        <w:t>a) łagodzenie zmiany klimatu;</w:t>
      </w:r>
    </w:p>
    <w:p w14:paraId="55E12E6C" w14:textId="77777777" w:rsidR="00A4091E" w:rsidRDefault="00A4091E" w:rsidP="00A4091E">
      <w:pPr>
        <w:pStyle w:val="CommentText"/>
        <w:jc w:val="left"/>
      </w:pPr>
      <w:r>
        <w:rPr>
          <w:i/>
          <w:iCs/>
          <w:color w:val="000000"/>
        </w:rPr>
        <w:t>b) przystosowanie się do zmiany klimatu;</w:t>
      </w:r>
    </w:p>
    <w:p w14:paraId="3ABED10F" w14:textId="77777777" w:rsidR="00A4091E" w:rsidRDefault="00A4091E" w:rsidP="00A4091E">
      <w:pPr>
        <w:pStyle w:val="CommentText"/>
        <w:jc w:val="left"/>
      </w:pPr>
      <w:r>
        <w:rPr>
          <w:i/>
          <w:iCs/>
          <w:color w:val="000000"/>
        </w:rPr>
        <w:t>c) efektywność energetyczna;</w:t>
      </w:r>
    </w:p>
    <w:p w14:paraId="4566EE89" w14:textId="77777777" w:rsidR="00A4091E" w:rsidRDefault="00A4091E" w:rsidP="00A4091E">
      <w:pPr>
        <w:pStyle w:val="CommentText"/>
        <w:jc w:val="left"/>
      </w:pPr>
      <w:r>
        <w:rPr>
          <w:i/>
          <w:iCs/>
          <w:color w:val="000000"/>
        </w:rPr>
        <w:t>d) wykorzystywanie energii odnawialnej; oraz</w:t>
      </w:r>
    </w:p>
    <w:p w14:paraId="6EFD1614" w14:textId="77777777" w:rsidR="00A4091E" w:rsidRDefault="00A4091E" w:rsidP="00A4091E">
      <w:pPr>
        <w:pStyle w:val="CommentText"/>
        <w:jc w:val="left"/>
      </w:pPr>
      <w:r>
        <w:rPr>
          <w:i/>
          <w:iCs/>
          <w:color w:val="000000"/>
        </w:rPr>
        <w:t>e) inne</w:t>
      </w:r>
    </w:p>
  </w:comment>
  <w:comment w:id="64" w:author="Emilia Szkudlarz" w:date="2025-03-06T23:36:00Z" w:initials="ES">
    <w:p w14:paraId="7C64107B" w14:textId="77777777" w:rsidR="00956D67" w:rsidRDefault="00956D67" w:rsidP="00956D67">
      <w:pPr>
        <w:pStyle w:val="CommentText"/>
        <w:jc w:val="left"/>
      </w:pPr>
      <w:r>
        <w:rPr>
          <w:rStyle w:val="CommentReference"/>
        </w:rPr>
        <w:annotationRef/>
      </w:r>
      <w:r>
        <w:t>dopisano</w:t>
      </w:r>
    </w:p>
  </w:comment>
  <w:comment w:id="65" w:author="Stachyrak, Anna" w:date="2025-03-05T22:27:00Z" w:initials="AS">
    <w:p w14:paraId="2AD51872" w14:textId="3AE7B77B" w:rsidR="00083EBD" w:rsidRDefault="00083EBD" w:rsidP="00083EBD">
      <w:pPr>
        <w:pStyle w:val="CommentText"/>
        <w:jc w:val="left"/>
      </w:pPr>
      <w:r>
        <w:rPr>
          <w:rStyle w:val="CommentReference"/>
        </w:rPr>
        <w:annotationRef/>
      </w:r>
      <w:r>
        <w:t>Zgodnie MDR-P lit. b) prosimy o dookreślenie wprost, które obszary łańcucha wartości reguluje Polityka (upstream / op.własne / downstream)</w:t>
      </w:r>
    </w:p>
  </w:comment>
  <w:comment w:id="66" w:author="Emilia Szkudlarz" w:date="2025-03-06T23:39:00Z" w:initials="ES">
    <w:p w14:paraId="5769C230" w14:textId="77777777" w:rsidR="00956D67" w:rsidRDefault="00956D67" w:rsidP="00956D67">
      <w:pPr>
        <w:pStyle w:val="CommentText"/>
        <w:jc w:val="left"/>
      </w:pPr>
      <w:r>
        <w:rPr>
          <w:rStyle w:val="CommentReference"/>
        </w:rPr>
        <w:annotationRef/>
      </w:r>
      <w:r>
        <w:t>Dopisano w końcowej części rozdziału</w:t>
      </w:r>
    </w:p>
  </w:comment>
  <w:comment w:id="67" w:author="Stachyrak, Anna" w:date="2025-03-05T22:25:00Z" w:initials="AS">
    <w:p w14:paraId="1890CC8E" w14:textId="1B5921FC" w:rsidR="00681A55" w:rsidRDefault="00681A55" w:rsidP="00681A55">
      <w:pPr>
        <w:pStyle w:val="CommentText"/>
        <w:jc w:val="left"/>
      </w:pPr>
      <w:r>
        <w:rPr>
          <w:rStyle w:val="CommentReference"/>
        </w:rPr>
        <w:annotationRef/>
      </w:r>
      <w:r>
        <w:t>Prosimy o dopisanie stwierdzenia odnoszącego się do pozostałych spółek z Grupy KRUK - jak rozumiemy dot. tego że takiej Polityki nie przyjęły + uzasadnienie, dlaczego inne spółki nie wdrożyły analogicznej Polityki.</w:t>
      </w:r>
    </w:p>
    <w:p w14:paraId="06041617" w14:textId="77777777" w:rsidR="00681A55" w:rsidRDefault="00681A55" w:rsidP="00681A55">
      <w:pPr>
        <w:pStyle w:val="CommentText"/>
        <w:jc w:val="left"/>
      </w:pPr>
      <w:r>
        <w:rPr>
          <w:b/>
          <w:bCs/>
          <w:color w:val="000000"/>
        </w:rPr>
        <w:t>ESRS 2, par. 62:</w:t>
      </w:r>
    </w:p>
    <w:p w14:paraId="52231AA0" w14:textId="77777777" w:rsidR="00681A55" w:rsidRDefault="00681A55" w:rsidP="00681A55">
      <w:pPr>
        <w:pStyle w:val="CommentText"/>
        <w:jc w:val="left"/>
      </w:pPr>
      <w:r>
        <w:rPr>
          <w:i/>
          <w:iCs/>
          <w:color w:val="000000"/>
        </w:rPr>
        <w:t>Jeżeli jednostka nie jest w stanie ujawnić informacji na temat polityki i działań wymaganych zgodnie z odpowiednimi ESRS, ponieważ nie przyjęła polityki lub nie podjęła działań odnoszących się do danej kwestii związanej ze zrównoważonym rozwojem, u</w:t>
      </w:r>
      <w:r>
        <w:rPr>
          <w:b/>
          <w:bCs/>
          <w:i/>
          <w:iCs/>
          <w:color w:val="000000"/>
        </w:rPr>
        <w:t xml:space="preserve">jawnia ten fakt i przedstawia powody, dla których nie przyjęła takiej polityki </w:t>
      </w:r>
      <w:r>
        <w:rPr>
          <w:i/>
          <w:iCs/>
          <w:color w:val="000000"/>
        </w:rPr>
        <w:t>lub nie podjęła takich działań. Jednostka ta może ujawnić ramy czasowe, w których zamierza przyjąć odnośną politykę lub podjąć odnośne działania</w:t>
      </w:r>
    </w:p>
  </w:comment>
  <w:comment w:id="68" w:author="Emilia Szkudlarz" w:date="2025-03-06T23:42:00Z" w:initials="ES">
    <w:p w14:paraId="06F0255B" w14:textId="77777777" w:rsidR="000C3DFE" w:rsidRDefault="000C3DFE" w:rsidP="000C3DFE">
      <w:pPr>
        <w:pStyle w:val="CommentText"/>
        <w:jc w:val="left"/>
      </w:pPr>
      <w:r>
        <w:rPr>
          <w:rStyle w:val="CommentReference"/>
        </w:rPr>
        <w:annotationRef/>
      </w:r>
      <w:r>
        <w:t>Dodano opis</w:t>
      </w:r>
    </w:p>
  </w:comment>
  <w:comment w:id="69" w:author="Stachyrak, Anna" w:date="2025-03-05T22:18:00Z" w:initials="AS">
    <w:p w14:paraId="7E40E6CF" w14:textId="36420162" w:rsidR="00222B02" w:rsidRDefault="002D33DC" w:rsidP="00222B02">
      <w:pPr>
        <w:pStyle w:val="CommentText"/>
        <w:jc w:val="left"/>
      </w:pPr>
      <w:r>
        <w:rPr>
          <w:rStyle w:val="CommentReference"/>
        </w:rPr>
        <w:annotationRef/>
      </w:r>
      <w:r w:rsidR="00222B02">
        <w:rPr>
          <w:highlight w:val="cyan"/>
        </w:rPr>
        <w:t>PBC_E1_4a: Prosimy o przekazanie:</w:t>
      </w:r>
    </w:p>
    <w:p w14:paraId="1AE39AF9" w14:textId="77777777" w:rsidR="00222B02" w:rsidRDefault="00222B02" w:rsidP="00222B02">
      <w:pPr>
        <w:pStyle w:val="CommentText"/>
        <w:jc w:val="left"/>
      </w:pPr>
      <w:r>
        <w:rPr>
          <w:highlight w:val="cyan"/>
        </w:rPr>
        <w:t>1/ dokumentu Polityki Środowiskowej</w:t>
      </w:r>
    </w:p>
    <w:p w14:paraId="28BCFB08" w14:textId="77777777" w:rsidR="00222B02" w:rsidRDefault="00222B02" w:rsidP="00222B02">
      <w:pPr>
        <w:pStyle w:val="CommentText"/>
        <w:jc w:val="left"/>
      </w:pPr>
      <w:r>
        <w:rPr>
          <w:highlight w:val="cyan"/>
        </w:rPr>
        <w:t>2/ uchwały Zarządu KRUK SA przyjmującej Politykę</w:t>
      </w:r>
    </w:p>
    <w:p w14:paraId="74F71AB3" w14:textId="77777777" w:rsidR="00222B02" w:rsidRDefault="00222B02" w:rsidP="00222B02">
      <w:pPr>
        <w:pStyle w:val="CommentText"/>
        <w:jc w:val="left"/>
      </w:pPr>
      <w:r>
        <w:rPr>
          <w:highlight w:val="cyan"/>
        </w:rPr>
        <w:t xml:space="preserve">3/ na zasadzie próbkowanie - prosimy o przekazanie uchwał Dyrektorów Generalnych dot. przyjęcia Polityki z dwóch spółek: 1/ KRUK Italia i 2/ </w:t>
      </w:r>
      <w:r>
        <w:rPr>
          <w:color w:val="101827"/>
          <w:highlight w:val="cyan"/>
        </w:rPr>
        <w:t>KRUK Česká a Slovenská republika</w:t>
      </w:r>
    </w:p>
    <w:p w14:paraId="35A333EF" w14:textId="77777777" w:rsidR="00222B02" w:rsidRDefault="00222B02" w:rsidP="00222B02">
      <w:pPr>
        <w:pStyle w:val="CommentText"/>
        <w:jc w:val="left"/>
      </w:pPr>
      <w:r>
        <w:rPr>
          <w:color w:val="101827"/>
          <w:highlight w:val="cyan"/>
        </w:rPr>
        <w:t>4/ Prosimy o przekazanie informacji, czy w roku 2024 wystąpiły jakieś naruszenia postanowień polityki w KRUK SA i ww. dwóch spółkach</w:t>
      </w:r>
    </w:p>
  </w:comment>
  <w:comment w:id="70" w:author="Emilia Szkudlarz" w:date="2025-03-08T12:58:00Z" w:initials="ES">
    <w:p w14:paraId="218356B5" w14:textId="77777777" w:rsidR="00373A39" w:rsidRDefault="00373A39" w:rsidP="00373A39">
      <w:pPr>
        <w:pStyle w:val="CommentText"/>
        <w:jc w:val="left"/>
      </w:pPr>
      <w:r>
        <w:rPr>
          <w:rStyle w:val="CommentReference"/>
        </w:rPr>
        <w:annotationRef/>
      </w:r>
      <w:r>
        <w:t>Dokumenty załączono</w:t>
      </w:r>
    </w:p>
  </w:comment>
  <w:comment w:id="71" w:author="Emilia Szkudlarz" w:date="2025-03-12T09:34:00Z" w:initials="ES">
    <w:p w14:paraId="6AF24F88" w14:textId="77777777" w:rsidR="00892E01" w:rsidRDefault="00892E01" w:rsidP="00892E01">
      <w:pPr>
        <w:pStyle w:val="CommentText"/>
        <w:jc w:val="left"/>
      </w:pPr>
      <w:r>
        <w:rPr>
          <w:rStyle w:val="CommentReference"/>
        </w:rPr>
        <w:annotationRef/>
      </w:r>
      <w:r>
        <w:t>Naruszenia - zgodnie z informacją ze spotkania. Dostarczymy wykaz incydentów.</w:t>
      </w:r>
    </w:p>
  </w:comment>
  <w:comment w:id="72" w:author="Stachyrak, Anna" w:date="2025-03-05T22:20:00Z" w:initials="AS">
    <w:p w14:paraId="116D269E" w14:textId="26EED4FE" w:rsidR="00645198" w:rsidRDefault="00645198" w:rsidP="00645198">
      <w:pPr>
        <w:pStyle w:val="CommentText"/>
        <w:jc w:val="left"/>
      </w:pPr>
      <w:r>
        <w:rPr>
          <w:rStyle w:val="CommentReference"/>
        </w:rPr>
        <w:annotationRef/>
      </w:r>
      <w:r>
        <w:rPr>
          <w:highlight w:val="cyan"/>
        </w:rPr>
        <w:t>PBC_E1_4b: Prosimy o przekazanie:</w:t>
      </w:r>
    </w:p>
    <w:p w14:paraId="236F420F" w14:textId="77777777" w:rsidR="00645198" w:rsidRDefault="00645198" w:rsidP="00645198">
      <w:pPr>
        <w:pStyle w:val="CommentText"/>
        <w:jc w:val="left"/>
      </w:pPr>
      <w:r>
        <w:rPr>
          <w:highlight w:val="cyan"/>
        </w:rPr>
        <w:t>1/ screenu z intranetu KRUK SA, gdzie widać, że Polityka jest dostępna</w:t>
      </w:r>
    </w:p>
    <w:p w14:paraId="570DB8B8" w14:textId="77777777" w:rsidR="00645198" w:rsidRDefault="00645198" w:rsidP="00645198">
      <w:pPr>
        <w:pStyle w:val="CommentText"/>
        <w:jc w:val="left"/>
      </w:pPr>
      <w:r>
        <w:rPr>
          <w:highlight w:val="cyan"/>
        </w:rPr>
        <w:t xml:space="preserve">2/ na zasadzie próby - screenów z udostępnienia polityki w Intranecie / na dysku sieciowym z dwóch spółek: 1/ KRUK Italia i 2/ </w:t>
      </w:r>
      <w:r>
        <w:rPr>
          <w:color w:val="101827"/>
          <w:highlight w:val="cyan"/>
        </w:rPr>
        <w:t>KRUK Česká a Slovenská republika</w:t>
      </w:r>
    </w:p>
  </w:comment>
  <w:comment w:id="73" w:author="Emilia Szkudlarz" w:date="2025-03-08T12:58:00Z" w:initials="ES">
    <w:p w14:paraId="55064294" w14:textId="77777777" w:rsidR="00373A39" w:rsidRDefault="00373A39" w:rsidP="00373A39">
      <w:pPr>
        <w:pStyle w:val="CommentText"/>
        <w:jc w:val="left"/>
      </w:pPr>
      <w:r>
        <w:rPr>
          <w:rStyle w:val="CommentReference"/>
        </w:rPr>
        <w:annotationRef/>
      </w:r>
      <w:r>
        <w:t>Dokumenty załączono</w:t>
      </w:r>
    </w:p>
  </w:comment>
  <w:comment w:id="76" w:author="Stachyrak, Anna" w:date="2025-03-05T22:30:00Z" w:initials="AS">
    <w:p w14:paraId="044D70AA" w14:textId="13285CF0" w:rsidR="00CD3D40" w:rsidRDefault="00CD3D40" w:rsidP="00CD3D40">
      <w:pPr>
        <w:pStyle w:val="CommentText"/>
        <w:jc w:val="left"/>
      </w:pPr>
      <w:r>
        <w:rPr>
          <w:rStyle w:val="CommentReference"/>
        </w:rPr>
        <w:annotationRef/>
      </w:r>
      <w:r>
        <w:t>Czy na pewno Grupa może oświadczyć, że przestrzega wszystkiego co Zawiera Zielony Ład?</w:t>
      </w:r>
    </w:p>
    <w:p w14:paraId="73A817CA" w14:textId="77777777" w:rsidR="00CD3D40" w:rsidRDefault="00CD3D40" w:rsidP="00CD3D40">
      <w:pPr>
        <w:pStyle w:val="CommentText"/>
        <w:jc w:val="left"/>
      </w:pPr>
      <w:r>
        <w:t>Prosimy o przeformułowanie np. na „dąży do”</w:t>
      </w:r>
    </w:p>
  </w:comment>
  <w:comment w:id="77" w:author="Emilia Szkudlarz" w:date="2025-03-08T12:58:00Z" w:initials="ES">
    <w:p w14:paraId="205BA628" w14:textId="77777777" w:rsidR="00373A39" w:rsidRDefault="00373A39" w:rsidP="00373A39">
      <w:pPr>
        <w:pStyle w:val="CommentText"/>
        <w:jc w:val="left"/>
      </w:pPr>
      <w:r>
        <w:rPr>
          <w:rStyle w:val="CommentReference"/>
        </w:rPr>
        <w:annotationRef/>
      </w:r>
      <w:r>
        <w:t>zmieniono</w:t>
      </w:r>
    </w:p>
  </w:comment>
  <w:comment w:id="80" w:author="Stachyrak, Anna" w:date="2025-03-05T22:29:00Z" w:initials="AS">
    <w:p w14:paraId="60A16535" w14:textId="01244E42" w:rsidR="00604BFD" w:rsidRDefault="00604BFD" w:rsidP="00604BFD">
      <w:pPr>
        <w:pStyle w:val="CommentText"/>
        <w:jc w:val="left"/>
      </w:pPr>
      <w:r>
        <w:rPr>
          <w:rStyle w:val="CommentReference"/>
        </w:rPr>
        <w:annotationRef/>
      </w:r>
      <w:r>
        <w:t>Czy faktycznie kryteria Taksonomii UE wpływają na decyzje zakupowe? Czy są formalnie uwzględniane w punktacji przetargowej?</w:t>
      </w:r>
    </w:p>
  </w:comment>
  <w:comment w:id="81" w:author="Emilia Szkudlarz" w:date="2025-03-06T23:47:00Z" w:initials="ES">
    <w:p w14:paraId="6CAC31BF" w14:textId="77777777" w:rsidR="00C60580" w:rsidRDefault="005E1078" w:rsidP="00C60580">
      <w:pPr>
        <w:pStyle w:val="CommentText"/>
        <w:jc w:val="left"/>
      </w:pPr>
      <w:r>
        <w:rPr>
          <w:rStyle w:val="CommentReference"/>
        </w:rPr>
        <w:annotationRef/>
      </w:r>
      <w:r w:rsidR="00C60580">
        <w:t xml:space="preserve">To jest zapis polityki środowiskowej i jest zobowiązaniem Grupy do kierowania się zasadami Taksonomii przy wyborze kontrahentów. W praktyce nie miało to zastosowania w 2024 r. </w:t>
      </w:r>
    </w:p>
  </w:comment>
  <w:comment w:id="82" w:author="Stachyrak, Anna" w:date="2025-03-19T23:28:00Z" w:initials="AS">
    <w:p w14:paraId="4FBD9B91" w14:textId="77777777" w:rsidR="0006563E" w:rsidRDefault="003A1289" w:rsidP="0006563E">
      <w:pPr>
        <w:pStyle w:val="CommentText"/>
        <w:jc w:val="left"/>
      </w:pPr>
      <w:r>
        <w:rPr>
          <w:rStyle w:val="CommentReference"/>
        </w:rPr>
        <w:annotationRef/>
      </w:r>
      <w:r w:rsidR="0006563E">
        <w:rPr>
          <w:highlight w:val="yellow"/>
        </w:rPr>
        <w:t xml:space="preserve">Prosimy o usunięcie w związku z informacją, że w praktyce nie miało to zastosowania w okresie sprawozdawczym </w:t>
      </w:r>
    </w:p>
  </w:comment>
  <w:comment w:id="84" w:author="Stachyrak, Anna" w:date="2025-03-05T22:33:00Z" w:initials="AS">
    <w:p w14:paraId="69F957B7" w14:textId="23C9BA75" w:rsidR="007D1010" w:rsidRDefault="007D1010" w:rsidP="007D1010">
      <w:pPr>
        <w:pStyle w:val="CommentText"/>
        <w:jc w:val="left"/>
      </w:pPr>
      <w:r>
        <w:rPr>
          <w:rStyle w:val="CommentReference"/>
        </w:rPr>
        <w:annotationRef/>
      </w:r>
      <w:r>
        <w:t>Uwaga jak wyżej - po lekturze rozdziału taksonomicznego nie do końca rozumiem, jak przekłada się on na dobór kontrahentów</w:t>
      </w:r>
    </w:p>
  </w:comment>
  <w:comment w:id="85" w:author="Emilia Szkudlarz" w:date="2025-03-06T23:54:00Z" w:initials="ES">
    <w:p w14:paraId="7036BF8B" w14:textId="77777777" w:rsidR="00C60580" w:rsidRDefault="00C60580" w:rsidP="00C60580">
      <w:pPr>
        <w:pStyle w:val="CommentText"/>
        <w:jc w:val="left"/>
      </w:pPr>
      <w:r>
        <w:rPr>
          <w:rStyle w:val="CommentReference"/>
        </w:rPr>
        <w:annotationRef/>
      </w:r>
      <w:r>
        <w:t xml:space="preserve">j.w. </w:t>
      </w:r>
    </w:p>
  </w:comment>
  <w:comment w:id="86" w:author="Emilia Szkudlarz" w:date="2025-03-06T23:57:00Z" w:initials="ES">
    <w:p w14:paraId="74FE7DCE" w14:textId="77777777" w:rsidR="00C60580" w:rsidRDefault="00C60580" w:rsidP="00C60580">
      <w:pPr>
        <w:pStyle w:val="CommentText"/>
        <w:jc w:val="left"/>
      </w:pPr>
      <w:r>
        <w:rPr>
          <w:rStyle w:val="CommentReference"/>
        </w:rPr>
        <w:annotationRef/>
      </w:r>
      <w:r>
        <w:t xml:space="preserve">Dostrzegamy różnicę między polityką, a praktyką i będziemy dążyć do poprawy obu tych aspektów. Jesteśmy otwarte na sugestie w zakresie zapisów. </w:t>
      </w:r>
    </w:p>
  </w:comment>
  <w:comment w:id="87" w:author="Stachyrak, Anna" w:date="2025-03-19T23:31:00Z" w:initials="AS">
    <w:p w14:paraId="2C1CCE11" w14:textId="77777777" w:rsidR="001E2F9F" w:rsidRDefault="001E2F9F" w:rsidP="001E2F9F">
      <w:pPr>
        <w:pStyle w:val="CommentText"/>
        <w:jc w:val="left"/>
      </w:pPr>
      <w:r>
        <w:rPr>
          <w:rStyle w:val="CommentReference"/>
        </w:rPr>
        <w:annotationRef/>
      </w:r>
      <w:r>
        <w:rPr>
          <w:highlight w:val="yellow"/>
        </w:rPr>
        <w:t>Prosimy o usunięcie w związku z informacją, że w praktyce nie miało to zastosowania w okresie sprawozdawczym - wg nas jeśli dane zobowiązanie nie miało w praktyce zastosowania to trudno argumentować jego istotność dla procesu</w:t>
      </w:r>
    </w:p>
  </w:comment>
  <w:comment w:id="89" w:author="Stachyrak, Anna" w:date="2025-03-05T22:40:00Z" w:initials="AS">
    <w:p w14:paraId="389AD107" w14:textId="684C9787" w:rsidR="00C760C2" w:rsidRDefault="00C760C2" w:rsidP="00C760C2">
      <w:pPr>
        <w:pStyle w:val="CommentText"/>
        <w:jc w:val="left"/>
      </w:pPr>
      <w:r>
        <w:rPr>
          <w:rStyle w:val="CommentReference"/>
        </w:rPr>
        <w:annotationRef/>
      </w:r>
      <w:r>
        <w:t>Brakuje tagu MDR-A</w:t>
      </w:r>
    </w:p>
  </w:comment>
  <w:comment w:id="90" w:author="Emilia Szkudlarz" w:date="2025-03-06T23:58:00Z" w:initials="ES">
    <w:p w14:paraId="39BC8C09" w14:textId="77777777" w:rsidR="00C60580" w:rsidRDefault="00C60580" w:rsidP="00C60580">
      <w:pPr>
        <w:pStyle w:val="CommentText"/>
        <w:jc w:val="left"/>
      </w:pPr>
      <w:r>
        <w:rPr>
          <w:rStyle w:val="CommentReference"/>
        </w:rPr>
        <w:annotationRef/>
      </w:r>
      <w:r>
        <w:t xml:space="preserve">Uzupełniono </w:t>
      </w:r>
    </w:p>
  </w:comment>
  <w:comment w:id="91" w:author="Stachyrak, Anna" w:date="2025-03-05T23:47:00Z" w:initials="AS">
    <w:p w14:paraId="6B87DFD0" w14:textId="5496E80F" w:rsidR="00E8439E" w:rsidRDefault="00E8439E" w:rsidP="00E8439E">
      <w:pPr>
        <w:pStyle w:val="CommentText"/>
        <w:jc w:val="left"/>
      </w:pPr>
      <w:r>
        <w:rPr>
          <w:rStyle w:val="CommentReference"/>
        </w:rPr>
        <w:annotationRef/>
      </w:r>
      <w:r>
        <w:rPr>
          <w:highlight w:val="cyan"/>
        </w:rPr>
        <w:t>PBC_E1_5b: Prosimy o dostarczenie:</w:t>
      </w:r>
    </w:p>
    <w:p w14:paraId="56A22061" w14:textId="77777777" w:rsidR="00E8439E" w:rsidRDefault="00E8439E" w:rsidP="00E8439E">
      <w:pPr>
        <w:pStyle w:val="CommentText"/>
        <w:jc w:val="left"/>
      </w:pPr>
      <w:r>
        <w:rPr>
          <w:highlight w:val="cyan"/>
        </w:rPr>
        <w:t>1/ dokumentu potwierdzającego zamówienia 80 hybryd do Kruk Italia</w:t>
      </w:r>
    </w:p>
    <w:p w14:paraId="24C0FFC8" w14:textId="77777777" w:rsidR="00E8439E" w:rsidRDefault="00E8439E" w:rsidP="00E8439E">
      <w:pPr>
        <w:pStyle w:val="CommentText"/>
        <w:jc w:val="left"/>
      </w:pPr>
      <w:r>
        <w:rPr>
          <w:highlight w:val="cyan"/>
        </w:rPr>
        <w:t>2/ dokumentu potwierdzającego liczbę nowych aut w Hiszpanii i ich napęd</w:t>
      </w:r>
    </w:p>
    <w:p w14:paraId="1B216DA1" w14:textId="77777777" w:rsidR="00E8439E" w:rsidRDefault="00E8439E" w:rsidP="00E8439E">
      <w:pPr>
        <w:pStyle w:val="CommentText"/>
        <w:jc w:val="left"/>
      </w:pPr>
      <w:r>
        <w:rPr>
          <w:highlight w:val="cyan"/>
        </w:rPr>
        <w:t>3/ ile faktycznie drzewek otrzymali pracownicy w Rumunii? Prośba o dokumentację potwierdzającą. Czy liczba 600, dla której szacowana jest spodziewana redukcji emisji jakoś koresponduje z liczbą drzewek, które otrzymali pracownicy? Na jakiej bazie został opracowany szacunek emisji?</w:t>
      </w:r>
    </w:p>
    <w:p w14:paraId="6C778863" w14:textId="77777777" w:rsidR="00E8439E" w:rsidRDefault="00E8439E" w:rsidP="00E8439E">
      <w:pPr>
        <w:pStyle w:val="CommentText"/>
        <w:jc w:val="left"/>
      </w:pPr>
      <w:r>
        <w:rPr>
          <w:highlight w:val="cyan"/>
        </w:rPr>
        <w:t>4/ Prośba o przekazanie materiału źródłowego potwierdzające % dokumentów podpisywanych elektronicznie w Rumunii i liczbę zaoszczędzonych stron</w:t>
      </w:r>
    </w:p>
    <w:p w14:paraId="40B82212" w14:textId="77777777" w:rsidR="00E8439E" w:rsidRDefault="00E8439E" w:rsidP="00E8439E">
      <w:pPr>
        <w:pStyle w:val="CommentText"/>
        <w:jc w:val="left"/>
      </w:pPr>
      <w:r>
        <w:rPr>
          <w:highlight w:val="cyan"/>
        </w:rPr>
        <w:t>5/ Prośba o dokument potwierdzający wdrożenie platformy do przetwarzania dokumentów BHP. Prośba o materiał potwierdzający liczbę zaoszczędzonych stron.</w:t>
      </w:r>
    </w:p>
    <w:p w14:paraId="341D320B" w14:textId="77777777" w:rsidR="00E8439E" w:rsidRDefault="00E8439E" w:rsidP="00E8439E">
      <w:pPr>
        <w:pStyle w:val="CommentText"/>
        <w:jc w:val="left"/>
      </w:pPr>
      <w:r>
        <w:rPr>
          <w:highlight w:val="cyan"/>
        </w:rPr>
        <w:t>6/ Prosimy o przekazanie skanów umów na gwarancje energii z OZE dla Polski i Rumunii</w:t>
      </w:r>
    </w:p>
  </w:comment>
  <w:comment w:id="92" w:author="Emilia Szkudlarz" w:date="2025-03-08T13:10:00Z" w:initials="ES">
    <w:p w14:paraId="7B7FD55B" w14:textId="77777777" w:rsidR="004275AB" w:rsidRDefault="004275AB" w:rsidP="004275AB">
      <w:pPr>
        <w:pStyle w:val="CommentText"/>
        <w:jc w:val="left"/>
      </w:pPr>
      <w:r>
        <w:rPr>
          <w:rStyle w:val="CommentReference"/>
        </w:rPr>
        <w:annotationRef/>
      </w:r>
      <w:r>
        <w:t>Dołączono dokumenty</w:t>
      </w:r>
    </w:p>
  </w:comment>
  <w:comment w:id="93" w:author="Stachyrak, Anna" w:date="2025-03-17T11:43:00Z" w:initials="AS">
    <w:p w14:paraId="1E90B5A2" w14:textId="77777777" w:rsidR="00E264C8" w:rsidRDefault="00E264C8" w:rsidP="00E264C8">
      <w:pPr>
        <w:pStyle w:val="CommentText"/>
        <w:jc w:val="left"/>
      </w:pPr>
      <w:r>
        <w:rPr>
          <w:rStyle w:val="CommentReference"/>
        </w:rPr>
        <w:annotationRef/>
      </w:r>
      <w:r>
        <w:rPr>
          <w:highlight w:val="yellow"/>
        </w:rPr>
        <w:t>Brak roku realizacji</w:t>
      </w:r>
    </w:p>
  </w:comment>
  <w:comment w:id="94" w:author="Emilia Szkudlarz" w:date="2025-03-17T18:04:00Z" w:initials="ES">
    <w:p w14:paraId="61FAC7CA" w14:textId="77777777" w:rsidR="00543BBD" w:rsidRDefault="00543BBD" w:rsidP="00543BBD">
      <w:pPr>
        <w:pStyle w:val="CommentText"/>
        <w:jc w:val="left"/>
      </w:pPr>
      <w:r>
        <w:rPr>
          <w:rStyle w:val="CommentReference"/>
        </w:rPr>
        <w:annotationRef/>
      </w:r>
      <w:r>
        <w:t>dodano</w:t>
      </w:r>
    </w:p>
  </w:comment>
  <w:comment w:id="112" w:author="Karel Kotoun" w:date="2025-03-21T18:18:00Z" w:initials="KK">
    <w:p w14:paraId="3800212F" w14:textId="77777777" w:rsidR="00CA41D7" w:rsidRDefault="000A1155" w:rsidP="00CA41D7">
      <w:pPr>
        <w:pStyle w:val="CommentText"/>
        <w:jc w:val="left"/>
      </w:pPr>
      <w:r>
        <w:rPr>
          <w:rStyle w:val="CommentReference"/>
        </w:rPr>
        <w:annotationRef/>
      </w:r>
      <w:r w:rsidR="00CA41D7">
        <w:rPr>
          <w:color w:val="000000"/>
        </w:rPr>
        <w:t>Country</w:t>
      </w:r>
      <w:r w:rsidR="00CA41D7">
        <w:rPr>
          <w:color w:val="000000"/>
        </w:rPr>
        <w:tab/>
        <w:t>KWH</w:t>
      </w:r>
      <w:r w:rsidR="00CA41D7">
        <w:rPr>
          <w:color w:val="000000"/>
        </w:rPr>
        <w:tab/>
        <w:t>Emission Factor</w:t>
      </w:r>
      <w:r w:rsidR="00CA41D7">
        <w:rPr>
          <w:color w:val="000000"/>
        </w:rPr>
        <w:tab/>
      </w:r>
    </w:p>
    <w:p w14:paraId="7805C97C" w14:textId="77777777" w:rsidR="00CA41D7" w:rsidRDefault="00CA41D7" w:rsidP="00CA41D7">
      <w:pPr>
        <w:pStyle w:val="CommentText"/>
        <w:jc w:val="left"/>
      </w:pPr>
      <w:r>
        <w:rPr>
          <w:color w:val="000000"/>
        </w:rPr>
        <w:t>Romania</w:t>
      </w:r>
      <w:r>
        <w:rPr>
          <w:color w:val="000000"/>
        </w:rPr>
        <w:tab/>
        <w:t>705857.59</w:t>
      </w:r>
      <w:r>
        <w:rPr>
          <w:color w:val="000000"/>
        </w:rPr>
        <w:tab/>
        <w:t>0.500565641</w:t>
      </w:r>
      <w:r>
        <w:rPr>
          <w:color w:val="000000"/>
        </w:rPr>
        <w:tab/>
        <w:t>353328.057</w:t>
      </w:r>
    </w:p>
    <w:p w14:paraId="110F89D8" w14:textId="77777777" w:rsidR="00CA41D7" w:rsidRDefault="00CA41D7" w:rsidP="00CA41D7">
      <w:pPr>
        <w:pStyle w:val="CommentText"/>
        <w:jc w:val="left"/>
      </w:pPr>
      <w:r>
        <w:rPr>
          <w:color w:val="000000"/>
        </w:rPr>
        <w:t>Poland</w:t>
      </w:r>
      <w:r>
        <w:rPr>
          <w:color w:val="000000"/>
        </w:rPr>
        <w:tab/>
        <w:t>1077317.7</w:t>
      </w:r>
      <w:r>
        <w:rPr>
          <w:color w:val="000000"/>
        </w:rPr>
        <w:tab/>
        <w:t>0.78824392</w:t>
      </w:r>
      <w:r>
        <w:rPr>
          <w:color w:val="000000"/>
        </w:rPr>
        <w:tab/>
        <w:t>849189.1269</w:t>
      </w:r>
    </w:p>
    <w:p w14:paraId="1C27D73F" w14:textId="77777777" w:rsidR="00CA41D7" w:rsidRDefault="00CA41D7" w:rsidP="00CA41D7">
      <w:pPr>
        <w:pStyle w:val="CommentText"/>
        <w:jc w:val="left"/>
      </w:pPr>
      <w:r>
        <w:rPr>
          <w:color w:val="000000"/>
        </w:rPr>
        <w:t>Spain</w:t>
      </w:r>
      <w:r>
        <w:rPr>
          <w:color w:val="000000"/>
        </w:rPr>
        <w:tab/>
        <w:t>235000</w:t>
      </w:r>
      <w:r>
        <w:rPr>
          <w:color w:val="000000"/>
        </w:rPr>
        <w:tab/>
        <w:t>0.32877</w:t>
      </w:r>
      <w:r>
        <w:rPr>
          <w:color w:val="000000"/>
        </w:rPr>
        <w:tab/>
        <w:t>77260.95</w:t>
      </w:r>
    </w:p>
    <w:p w14:paraId="26E93A05" w14:textId="77777777" w:rsidR="00CA41D7" w:rsidRDefault="00CA41D7" w:rsidP="00CA41D7">
      <w:pPr>
        <w:pStyle w:val="CommentText"/>
        <w:jc w:val="left"/>
      </w:pPr>
      <w:r>
        <w:rPr>
          <w:color w:val="000000"/>
        </w:rPr>
        <w:t>Italy</w:t>
      </w:r>
      <w:r>
        <w:rPr>
          <w:color w:val="000000"/>
        </w:rPr>
        <w:tab/>
        <w:t>152,885.41</w:t>
      </w:r>
      <w:r>
        <w:rPr>
          <w:color w:val="000000"/>
        </w:rPr>
        <w:tab/>
        <w:t>0.5165</w:t>
      </w:r>
      <w:r>
        <w:rPr>
          <w:color w:val="000000"/>
        </w:rPr>
        <w:tab/>
        <w:t>78965.31427</w:t>
      </w:r>
    </w:p>
  </w:comment>
  <w:comment w:id="124" w:author="Stachyrak, Anna" w:date="2025-03-05T23:12:00Z" w:initials="AS">
    <w:p w14:paraId="28D16D71" w14:textId="2C74A272" w:rsidR="008F1A62" w:rsidRDefault="008F1A62" w:rsidP="008F1A62">
      <w:pPr>
        <w:pStyle w:val="CommentText"/>
        <w:jc w:val="left"/>
      </w:pPr>
      <w:r>
        <w:rPr>
          <w:rStyle w:val="CommentReference"/>
        </w:rPr>
        <w:annotationRef/>
      </w:r>
      <w:r>
        <w:t>Brakuje tagu MDR-T</w:t>
      </w:r>
    </w:p>
  </w:comment>
  <w:comment w:id="125" w:author="Emilia Szkudlarz" w:date="2025-03-06T23:59:00Z" w:initials="ES">
    <w:p w14:paraId="060ABAF2" w14:textId="77777777" w:rsidR="00C60580" w:rsidRDefault="00C60580" w:rsidP="00C60580">
      <w:pPr>
        <w:pStyle w:val="CommentText"/>
        <w:jc w:val="left"/>
      </w:pPr>
      <w:r>
        <w:rPr>
          <w:rStyle w:val="CommentReference"/>
        </w:rPr>
        <w:annotationRef/>
      </w:r>
      <w:r>
        <w:t>dopisano</w:t>
      </w:r>
    </w:p>
  </w:comment>
  <w:comment w:id="126" w:author="Stachyrak, Anna" w:date="2025-03-05T22:55:00Z" w:initials="AS">
    <w:p w14:paraId="21C4FB10" w14:textId="5E59AC39" w:rsidR="00EE5BEF" w:rsidRDefault="00EE5BEF" w:rsidP="00EE5BEF">
      <w:pPr>
        <w:pStyle w:val="CommentText"/>
        <w:jc w:val="left"/>
      </w:pPr>
      <w:r>
        <w:rPr>
          <w:rStyle w:val="CommentReference"/>
        </w:rPr>
        <w:annotationRef/>
      </w:r>
      <w:r>
        <w:rPr>
          <w:highlight w:val="cyan"/>
        </w:rPr>
        <w:t>PBC_E1_6: Prosimy o przekazanie obliczeń / materiałów źródłowych dla wszystkich liczb z tabeli</w:t>
      </w:r>
    </w:p>
  </w:comment>
  <w:comment w:id="127" w:author="Emilia Szkudlarz" w:date="2025-03-06T08:34:00Z" w:initials="ES">
    <w:p w14:paraId="63CB7C94" w14:textId="77777777" w:rsidR="00547363" w:rsidRDefault="002E2C2E" w:rsidP="00547363">
      <w:pPr>
        <w:pStyle w:val="CommentText"/>
        <w:jc w:val="left"/>
      </w:pPr>
      <w:r>
        <w:rPr>
          <w:rStyle w:val="CommentReference"/>
        </w:rPr>
        <w:annotationRef/>
      </w:r>
      <w:r w:rsidR="00547363">
        <w:t xml:space="preserve">Załączono plik </w:t>
      </w:r>
    </w:p>
  </w:comment>
  <w:comment w:id="128" w:author="Stachyrak, Anna" w:date="2025-03-17T11:42:00Z" w:initials="AS">
    <w:p w14:paraId="5CA8C304" w14:textId="77777777" w:rsidR="00D266E2" w:rsidRDefault="00D266E2" w:rsidP="00D266E2">
      <w:pPr>
        <w:pStyle w:val="CommentText"/>
        <w:jc w:val="left"/>
      </w:pPr>
      <w:r>
        <w:rPr>
          <w:rStyle w:val="CommentReference"/>
        </w:rPr>
        <w:annotationRef/>
      </w:r>
      <w:r>
        <w:rPr>
          <w:highlight w:val="yellow"/>
        </w:rPr>
        <w:t>Jeśli w danym wierszu nie został osiągnięty cel emisji rok do roku prosimy o opatrzenie komentarzem objaśniającym</w:t>
      </w:r>
    </w:p>
  </w:comment>
  <w:comment w:id="129" w:author="Emilia Szkudlarz" w:date="2025-03-17T18:25:00Z" w:initials="ES">
    <w:p w14:paraId="1A3F1F5B" w14:textId="77777777" w:rsidR="004E218F" w:rsidRDefault="00752B05" w:rsidP="004E218F">
      <w:pPr>
        <w:pStyle w:val="CommentText"/>
        <w:jc w:val="left"/>
      </w:pPr>
      <w:r>
        <w:rPr>
          <w:rStyle w:val="CommentReference"/>
        </w:rPr>
        <w:annotationRef/>
      </w:r>
      <w:r w:rsidR="004E218F">
        <w:t xml:space="preserve">Ze względu na zmianę metodologii w 024 nie osiągnęliśmy celów. Metodologia roku bazowego była inna od metodologii w roku 2024 i trudno porównywać te dane. </w:t>
      </w:r>
    </w:p>
  </w:comment>
  <w:comment w:id="130" w:author="Stachyrak, Anna" w:date="2025-03-19T23:32:00Z" w:initials="AS">
    <w:p w14:paraId="06E1CABD" w14:textId="77777777" w:rsidR="003C58F5" w:rsidRDefault="003C58F5" w:rsidP="003C58F5">
      <w:pPr>
        <w:pStyle w:val="CommentText"/>
        <w:jc w:val="left"/>
      </w:pPr>
      <w:r>
        <w:rPr>
          <w:rStyle w:val="CommentReference"/>
        </w:rPr>
        <w:annotationRef/>
      </w:r>
      <w:r>
        <w:rPr>
          <w:highlight w:val="yellow"/>
        </w:rPr>
        <w:t>Prosimy o zawarcie tego uzasadnienia / komentarze w tekście ujawnienia</w:t>
      </w:r>
    </w:p>
  </w:comment>
  <w:comment w:id="131" w:author="Emilia Szkudlarz" w:date="2025-03-20T00:02:00Z" w:initials="ES">
    <w:p w14:paraId="3D44E42C" w14:textId="77777777" w:rsidR="00726030" w:rsidRDefault="00726030" w:rsidP="00726030">
      <w:pPr>
        <w:pStyle w:val="CommentText"/>
        <w:jc w:val="left"/>
      </w:pPr>
      <w:r>
        <w:rPr>
          <w:rStyle w:val="CommentReference"/>
        </w:rPr>
        <w:annotationRef/>
      </w:r>
      <w:r>
        <w:t>dopisano</w:t>
      </w:r>
    </w:p>
  </w:comment>
  <w:comment w:id="132" w:author="Stachyrak, Anna" w:date="2025-03-17T11:36:00Z" w:initials="AS">
    <w:p w14:paraId="441A6A31" w14:textId="387B0C21" w:rsidR="00D266E2" w:rsidRDefault="00D266E2" w:rsidP="00D266E2">
      <w:pPr>
        <w:pStyle w:val="CommentText"/>
        <w:jc w:val="left"/>
      </w:pPr>
      <w:r>
        <w:rPr>
          <w:rStyle w:val="CommentReference"/>
        </w:rPr>
        <w:annotationRef/>
      </w:r>
      <w:r>
        <w:rPr>
          <w:highlight w:val="yellow"/>
        </w:rPr>
        <w:t xml:space="preserve">Jeśli cel redukcji został faktycznie ustalony na metodę location-based, to w rzeczywistych emisjach powinny być podane emisje Zakresu 2 z metody location-based. </w:t>
      </w:r>
    </w:p>
    <w:p w14:paraId="4468C313" w14:textId="77777777" w:rsidR="00D266E2" w:rsidRDefault="00D266E2" w:rsidP="00D266E2">
      <w:pPr>
        <w:pStyle w:val="CommentText"/>
        <w:jc w:val="left"/>
      </w:pPr>
    </w:p>
    <w:p w14:paraId="0210919D" w14:textId="77777777" w:rsidR="00D266E2" w:rsidRDefault="00D266E2" w:rsidP="00D266E2">
      <w:pPr>
        <w:pStyle w:val="CommentText"/>
        <w:jc w:val="left"/>
      </w:pPr>
      <w:r>
        <w:rPr>
          <w:highlight w:val="yellow"/>
        </w:rPr>
        <w:t xml:space="preserve">Zużycie energii z OZE można „podpiąć” jako redukcja emisji tylko w przypadku gdy cel został ustalony jako metoda market-based. </w:t>
      </w:r>
    </w:p>
    <w:p w14:paraId="50AEE21E" w14:textId="77777777" w:rsidR="00D266E2" w:rsidRDefault="00D266E2" w:rsidP="00D266E2">
      <w:pPr>
        <w:pStyle w:val="CommentText"/>
        <w:jc w:val="left"/>
      </w:pPr>
      <w:r>
        <w:rPr>
          <w:highlight w:val="yellow"/>
        </w:rPr>
        <w:t>Jeśli cel został ustalony na metodę market-based, to powinna znaleźć się tu wartość uzgadniająca się do głównej tabeli z emisjami</w:t>
      </w:r>
    </w:p>
  </w:comment>
  <w:comment w:id="133" w:author="Emilia Szkudlarz" w:date="2025-03-17T18:54:00Z" w:initials="ES">
    <w:p w14:paraId="535E28E5" w14:textId="77777777" w:rsidR="00C817BD" w:rsidRDefault="00C817BD" w:rsidP="00C817BD">
      <w:pPr>
        <w:pStyle w:val="CommentText"/>
        <w:jc w:val="left"/>
      </w:pPr>
      <w:r>
        <w:rPr>
          <w:rStyle w:val="CommentReference"/>
        </w:rPr>
        <w:annotationRef/>
      </w:r>
      <w:r>
        <w:t xml:space="preserve">Zweryfikowano </w:t>
      </w:r>
    </w:p>
  </w:comment>
  <w:comment w:id="158" w:author="Stachyrak, Anna" w:date="2025-03-05T22:56:00Z" w:initials="AS">
    <w:p w14:paraId="05A9C7FA" w14:textId="2A89BECF" w:rsidR="00CA2A3F" w:rsidRDefault="00155E9F" w:rsidP="00CA2A3F">
      <w:pPr>
        <w:pStyle w:val="CommentText"/>
        <w:jc w:val="left"/>
      </w:pPr>
      <w:r>
        <w:rPr>
          <w:rStyle w:val="CommentReference"/>
        </w:rPr>
        <w:annotationRef/>
      </w:r>
      <w:r w:rsidR="00CA2A3F">
        <w:rPr>
          <w:highlight w:val="cyan"/>
        </w:rPr>
        <w:t>PBC_E1_7: Prosimy o przekazanie pliku analitycznego MS Excel dla wszystkich liczb z tabeli.</w:t>
      </w:r>
    </w:p>
    <w:p w14:paraId="5D696C14" w14:textId="77777777" w:rsidR="00CA2A3F" w:rsidRDefault="00CA2A3F" w:rsidP="00CA2A3F">
      <w:pPr>
        <w:pStyle w:val="CommentText"/>
        <w:jc w:val="left"/>
      </w:pPr>
      <w:r>
        <w:rPr>
          <w:highlight w:val="cyan"/>
        </w:rPr>
        <w:t>Prośba o przekazanie opisu założeń przyjętych do sporządzania szacunków. Jeśli jest wdrożony np. dokument wewnętrzny o charakterze metodyki obliczania zużycia energii to prośba o jego przekazanie</w:t>
      </w:r>
    </w:p>
    <w:p w14:paraId="30642631" w14:textId="77777777" w:rsidR="00CA2A3F" w:rsidRDefault="00CA2A3F" w:rsidP="00CA2A3F">
      <w:pPr>
        <w:pStyle w:val="CommentText"/>
        <w:jc w:val="left"/>
      </w:pPr>
    </w:p>
    <w:p w14:paraId="4438F1B6" w14:textId="77777777" w:rsidR="00CA2A3F" w:rsidRDefault="00CA2A3F" w:rsidP="00CA2A3F">
      <w:pPr>
        <w:pStyle w:val="CommentText"/>
        <w:jc w:val="left"/>
      </w:pPr>
      <w:r>
        <w:rPr>
          <w:highlight w:val="cyan"/>
        </w:rPr>
        <w:t>Będziemy potrzebować 1 spotkania warsztatowego na zasadzie przejścia przez proces pozyskiwania danych do tej tabeli - prosimy o podanie osoby kontaktowej</w:t>
      </w:r>
    </w:p>
  </w:comment>
  <w:comment w:id="159" w:author="Emilia Szkudlarz" w:date="2025-03-06T08:47:00Z" w:initials="ES">
    <w:p w14:paraId="6A4C85A0" w14:textId="77777777" w:rsidR="00547363" w:rsidRDefault="00BB6E4A" w:rsidP="00547363">
      <w:pPr>
        <w:pStyle w:val="CommentText"/>
        <w:jc w:val="left"/>
      </w:pPr>
      <w:r>
        <w:rPr>
          <w:rStyle w:val="CommentReference"/>
        </w:rPr>
        <w:annotationRef/>
      </w:r>
      <w:r w:rsidR="00547363">
        <w:t xml:space="preserve">Załączono plik </w:t>
      </w:r>
    </w:p>
  </w:comment>
  <w:comment w:id="160" w:author="Stachyrak, Anna" w:date="2025-03-05T23:00:00Z" w:initials="AS">
    <w:p w14:paraId="4C47B268" w14:textId="78D720CF" w:rsidR="00085547" w:rsidRDefault="00085547" w:rsidP="00085547">
      <w:pPr>
        <w:pStyle w:val="CommentText"/>
        <w:jc w:val="left"/>
      </w:pPr>
      <w:r>
        <w:rPr>
          <w:rStyle w:val="CommentReference"/>
        </w:rPr>
        <w:annotationRef/>
      </w:r>
      <w:r>
        <w:t>Pomimo to w tabeli pokazane są wiersze, które są obowiązkowe tylko dla sektorów o wysokim wpływie na klimat - tj.:</w:t>
      </w:r>
    </w:p>
    <w:p w14:paraId="75942083" w14:textId="77777777" w:rsidR="00085547" w:rsidRDefault="00085547" w:rsidP="00085547">
      <w:pPr>
        <w:pStyle w:val="CommentText"/>
        <w:jc w:val="left"/>
      </w:pPr>
      <w:r>
        <w:rPr>
          <w:color w:val="000000"/>
        </w:rPr>
        <w:t>a) zużycia paliwa z węgla i produktów węglowych;</w:t>
      </w:r>
    </w:p>
    <w:p w14:paraId="4EB02E89" w14:textId="77777777" w:rsidR="00085547" w:rsidRDefault="00085547" w:rsidP="00085547">
      <w:pPr>
        <w:pStyle w:val="CommentText"/>
        <w:jc w:val="left"/>
      </w:pPr>
      <w:r>
        <w:rPr>
          <w:color w:val="000000"/>
        </w:rPr>
        <w:t>b) zużycia paliwa z ropy naftowej i produktów naftowych;</w:t>
      </w:r>
    </w:p>
    <w:p w14:paraId="57F61BCE" w14:textId="77777777" w:rsidR="00085547" w:rsidRDefault="00085547" w:rsidP="00085547">
      <w:pPr>
        <w:pStyle w:val="CommentText"/>
        <w:jc w:val="left"/>
      </w:pPr>
      <w:r>
        <w:rPr>
          <w:color w:val="000000"/>
        </w:rPr>
        <w:t>c) zużycia paliwa z gazu ziemnego;</w:t>
      </w:r>
    </w:p>
    <w:p w14:paraId="1795861B" w14:textId="77777777" w:rsidR="00085547" w:rsidRDefault="00085547" w:rsidP="00085547">
      <w:pPr>
        <w:pStyle w:val="CommentText"/>
        <w:jc w:val="left"/>
      </w:pPr>
      <w:r>
        <w:rPr>
          <w:color w:val="000000"/>
        </w:rPr>
        <w:t>d) zużycia paliwa z innych źródeł kopalnych;</w:t>
      </w:r>
    </w:p>
    <w:p w14:paraId="5E466C3C" w14:textId="77777777" w:rsidR="00085547" w:rsidRDefault="00085547" w:rsidP="00085547">
      <w:pPr>
        <w:pStyle w:val="CommentText"/>
        <w:jc w:val="left"/>
      </w:pPr>
    </w:p>
    <w:p w14:paraId="3DD67FD9" w14:textId="77777777" w:rsidR="00085547" w:rsidRDefault="00085547" w:rsidP="00085547">
      <w:pPr>
        <w:pStyle w:val="CommentText"/>
        <w:jc w:val="left"/>
      </w:pPr>
      <w:r>
        <w:rPr>
          <w:color w:val="000000"/>
        </w:rPr>
        <w:t>Pozostawiamy do decyzji KRUK prezentację, nie jest to błąd, niektóre banki też prezentują te zużycia bardziej szczegółowo</w:t>
      </w:r>
    </w:p>
  </w:comment>
  <w:comment w:id="161" w:author="Emilia Szkudlarz" w:date="2025-03-07T00:03:00Z" w:initials="ES">
    <w:p w14:paraId="4F57EFDC" w14:textId="77777777" w:rsidR="00740E4D" w:rsidRDefault="00740E4D" w:rsidP="00740E4D">
      <w:pPr>
        <w:pStyle w:val="CommentText"/>
        <w:jc w:val="left"/>
      </w:pPr>
      <w:r>
        <w:rPr>
          <w:rStyle w:val="CommentReference"/>
        </w:rPr>
        <w:annotationRef/>
      </w:r>
      <w:r>
        <w:t>zostawiamy</w:t>
      </w:r>
    </w:p>
  </w:comment>
  <w:comment w:id="177" w:author="Stachyrak, Anna" w:date="2025-03-05T23:02:00Z" w:initials="AS">
    <w:p w14:paraId="214E24BE" w14:textId="4C484FCB" w:rsidR="005B7F62" w:rsidRDefault="005B7F62" w:rsidP="005B7F62">
      <w:pPr>
        <w:pStyle w:val="CommentText"/>
        <w:jc w:val="left"/>
      </w:pPr>
      <w:r>
        <w:rPr>
          <w:rStyle w:val="CommentReference"/>
        </w:rPr>
        <w:annotationRef/>
      </w:r>
      <w:r>
        <w:t>Uwaga prezentacyjna - prośba o ujednolicenie liczby miejsc po przecinku prezentowanych w poszczególnych wierszach tej tabeli i ogólnie w tym rozdziale</w:t>
      </w:r>
    </w:p>
  </w:comment>
  <w:comment w:id="178" w:author="Emilia Szkudlarz" w:date="2025-03-12T21:47:00Z" w:initials="ES">
    <w:p w14:paraId="21882C6F" w14:textId="77777777" w:rsidR="00931DB4" w:rsidRDefault="00931DB4" w:rsidP="00931DB4">
      <w:pPr>
        <w:pStyle w:val="CommentText"/>
        <w:jc w:val="left"/>
      </w:pPr>
      <w:r>
        <w:rPr>
          <w:rStyle w:val="CommentReference"/>
        </w:rPr>
        <w:annotationRef/>
      </w:r>
      <w:r>
        <w:t>ujednolicono</w:t>
      </w:r>
    </w:p>
  </w:comment>
  <w:comment w:id="180" w:author="Stachyrak, Anna" w:date="2025-03-05T23:26:00Z" w:initials="AS">
    <w:p w14:paraId="24D62D5A" w14:textId="76166C73" w:rsidR="00EA2A82" w:rsidRDefault="00EA2A82" w:rsidP="00EA2A82">
      <w:pPr>
        <w:pStyle w:val="CommentText"/>
        <w:jc w:val="left"/>
      </w:pPr>
      <w:r>
        <w:rPr>
          <w:rStyle w:val="CommentReference"/>
        </w:rPr>
        <w:annotationRef/>
      </w:r>
      <w:r>
        <w:t>Prosimy, aby dla poszczególnych zakresów 1 2 3 i dla poszczególnych kategorii Zakresu 3, dla których KRUK liczy emisje odnieść się konkretnie w ujawnieniu do poniższego wymogu</w:t>
      </w:r>
    </w:p>
    <w:p w14:paraId="479699CE" w14:textId="77777777" w:rsidR="00EA2A82" w:rsidRDefault="00EA2A82" w:rsidP="00EA2A82">
      <w:pPr>
        <w:pStyle w:val="CommentText"/>
        <w:jc w:val="left"/>
      </w:pPr>
    </w:p>
    <w:p w14:paraId="779751F1" w14:textId="77777777" w:rsidR="00EA2A82" w:rsidRDefault="00EA2A82" w:rsidP="00EA2A82">
      <w:pPr>
        <w:pStyle w:val="CommentText"/>
        <w:jc w:val="left"/>
      </w:pPr>
      <w:r>
        <w:t>Zgodnie z ESRS E1 AR 39:</w:t>
      </w:r>
    </w:p>
    <w:p w14:paraId="032F9027" w14:textId="77777777" w:rsidR="00EA2A82" w:rsidRDefault="00EA2A82" w:rsidP="00EA2A82">
      <w:pPr>
        <w:pStyle w:val="CommentText"/>
        <w:jc w:val="left"/>
      </w:pPr>
      <w:r>
        <w:rPr>
          <w:i/>
          <w:iCs/>
          <w:color w:val="000000"/>
        </w:rPr>
        <w:t>Przygotowując informacje na potrzeby zgłoszenia emisji gazów cieplarnianych wymagane na podstawie pkt 44, jednostka:</w:t>
      </w:r>
    </w:p>
    <w:p w14:paraId="0085BFE4" w14:textId="77777777" w:rsidR="00EA2A82" w:rsidRDefault="00EA2A82" w:rsidP="00EA2A82">
      <w:pPr>
        <w:pStyle w:val="CommentText"/>
        <w:jc w:val="left"/>
      </w:pPr>
      <w:r>
        <w:rPr>
          <w:b/>
          <w:bCs/>
          <w:i/>
          <w:iCs/>
          <w:color w:val="C00000"/>
        </w:rPr>
        <w:t>b) ujawnia metodę, znaczące założenia i współczynniki emisji zastosowane do obliczenia lub pomiaru emisji gazów cieplarnianych wraz z uzasadnieniem ich wyboru oraz podaje odniesienie lub link do wszelkich wykorzystanych narzędzi obliczeniowych;</w:t>
      </w:r>
    </w:p>
  </w:comment>
  <w:comment w:id="181" w:author="Emilia Szkudlarz" w:date="2025-03-12T10:12:00Z" w:initials="ES">
    <w:p w14:paraId="5E2E6FFC" w14:textId="77777777" w:rsidR="00CC5EB7" w:rsidRDefault="00CC5EB7" w:rsidP="00CC5EB7">
      <w:pPr>
        <w:pStyle w:val="CommentText"/>
        <w:jc w:val="left"/>
      </w:pPr>
      <w:r>
        <w:rPr>
          <w:rStyle w:val="CommentReference"/>
        </w:rPr>
        <w:annotationRef/>
      </w:r>
      <w:r>
        <w:t xml:space="preserve">Poprawiono zgodnie z omówienie na spotkaniu </w:t>
      </w:r>
    </w:p>
  </w:comment>
  <w:comment w:id="182" w:author="Stachyrak, Anna" w:date="2025-03-05T23:30:00Z" w:initials="AS">
    <w:p w14:paraId="647A85DD" w14:textId="1B3E97CA" w:rsidR="00664790" w:rsidRDefault="00664790" w:rsidP="00664790">
      <w:pPr>
        <w:pStyle w:val="CommentText"/>
        <w:jc w:val="left"/>
      </w:pPr>
      <w:r>
        <w:rPr>
          <w:rStyle w:val="CommentReference"/>
        </w:rPr>
        <w:annotationRef/>
      </w:r>
      <w:r>
        <w:rPr>
          <w:color w:val="000000"/>
        </w:rPr>
        <w:t>Dodatkowo, dla Zakresu 3 prośba o zaadresowanie wymogów ESRS E1 AR 46:</w:t>
      </w:r>
    </w:p>
    <w:p w14:paraId="4B6E5EC7" w14:textId="77777777" w:rsidR="00664790" w:rsidRDefault="00664790" w:rsidP="00664790">
      <w:pPr>
        <w:pStyle w:val="CommentText"/>
        <w:jc w:val="left"/>
      </w:pPr>
      <w:r>
        <w:rPr>
          <w:i/>
          <w:iCs/>
          <w:color w:val="000000"/>
        </w:rPr>
        <w:t>h) w odniesieniu do każdej znaczącej kategorii gazów cieplarnianych zakresu 3 ujawnia uwzględnione granice sprawozdawczości, metody obliczeniowe służące do oszacowania emisji gazów cieplarnianych, a także informację o tym, czy i jakie narzędzia obliczeniowe zostały wykorzystane. Kategorie zakresu 3 powinny być zgodne z protokołem w sprawie emisji gazów cieplarnianych i obejmować:</w:t>
      </w:r>
    </w:p>
    <w:p w14:paraId="6436DCEB" w14:textId="77777777" w:rsidR="00664790" w:rsidRDefault="00664790" w:rsidP="00664790">
      <w:pPr>
        <w:pStyle w:val="CommentText"/>
        <w:jc w:val="left"/>
      </w:pPr>
      <w:r>
        <w:rPr>
          <w:i/>
          <w:iCs/>
          <w:color w:val="000000"/>
        </w:rPr>
        <w:t>i. pośrednie emisje gazów cieplarnianych zakresu 3 skonsolidowanej grupy do celów rachunkowości (jednostki dominującej i jej jednostek zależnych);</w:t>
      </w:r>
    </w:p>
    <w:p w14:paraId="27C62167" w14:textId="77777777" w:rsidR="00664790" w:rsidRDefault="00664790" w:rsidP="00664790">
      <w:pPr>
        <w:pStyle w:val="CommentText"/>
        <w:jc w:val="left"/>
      </w:pPr>
      <w:r>
        <w:rPr>
          <w:i/>
          <w:iCs/>
          <w:color w:val="000000"/>
        </w:rPr>
        <w:t>ii.pośrednie emisje gazów cieplarnianych zakresu 3 jednostek stowarzyszonych, wspólnych przedsięwzięć oraz nieskonsolidowanych jednostek zależnych, w odniesieniu do których jednostka ma możliwość kontrolowania działań i relacji operacyjnych (tj. sprawuje kontrolę operacyjną);</w:t>
      </w:r>
    </w:p>
    <w:p w14:paraId="2DB3E115" w14:textId="77777777" w:rsidR="00664790" w:rsidRDefault="00664790" w:rsidP="00664790">
      <w:pPr>
        <w:pStyle w:val="CommentText"/>
        <w:jc w:val="left"/>
      </w:pPr>
      <w:r>
        <w:rPr>
          <w:i/>
          <w:iCs/>
          <w:color w:val="000000"/>
        </w:rPr>
        <w:t>iii. emisje gazów cieplarnianych zakresu 1, 2 i 3 jednostek stowarzyszonych, wspólnych przedsięwzięć, nieskonsolidowanych jednostek zależnych (podmiotów inwestycyjnych) oraz w ramach wspólnych ustaleń, w odniesieniu do których jednostka nie sprawuje kontroli operacyjnej, a także jeżeli podmioty te są częścią łańcucha wartości jednostki na wyższym i niższym szczeblu;</w:t>
      </w:r>
    </w:p>
  </w:comment>
  <w:comment w:id="183" w:author="Emilia Szkudlarz" w:date="2025-03-08T13:30:00Z" w:initials="ES">
    <w:p w14:paraId="3450A614" w14:textId="77777777" w:rsidR="00A11C32" w:rsidRDefault="00855B3A" w:rsidP="00A11C32">
      <w:pPr>
        <w:pStyle w:val="CommentText"/>
        <w:jc w:val="left"/>
      </w:pPr>
      <w:r>
        <w:rPr>
          <w:rStyle w:val="CommentReference"/>
        </w:rPr>
        <w:annotationRef/>
      </w:r>
      <w:r w:rsidR="00A11C32">
        <w:t>uzupełniono</w:t>
      </w:r>
    </w:p>
  </w:comment>
  <w:comment w:id="184" w:author="Stachyrak, Anna" w:date="2025-03-05T23:12:00Z" w:initials="AS">
    <w:p w14:paraId="244CDC0A" w14:textId="583ABA84" w:rsidR="008F1A62" w:rsidRDefault="008F1A62" w:rsidP="008F1A62">
      <w:pPr>
        <w:pStyle w:val="CommentText"/>
        <w:jc w:val="left"/>
      </w:pPr>
      <w:r>
        <w:rPr>
          <w:rStyle w:val="CommentReference"/>
        </w:rPr>
        <w:annotationRef/>
      </w:r>
      <w:r>
        <w:rPr>
          <w:highlight w:val="cyan"/>
        </w:rPr>
        <w:t xml:space="preserve">PBC_E1_8: Prosimy o przekazanie analitycznych plików z obliczeniami dla wszystkich liczb prezentowanych w rozdziale. </w:t>
      </w:r>
    </w:p>
    <w:p w14:paraId="33A2269A" w14:textId="77777777" w:rsidR="008F1A62" w:rsidRDefault="008F1A62" w:rsidP="008F1A62">
      <w:pPr>
        <w:pStyle w:val="CommentText"/>
        <w:jc w:val="left"/>
      </w:pPr>
      <w:r>
        <w:rPr>
          <w:highlight w:val="cyan"/>
        </w:rPr>
        <w:t>Czy jest dostępna pisemna metodyka kalkulacji śladu węglowego Grupy KRUK? Jeśli tak to prośba o przekazanie</w:t>
      </w:r>
    </w:p>
    <w:p w14:paraId="4D7A01F3" w14:textId="77777777" w:rsidR="008F1A62" w:rsidRDefault="008F1A62" w:rsidP="008F1A62">
      <w:pPr>
        <w:pStyle w:val="CommentText"/>
        <w:jc w:val="left"/>
      </w:pPr>
      <w:r>
        <w:rPr>
          <w:highlight w:val="cyan"/>
        </w:rPr>
        <w:t>Będziemy potrzebowali co najmniej 1 spotkania z osobą / osobami odpowiedzialnymi za przygotowanie kalkulacji.  Prosimy o podanie osób kontaktowych / wskazanie dostępności na spotkania</w:t>
      </w:r>
    </w:p>
  </w:comment>
  <w:comment w:id="185" w:author="Emilia Szkudlarz" w:date="2025-03-12T21:59:00Z" w:initials="ES">
    <w:p w14:paraId="37B39420" w14:textId="77777777" w:rsidR="00D044A5" w:rsidRDefault="00D044A5" w:rsidP="00D044A5">
      <w:pPr>
        <w:pStyle w:val="CommentText"/>
        <w:jc w:val="left"/>
      </w:pPr>
      <w:r>
        <w:rPr>
          <w:rStyle w:val="CommentReference"/>
        </w:rPr>
        <w:annotationRef/>
      </w:r>
      <w:r>
        <w:t>przekazano</w:t>
      </w:r>
    </w:p>
  </w:comment>
  <w:comment w:id="187" w:author="Stachyrak, Anna" w:date="2025-03-05T23:36:00Z" w:initials="AS">
    <w:p w14:paraId="04954B98" w14:textId="4ADBD47F" w:rsidR="00165731" w:rsidRDefault="00165731" w:rsidP="00165731">
      <w:pPr>
        <w:pStyle w:val="CommentText"/>
        <w:jc w:val="left"/>
      </w:pPr>
      <w:r>
        <w:rPr>
          <w:rStyle w:val="CommentReference"/>
        </w:rPr>
        <w:annotationRef/>
      </w:r>
      <w:r>
        <w:t>Uwagi do ujawnienia śladu węglowego:</w:t>
      </w:r>
    </w:p>
    <w:p w14:paraId="6E81C5E8" w14:textId="77777777" w:rsidR="00165731" w:rsidRDefault="00165731" w:rsidP="00165731">
      <w:pPr>
        <w:pStyle w:val="CommentText"/>
        <w:jc w:val="left"/>
      </w:pPr>
      <w:r>
        <w:t>1/ ESRS wymaga (AR 48), aby pokazać wolumen emisji Zakresu 3 w podziale na poszczególne kategorie - prośba o korektę</w:t>
      </w:r>
    </w:p>
    <w:p w14:paraId="03923E43" w14:textId="77777777" w:rsidR="00165731" w:rsidRDefault="00165731" w:rsidP="00165731">
      <w:pPr>
        <w:pStyle w:val="CommentText"/>
        <w:jc w:val="left"/>
      </w:pPr>
      <w:r>
        <w:t xml:space="preserve">2/ ESRS E1 osobnego wymaga ujawnienia emisji CO2 ze źródeł biogenicznych </w:t>
      </w:r>
      <w:r>
        <w:rPr>
          <w:color w:val="000000"/>
        </w:rPr>
        <w:t>ze spalania lub biodegradacji biomasy - prośba o ujawnienie, czy takie emisje zostały zidentyfikowane / policzone dla każdego z zakresów 1 2 3. Jeśli nie zostały policzone to prośba o ujawnienie uzasadnienia.</w:t>
      </w:r>
    </w:p>
    <w:p w14:paraId="1C6B2FE3" w14:textId="77777777" w:rsidR="00165731" w:rsidRDefault="00165731" w:rsidP="00165731">
      <w:pPr>
        <w:pStyle w:val="CommentText"/>
        <w:jc w:val="left"/>
      </w:pPr>
      <w:r>
        <w:rPr>
          <w:color w:val="000000"/>
        </w:rPr>
        <w:t xml:space="preserve">3/ w odniesieniu do Zakresu 2 prośba o zaadresowanie wymogu ESRS E1 AR 45: </w:t>
      </w:r>
    </w:p>
    <w:p w14:paraId="5718DCFF" w14:textId="77777777" w:rsidR="00165731" w:rsidRDefault="00165731" w:rsidP="00165731">
      <w:pPr>
        <w:pStyle w:val="CommentText"/>
        <w:jc w:val="left"/>
      </w:pPr>
      <w:r>
        <w:rPr>
          <w:i/>
          <w:iCs/>
          <w:color w:val="000000"/>
        </w:rPr>
        <w:t>W przypadku gdy zastosowane współczynniki emisji nie umożliwiają oddzielenia procentowego udziału biomasy lub biogenicznego CO2, jednostka ujawnia taką informację. Jeżeli emisje gazów cieplarnianych innych niż CO2 (w szczególności CH4 i N2O) nie są dostępne w odniesieniu do średnich współczynników emisji z sieci według metody opartej na lokalizacji lub wraz z informacjami uzyskanymi dzięki metodzie opartej na rynku, lub są z nich wykluczone, jednostka ujawnia ten fakt.</w:t>
      </w:r>
    </w:p>
    <w:p w14:paraId="6FE3120D" w14:textId="77777777" w:rsidR="00165731" w:rsidRDefault="00165731" w:rsidP="00165731">
      <w:pPr>
        <w:pStyle w:val="CommentText"/>
        <w:jc w:val="left"/>
      </w:pPr>
    </w:p>
    <w:p w14:paraId="753880BE" w14:textId="77777777" w:rsidR="00165731" w:rsidRDefault="00165731" w:rsidP="00165731">
      <w:pPr>
        <w:pStyle w:val="CommentText"/>
        <w:jc w:val="left"/>
      </w:pPr>
      <w:r>
        <w:rPr>
          <w:color w:val="000000"/>
        </w:rPr>
        <w:t>4/ prośba o uzupełnienie ujawnienia E1-6 o tabelę z ujawnieniem intensywności emisji GHG na jednostkę przychodu - wg tabeli z ESRS E1 AR 54</w:t>
      </w:r>
    </w:p>
  </w:comment>
  <w:comment w:id="202" w:author="Stachyrak, Anna" w:date="2025-03-19T23:48:00Z" w:initials="AS">
    <w:p w14:paraId="29C9CF4A" w14:textId="77777777" w:rsidR="00BD382D" w:rsidRDefault="00BD382D" w:rsidP="00BD382D">
      <w:pPr>
        <w:pStyle w:val="CommentText"/>
        <w:jc w:val="left"/>
      </w:pPr>
      <w:r>
        <w:rPr>
          <w:rStyle w:val="CommentReference"/>
        </w:rPr>
        <w:annotationRef/>
      </w:r>
      <w:r>
        <w:rPr>
          <w:highlight w:val="yellow"/>
        </w:rPr>
        <w:t xml:space="preserve">Do opisu założeń dla Zakresu 2 prośba jeszcze o zaadresowanie wymogów par. AR 45 lit. e) - </w:t>
      </w:r>
    </w:p>
    <w:p w14:paraId="7A0B8558" w14:textId="77777777" w:rsidR="00BD382D" w:rsidRDefault="00BD382D" w:rsidP="00BD382D">
      <w:pPr>
        <w:pStyle w:val="CommentText"/>
        <w:jc w:val="left"/>
      </w:pPr>
      <w:r>
        <w:rPr>
          <w:i/>
          <w:iCs/>
          <w:color w:val="000000"/>
          <w:highlight w:val="yellow"/>
        </w:rPr>
        <w:t>Jeżeli emisje gazów cieplarnianych innych niż CO2 (w szczególności CH4 i N2O) nie są dostępne w odniesieniu do średnich współczynników emisji z sieci według metody opartej na lokalizacji lub wraz z informacjami uzyskanymi dzięki metodzie opartej na rynku, lub są z nich wykluczone, jednostka ujawnia ten fakt;</w:t>
      </w:r>
    </w:p>
  </w:comment>
  <w:comment w:id="203" w:author="Emilia Szkudlarz" w:date="2025-03-20T01:39:00Z" w:initials="ES">
    <w:p w14:paraId="36F4C796" w14:textId="77777777" w:rsidR="00092EFF" w:rsidRDefault="00092EFF" w:rsidP="00092EFF">
      <w:pPr>
        <w:pStyle w:val="CommentText"/>
        <w:jc w:val="left"/>
      </w:pPr>
      <w:r>
        <w:rPr>
          <w:rStyle w:val="CommentReference"/>
        </w:rPr>
        <w:annotationRef/>
      </w:r>
      <w:r>
        <w:rPr>
          <w:highlight w:val="green"/>
        </w:rPr>
        <w:t>KAREL - PLEASE HELP</w:t>
      </w:r>
    </w:p>
  </w:comment>
  <w:comment w:id="204" w:author="Vit Navratil" w:date="2025-03-20T10:53:00Z" w:initials="VN">
    <w:p w14:paraId="5BC0EB51" w14:textId="77777777" w:rsidR="00870F7F" w:rsidRDefault="00870F7F" w:rsidP="00870F7F">
      <w:pPr>
        <w:pStyle w:val="CommentText"/>
        <w:jc w:val="left"/>
      </w:pPr>
      <w:r>
        <w:rPr>
          <w:rStyle w:val="CommentReference"/>
        </w:rPr>
        <w:annotationRef/>
      </w:r>
      <w:r>
        <w:rPr>
          <w:lang w:val="cs-CZ"/>
        </w:rPr>
        <w:t>I can confirm this - not all emission factors used for calculation of Scope 1 and 2 provide information about CH4 and N2O (particularly national emission factors for electricity and heat consumption). I have slightly adjusted the wording.</w:t>
      </w:r>
    </w:p>
  </w:comment>
  <w:comment w:id="236" w:author="Emilia Szkudlarz" w:date="2025-03-12T22:44:00Z" w:initials="ES">
    <w:p w14:paraId="31CE965F" w14:textId="6D6AC72E" w:rsidR="00D91CC9" w:rsidRDefault="00D91CC9" w:rsidP="00D91CC9">
      <w:pPr>
        <w:pStyle w:val="CommentText"/>
        <w:jc w:val="left"/>
      </w:pPr>
      <w:r>
        <w:rPr>
          <w:rStyle w:val="CommentReference"/>
        </w:rPr>
        <w:annotationRef/>
      </w:r>
      <w:r>
        <w:t>Wszystkie tabele będą graficznie modyfikowane aby były bardziej czytelne</w:t>
      </w:r>
    </w:p>
  </w:comment>
  <w:comment w:id="246" w:author="Stachyrak, Anna" w:date="2025-03-19T23:35:00Z" w:initials="AS">
    <w:p w14:paraId="01EE44F4" w14:textId="77777777" w:rsidR="002558CD" w:rsidRDefault="00C66F4C" w:rsidP="002558CD">
      <w:pPr>
        <w:pStyle w:val="CommentText"/>
        <w:jc w:val="left"/>
      </w:pPr>
      <w:r>
        <w:rPr>
          <w:rStyle w:val="CommentReference"/>
        </w:rPr>
        <w:annotationRef/>
      </w:r>
      <w:r w:rsidR="002558CD">
        <w:rPr>
          <w:highlight w:val="yellow"/>
        </w:rPr>
        <w:t>Jeśli cel jest ustawiony tylko na metodę location-based, to nie dotyczy on i jest on niewspółmierny to emisji wyznaczonych metodą market-based - prosimy o korektę</w:t>
      </w:r>
    </w:p>
  </w:comment>
  <w:comment w:id="247" w:author="Emilia Szkudlarz" w:date="2025-03-20T01:40:00Z" w:initials="ES">
    <w:p w14:paraId="3150A0BD" w14:textId="77777777" w:rsidR="00092EFF" w:rsidRDefault="00092EFF" w:rsidP="00092EFF">
      <w:pPr>
        <w:pStyle w:val="CommentText"/>
        <w:jc w:val="left"/>
      </w:pPr>
      <w:r>
        <w:rPr>
          <w:rStyle w:val="CommentReference"/>
        </w:rPr>
        <w:annotationRef/>
      </w:r>
      <w:r>
        <w:rPr>
          <w:highlight w:val="green"/>
        </w:rPr>
        <w:t>KAREL PLEASE HELP</w:t>
      </w:r>
    </w:p>
  </w:comment>
  <w:comment w:id="248" w:author="Vit Navratil" w:date="2025-03-20T10:39:00Z" w:initials="VN">
    <w:p w14:paraId="69834158" w14:textId="77777777" w:rsidR="004F213F" w:rsidRDefault="004F213F" w:rsidP="004F213F">
      <w:pPr>
        <w:pStyle w:val="CommentText"/>
        <w:jc w:val="left"/>
      </w:pPr>
      <w:r>
        <w:rPr>
          <w:rStyle w:val="CommentReference"/>
        </w:rPr>
        <w:annotationRef/>
      </w:r>
      <w:r>
        <w:rPr>
          <w:lang w:val="cs-CZ"/>
        </w:rPr>
        <w:t>This was an error, target is only at the location-based method.</w:t>
      </w:r>
    </w:p>
  </w:comment>
  <w:comment w:id="266" w:author="Stachyrak, Anna" w:date="2025-03-05T23:07:00Z" w:initials="AS">
    <w:p w14:paraId="3FBB0ED1" w14:textId="742D066C" w:rsidR="00B13C19" w:rsidRDefault="00B13C19" w:rsidP="00B13C19">
      <w:pPr>
        <w:pStyle w:val="CommentText"/>
        <w:jc w:val="left"/>
      </w:pPr>
      <w:r>
        <w:rPr>
          <w:rStyle w:val="CommentReference"/>
        </w:rPr>
        <w:annotationRef/>
      </w:r>
      <w:r>
        <w:t>Prośba o dostosowanie wierszy tabeli do tabeli wzorcowej określonej w ESRS E1 par. AR 48</w:t>
      </w:r>
    </w:p>
    <w:p w14:paraId="063440DF" w14:textId="77777777" w:rsidR="00B13C19" w:rsidRDefault="00B13C19" w:rsidP="00B13C19">
      <w:pPr>
        <w:pStyle w:val="CommentText"/>
        <w:jc w:val="left"/>
      </w:pPr>
    </w:p>
    <w:p w14:paraId="41D6A260" w14:textId="77777777" w:rsidR="00B13C19" w:rsidRDefault="00B13C19" w:rsidP="00B13C19">
      <w:pPr>
        <w:pStyle w:val="CommentText"/>
        <w:jc w:val="left"/>
      </w:pPr>
      <w:r>
        <w:t>W szczególności w ujawnieniu E1-6 nie ma miejsca na prezentowanie wolumenów energii odnawialnej</w:t>
      </w:r>
    </w:p>
  </w:comment>
  <w:comment w:id="267" w:author="Emilia Szkudlarz" w:date="2025-03-12T10:15:00Z" w:initials="ES">
    <w:p w14:paraId="55E80D68" w14:textId="77777777" w:rsidR="00AB03F4" w:rsidRDefault="00AB03F4" w:rsidP="00AB03F4">
      <w:pPr>
        <w:pStyle w:val="CommentText"/>
        <w:jc w:val="left"/>
      </w:pPr>
      <w:r>
        <w:rPr>
          <w:rStyle w:val="CommentReference"/>
        </w:rPr>
        <w:annotationRef/>
      </w:r>
      <w:r>
        <w:t>dostosowano</w:t>
      </w:r>
    </w:p>
  </w:comment>
  <w:comment w:id="272" w:author="Stachyrak, Anna" w:date="2025-03-05T23:09:00Z" w:initials="AS">
    <w:p w14:paraId="12A39593" w14:textId="4D07AD15" w:rsidR="00FF4F9A" w:rsidRDefault="00FF4F9A" w:rsidP="00FF4F9A">
      <w:pPr>
        <w:pStyle w:val="CommentText"/>
        <w:jc w:val="left"/>
      </w:pPr>
      <w:r>
        <w:rPr>
          <w:rStyle w:val="CommentReference"/>
        </w:rPr>
        <w:annotationRef/>
      </w:r>
      <w:r>
        <w:t>Tu jest jakiś błąd - podano udział na poziomie 2 tysięcy procent</w:t>
      </w:r>
    </w:p>
  </w:comment>
  <w:comment w:id="273" w:author="Emilia Szkudlarz" w:date="2025-03-06T08:56:00Z" w:initials="ES">
    <w:p w14:paraId="2AA98716" w14:textId="77777777" w:rsidR="008602BA" w:rsidRDefault="00BB6E4A" w:rsidP="008602BA">
      <w:pPr>
        <w:pStyle w:val="CommentText"/>
        <w:jc w:val="left"/>
      </w:pPr>
      <w:r>
        <w:rPr>
          <w:rStyle w:val="CommentReference"/>
        </w:rPr>
        <w:annotationRef/>
      </w:r>
      <w:r w:rsidR="008602BA">
        <w:t xml:space="preserve">Podano prawidłową wartość. Przepraszamy. </w:t>
      </w:r>
    </w:p>
  </w:comment>
  <w:comment w:id="291" w:author="Stachyrak, Anna" w:date="2025-03-05T23:29:00Z" w:initials="AS">
    <w:p w14:paraId="361BCE81" w14:textId="4DA57141" w:rsidR="002A6D59" w:rsidRDefault="002A6D59" w:rsidP="002A6D59">
      <w:pPr>
        <w:pStyle w:val="CommentText"/>
        <w:jc w:val="left"/>
      </w:pPr>
      <w:r>
        <w:rPr>
          <w:rStyle w:val="CommentReference"/>
        </w:rPr>
        <w:annotationRef/>
      </w:r>
      <w:r>
        <w:rPr>
          <w:color w:val="000000"/>
        </w:rPr>
        <w:t>Prośba o konkretne wskazanie, które kategorie Zakresu 3 nie są ujęte w całkowitym śladzie węglowym wraz z uzasadnieniem (szerszym niż stwierdzenie „nie dotyczy”)</w:t>
      </w:r>
    </w:p>
    <w:p w14:paraId="63CDF125" w14:textId="77777777" w:rsidR="002A6D59" w:rsidRDefault="002A6D59" w:rsidP="002A6D59">
      <w:pPr>
        <w:pStyle w:val="CommentText"/>
        <w:jc w:val="left"/>
      </w:pPr>
    </w:p>
    <w:p w14:paraId="311FC1EC" w14:textId="77777777" w:rsidR="002A6D59" w:rsidRDefault="002A6D59" w:rsidP="002A6D59">
      <w:pPr>
        <w:pStyle w:val="CommentText"/>
        <w:jc w:val="left"/>
      </w:pPr>
      <w:r>
        <w:rPr>
          <w:i/>
          <w:iCs/>
          <w:color w:val="000000"/>
        </w:rPr>
        <w:t>ESRS E1 AR 46: i) ujawnia wykaz kategorii emisji gazów cieplarnianych zakresu 3 ujętych w bilansie i</w:t>
      </w:r>
      <w:r>
        <w:rPr>
          <w:b/>
          <w:bCs/>
          <w:i/>
          <w:iCs/>
          <w:color w:val="000000"/>
        </w:rPr>
        <w:t xml:space="preserve"> wykluczonych z niego wraz z uzasadnieniem w odniesieniu do wykluczonych kategorii zakresu 3;</w:t>
      </w:r>
    </w:p>
  </w:comment>
  <w:comment w:id="292" w:author="Emilia Szkudlarz" w:date="2025-03-12T10:16:00Z" w:initials="ES">
    <w:p w14:paraId="38BA6F57" w14:textId="77777777" w:rsidR="00AB03F4" w:rsidRDefault="00AB03F4" w:rsidP="00AB03F4">
      <w:pPr>
        <w:pStyle w:val="CommentText"/>
        <w:jc w:val="left"/>
      </w:pPr>
      <w:r>
        <w:rPr>
          <w:rStyle w:val="CommentReference"/>
        </w:rPr>
        <w:annotationRef/>
      </w:r>
      <w:r>
        <w:t>uzupełniono</w:t>
      </w:r>
    </w:p>
  </w:comment>
  <w:comment w:id="293" w:author="Stachyrak, Anna" w:date="2025-03-17T11:45:00Z" w:initials="AS">
    <w:p w14:paraId="19AAF89F" w14:textId="77777777" w:rsidR="002143AE" w:rsidRDefault="002143AE" w:rsidP="002143AE">
      <w:pPr>
        <w:pStyle w:val="CommentText"/>
        <w:jc w:val="left"/>
      </w:pPr>
      <w:r>
        <w:rPr>
          <w:rStyle w:val="CommentReference"/>
        </w:rPr>
        <w:annotationRef/>
      </w:r>
      <w:r>
        <w:rPr>
          <w:highlight w:val="yellow"/>
        </w:rPr>
        <w:t>Prosimy, aby konkretnie doprecyzować, jakie produkty / usługi zostały objęte kalkulacją i o wskazanie w metodzie wydatkowej, jaki % całości wydatków stanowią</w:t>
      </w:r>
    </w:p>
  </w:comment>
  <w:comment w:id="294" w:author="Emilia Szkudlarz" w:date="2025-03-17T18:46:00Z" w:initials="ES">
    <w:p w14:paraId="4D0158C4" w14:textId="77777777" w:rsidR="004E218F" w:rsidRDefault="004E218F" w:rsidP="004E218F">
      <w:pPr>
        <w:pStyle w:val="CommentText"/>
        <w:jc w:val="left"/>
      </w:pPr>
      <w:r>
        <w:rPr>
          <w:rStyle w:val="CommentReference"/>
        </w:rPr>
        <w:annotationRef/>
      </w:r>
      <w:r>
        <w:t xml:space="preserve">Tutaj wskazano wszystkie usługi i produkty takie jak papier, jedzenie, plastik, woda. W związku z metodologią - wszystkie produkty zostały wskazane w excelu, który otrzymali </w:t>
      </w:r>
    </w:p>
    <w:p w14:paraId="356E9EF2" w14:textId="77777777" w:rsidR="004E218F" w:rsidRDefault="004E218F" w:rsidP="004E218F">
      <w:pPr>
        <w:pStyle w:val="CommentText"/>
        <w:jc w:val="left"/>
      </w:pPr>
      <w:r>
        <w:t xml:space="preserve">Majority of the data inouts that was used in 3.1. category was spent according to spend methofdology. Category 3.1. was calulacted by spend base and activity base methodolgy. </w:t>
      </w:r>
    </w:p>
  </w:comment>
  <w:comment w:id="299" w:author="Stachyrak, Anna" w:date="2025-03-17T11:45:00Z" w:initials="AS">
    <w:p w14:paraId="7E1A3667" w14:textId="5ACFD9EF" w:rsidR="002143AE" w:rsidRDefault="002143AE" w:rsidP="002143AE">
      <w:pPr>
        <w:pStyle w:val="CommentText"/>
        <w:jc w:val="left"/>
      </w:pPr>
      <w:r>
        <w:rPr>
          <w:rStyle w:val="CommentReference"/>
        </w:rPr>
        <w:annotationRef/>
      </w:r>
      <w:r>
        <w:rPr>
          <w:highlight w:val="yellow"/>
        </w:rPr>
        <w:t>Prosimy, aby konkretnie doprecyzować, jakie produkty / usługi zostały objęte kalkulacją i o wskazanie w metodzie wydatkowej, jaki % całości wydatków stanowią</w:t>
      </w:r>
    </w:p>
  </w:comment>
  <w:comment w:id="305" w:author="Stachyrak, Anna" w:date="2025-03-19T23:38:00Z" w:initials="AS">
    <w:p w14:paraId="1C0D8845" w14:textId="77777777" w:rsidR="00557954" w:rsidRDefault="00557954" w:rsidP="00557954">
      <w:pPr>
        <w:pStyle w:val="CommentText"/>
        <w:jc w:val="left"/>
      </w:pPr>
      <w:r>
        <w:rPr>
          <w:rStyle w:val="CommentReference"/>
        </w:rPr>
        <w:annotationRef/>
      </w:r>
      <w:r>
        <w:rPr>
          <w:highlight w:val="yellow"/>
        </w:rPr>
        <w:t>W nawiązaniu do rozmowy, prosimy, aby w ujawnieniu konkretnie wybrzmiała szersza argumentacja dlaczego KRUK nie uważa Kategorii 15 za istotny:</w:t>
      </w:r>
    </w:p>
    <w:p w14:paraId="4E31880C" w14:textId="77777777" w:rsidR="00557954" w:rsidRDefault="00557954" w:rsidP="00557954">
      <w:pPr>
        <w:pStyle w:val="CommentText"/>
        <w:jc w:val="left"/>
      </w:pPr>
      <w:r>
        <w:rPr>
          <w:highlight w:val="yellow"/>
        </w:rPr>
        <w:t>1/ kontekst, że większość portfela to należności konsumenckie niezabezpieczone (już tu jest)</w:t>
      </w:r>
    </w:p>
    <w:p w14:paraId="5D3D0B0D" w14:textId="77777777" w:rsidR="00557954" w:rsidRDefault="00557954" w:rsidP="00557954">
      <w:pPr>
        <w:pStyle w:val="CommentText"/>
        <w:jc w:val="left"/>
      </w:pPr>
      <w:r>
        <w:rPr>
          <w:highlight w:val="yellow"/>
        </w:rPr>
        <w:t>2/ kontekst, że celem biznesowym KRUK nie jest finansowanie działalności / nieruchomości klientów, ale odzyskanie przeterminowanej wierzytelności</w:t>
      </w:r>
    </w:p>
    <w:p w14:paraId="5D864A70" w14:textId="77777777" w:rsidR="00557954" w:rsidRDefault="00557954" w:rsidP="00557954">
      <w:pPr>
        <w:pStyle w:val="CommentText"/>
        <w:jc w:val="left"/>
      </w:pPr>
      <w:r>
        <w:rPr>
          <w:highlight w:val="yellow"/>
        </w:rPr>
        <w:t>3/ krótki okres posiadania przejętych zabezpieczeń wierzytelności</w:t>
      </w:r>
    </w:p>
  </w:comment>
  <w:comment w:id="306" w:author="Emilia Szkudlarz" w:date="2025-03-20T01:40:00Z" w:initials="ES">
    <w:p w14:paraId="1EC11022" w14:textId="77777777" w:rsidR="00092EFF" w:rsidRDefault="00092EFF" w:rsidP="00092EFF">
      <w:pPr>
        <w:pStyle w:val="CommentText"/>
        <w:jc w:val="left"/>
      </w:pPr>
      <w:r>
        <w:rPr>
          <w:rStyle w:val="CommentReference"/>
        </w:rPr>
        <w:annotationRef/>
      </w:r>
      <w:r>
        <w:rPr>
          <w:highlight w:val="green"/>
        </w:rPr>
        <w:t>KAREL PLEASE HELP</w:t>
      </w:r>
    </w:p>
  </w:comment>
  <w:comment w:id="307" w:author="Vit Navratil" w:date="2025-03-20T10:33:00Z" w:initials="VN">
    <w:p w14:paraId="1D8EA54C" w14:textId="77777777" w:rsidR="000E493B" w:rsidRDefault="000E493B" w:rsidP="000E493B">
      <w:pPr>
        <w:pStyle w:val="CommentText"/>
        <w:jc w:val="left"/>
      </w:pPr>
      <w:r>
        <w:rPr>
          <w:rStyle w:val="CommentReference"/>
        </w:rPr>
        <w:annotationRef/>
      </w:r>
      <w:r>
        <w:rPr>
          <w:lang w:val="cs-CZ"/>
        </w:rPr>
        <w:t>Justification adjusted, please check if it makes sense.</w:t>
      </w:r>
    </w:p>
  </w:comment>
  <w:comment w:id="309" w:author="Stachyrak, Anna" w:date="2025-03-19T23:40:00Z" w:initials="AS">
    <w:p w14:paraId="391D26FE" w14:textId="40EAA844" w:rsidR="00285AF2" w:rsidRDefault="00176474" w:rsidP="00285AF2">
      <w:pPr>
        <w:pStyle w:val="CommentText"/>
        <w:jc w:val="left"/>
      </w:pPr>
      <w:r>
        <w:rPr>
          <w:rStyle w:val="CommentReference"/>
        </w:rPr>
        <w:annotationRef/>
      </w:r>
      <w:r w:rsidR="00285AF2">
        <w:rPr>
          <w:highlight w:val="yellow"/>
        </w:rPr>
        <w:t xml:space="preserve">W sumie pytanie, czy było konieczne - jak rozumiem większość Zakresu 3 była szacowana wg spend-based na danych własnych Grupy o wydatkach pieniężnych + na zewnętrznych wskaźnikach emisyjności. </w:t>
      </w:r>
    </w:p>
    <w:p w14:paraId="0FCA6578" w14:textId="77777777" w:rsidR="00285AF2" w:rsidRDefault="00285AF2" w:rsidP="00285AF2">
      <w:pPr>
        <w:pStyle w:val="CommentText"/>
        <w:jc w:val="left"/>
      </w:pPr>
      <w:r>
        <w:rPr>
          <w:highlight w:val="yellow"/>
        </w:rPr>
        <w:t>Prosimy o doprecyzowanie</w:t>
      </w:r>
    </w:p>
  </w:comment>
  <w:comment w:id="310" w:author="Emilia Szkudlarz" w:date="2025-03-20T01:41:00Z" w:initials="ES">
    <w:p w14:paraId="5FD1CBB8" w14:textId="77777777" w:rsidR="00092EFF" w:rsidRDefault="00092EFF" w:rsidP="00092EFF">
      <w:pPr>
        <w:pStyle w:val="CommentText"/>
        <w:jc w:val="left"/>
      </w:pPr>
      <w:r>
        <w:rPr>
          <w:rStyle w:val="CommentReference"/>
        </w:rPr>
        <w:annotationRef/>
      </w:r>
      <w:r>
        <w:rPr>
          <w:highlight w:val="green"/>
        </w:rPr>
        <w:t>Karel please help</w:t>
      </w:r>
    </w:p>
  </w:comment>
  <w:comment w:id="311" w:author="Vit Navratil" w:date="2025-03-20T10:29:00Z" w:initials="VN">
    <w:p w14:paraId="6D751DF2" w14:textId="77777777" w:rsidR="000E493B" w:rsidRDefault="000E493B" w:rsidP="000E493B">
      <w:pPr>
        <w:pStyle w:val="CommentText"/>
        <w:jc w:val="left"/>
      </w:pPr>
      <w:r>
        <w:rPr>
          <w:rStyle w:val="CommentReference"/>
        </w:rPr>
        <w:annotationRef/>
      </w:r>
      <w:r>
        <w:rPr>
          <w:lang w:val="cs-CZ"/>
        </w:rPr>
        <w:t xml:space="preserve">Where possible, activity-based approach has been used (consumption of energies, fuels, paper, generation of waste, amount of kilometres on business trips and during employee commute). Using spend-based approach for the other categories (Purchased Goods and services, Capital Goods) is necessary, as neither of the suppliers are able to provide supplier-specific emission factor of their product / service (other than those where activity-based approach has been used). </w:t>
      </w:r>
    </w:p>
  </w:comment>
  <w:comment w:id="312" w:author="Stachyrak, Anna" w:date="2025-03-19T23:43:00Z" w:initials="AS">
    <w:p w14:paraId="6D0B43C1" w14:textId="0F33D738" w:rsidR="00CE53CE" w:rsidRDefault="005B1A80" w:rsidP="00CE53CE">
      <w:pPr>
        <w:pStyle w:val="CommentText"/>
        <w:jc w:val="left"/>
      </w:pPr>
      <w:r>
        <w:rPr>
          <w:rStyle w:val="CommentReference"/>
        </w:rPr>
        <w:annotationRef/>
      </w:r>
      <w:r w:rsidR="00CE53CE">
        <w:rPr>
          <w:highlight w:val="yellow"/>
        </w:rPr>
        <w:t>Czy za określeniem tych procentowych wartości dokładności danych i współczynników emisji stoi jakieś oszacowanie / kalkulacja? Skąd mamy pewność, że w przypadku bardzo niskiej dokładności maksymalny błąd to 30%?</w:t>
      </w:r>
    </w:p>
    <w:p w14:paraId="729867FC" w14:textId="77777777" w:rsidR="00CE53CE" w:rsidRDefault="00CE53CE" w:rsidP="00CE53CE">
      <w:pPr>
        <w:pStyle w:val="CommentText"/>
        <w:jc w:val="left"/>
      </w:pPr>
      <w:r>
        <w:rPr>
          <w:highlight w:val="yellow"/>
        </w:rPr>
        <w:t>Jeśli nie to prośba o usunięcie i pozostanie przy jakościowej gradacji bardzo niski niski średni wysoki bez procentów</w:t>
      </w:r>
    </w:p>
  </w:comment>
  <w:comment w:id="313" w:author="Emilia Szkudlarz" w:date="2025-03-20T01:41:00Z" w:initials="ES">
    <w:p w14:paraId="44130163" w14:textId="77777777" w:rsidR="00092EFF" w:rsidRDefault="00092EFF" w:rsidP="00092EFF">
      <w:pPr>
        <w:pStyle w:val="CommentText"/>
        <w:jc w:val="left"/>
      </w:pPr>
      <w:r>
        <w:rPr>
          <w:rStyle w:val="CommentReference"/>
        </w:rPr>
        <w:annotationRef/>
      </w:r>
      <w:r>
        <w:rPr>
          <w:highlight w:val="green"/>
        </w:rPr>
        <w:t xml:space="preserve">Karel please help! </w:t>
      </w:r>
    </w:p>
  </w:comment>
  <w:comment w:id="314" w:author="Vit Navratil" w:date="2025-03-20T10:25:00Z" w:initials="VN">
    <w:p w14:paraId="32EC7F52" w14:textId="77777777" w:rsidR="000E493B" w:rsidRDefault="000E493B" w:rsidP="000E493B">
      <w:pPr>
        <w:pStyle w:val="CommentText"/>
        <w:jc w:val="left"/>
      </w:pPr>
      <w:r>
        <w:rPr>
          <w:rStyle w:val="CommentReference"/>
        </w:rPr>
        <w:annotationRef/>
      </w:r>
      <w:r>
        <w:rPr>
          <w:lang w:val="cs-CZ"/>
        </w:rPr>
        <w:t>The uncertainty categorization is based on GHG Protocol Guidance on uncertainty assessment:</w:t>
      </w:r>
      <w:r>
        <w:rPr>
          <w:lang w:val="cs-CZ"/>
        </w:rPr>
        <w:br/>
      </w:r>
      <w:r>
        <w:rPr>
          <w:lang w:val="cs-CZ"/>
        </w:rPr>
        <w:br/>
      </w:r>
      <w:hyperlink r:id="rId6" w:history="1">
        <w:r w:rsidRPr="00DC2942">
          <w:rPr>
            <w:rStyle w:val="Hyperlink"/>
            <w:lang w:val="cs-CZ"/>
          </w:rPr>
          <w:t>https://ghgprotocol.org/sites/default/files/2023-03/ghg-uncertainty.pdf</w:t>
        </w:r>
      </w:hyperlink>
      <w:r>
        <w:rPr>
          <w:lang w:val="cs-CZ"/>
        </w:rPr>
        <w:br/>
      </w:r>
      <w:r>
        <w:rPr>
          <w:lang w:val="cs-CZ"/>
        </w:rPr>
        <w:br/>
        <w:t xml:space="preserve">According to Pages 13 and 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8A1679" w15:done="1"/>
  <w15:commentEx w15:paraId="318CDB3A" w15:paraIdParent="298A1679" w15:done="1"/>
  <w15:commentEx w15:paraId="0753F6CF" w15:done="1"/>
  <w15:commentEx w15:paraId="132FF1EB" w15:paraIdParent="0753F6CF" w15:done="1"/>
  <w15:commentEx w15:paraId="1B0745E8" w15:done="0"/>
  <w15:commentEx w15:paraId="5B0C1A51" w15:paraIdParent="1B0745E8" w15:done="0"/>
  <w15:commentEx w15:paraId="33DB83E7" w15:done="0"/>
  <w15:commentEx w15:paraId="075FF2D0" w15:paraIdParent="33DB83E7" w15:done="0"/>
  <w15:commentEx w15:paraId="2EF277A5" w15:paraIdParent="33DB83E7" w15:done="0"/>
  <w15:commentEx w15:paraId="2AD04921" w15:paraIdParent="33DB83E7" w15:done="0"/>
  <w15:commentEx w15:paraId="06F2CA64" w15:done="0"/>
  <w15:commentEx w15:paraId="2B4B13FA" w15:paraIdParent="06F2CA64" w15:done="0"/>
  <w15:commentEx w15:paraId="184236D0" w15:paraIdParent="06F2CA64" w15:done="0"/>
  <w15:commentEx w15:paraId="3BFC578E" w15:paraIdParent="06F2CA64" w15:done="0"/>
  <w15:commentEx w15:paraId="7A4A39C1" w15:done="0"/>
  <w15:commentEx w15:paraId="0C969C73" w15:paraIdParent="7A4A39C1" w15:done="0"/>
  <w15:commentEx w15:paraId="24D086FA" w15:paraIdParent="7A4A39C1" w15:done="0"/>
  <w15:commentEx w15:paraId="7F89BE9D" w15:paraIdParent="7A4A39C1" w15:done="0"/>
  <w15:commentEx w15:paraId="47629BEA" w15:paraIdParent="7A4A39C1" w15:done="0"/>
  <w15:commentEx w15:paraId="5DC5DF51" w15:done="1"/>
  <w15:commentEx w15:paraId="22924F7E" w15:paraIdParent="5DC5DF51" w15:done="1"/>
  <w15:commentEx w15:paraId="739E3E38" w15:done="1"/>
  <w15:commentEx w15:paraId="18C5EB5F" w15:paraIdParent="739E3E38" w15:done="1"/>
  <w15:commentEx w15:paraId="149C508C" w15:done="0"/>
  <w15:commentEx w15:paraId="119A6CB9" w15:done="1"/>
  <w15:commentEx w15:paraId="665ABD8B" w15:paraIdParent="119A6CB9" w15:done="1"/>
  <w15:commentEx w15:paraId="02CE1F98" w15:done="1"/>
  <w15:commentEx w15:paraId="389EC663" w15:paraIdParent="02CE1F98" w15:done="1"/>
  <w15:commentEx w15:paraId="0ADB080F" w15:done="1"/>
  <w15:commentEx w15:paraId="73078024" w15:paraIdParent="0ADB080F" w15:done="1"/>
  <w15:commentEx w15:paraId="238384AA" w15:done="1"/>
  <w15:commentEx w15:paraId="4C9DA27E" w15:paraIdParent="238384AA" w15:done="1"/>
  <w15:commentEx w15:paraId="7F5E8BDA" w15:done="1"/>
  <w15:commentEx w15:paraId="76FCA9EE" w15:paraIdParent="7F5E8BDA" w15:done="1"/>
  <w15:commentEx w15:paraId="061D9B59" w15:done="0"/>
  <w15:commentEx w15:paraId="0E1E9B47" w15:paraIdParent="061D9B59" w15:done="0"/>
  <w15:commentEx w15:paraId="2FD1ED86" w15:done="1"/>
  <w15:commentEx w15:paraId="57D7F472" w15:paraIdParent="2FD1ED86" w15:done="1"/>
  <w15:commentEx w15:paraId="6EFD1614" w15:done="1"/>
  <w15:commentEx w15:paraId="7C64107B" w15:paraIdParent="6EFD1614" w15:done="1"/>
  <w15:commentEx w15:paraId="2AD51872" w15:done="1"/>
  <w15:commentEx w15:paraId="5769C230" w15:paraIdParent="2AD51872" w15:done="1"/>
  <w15:commentEx w15:paraId="52231AA0" w15:done="1"/>
  <w15:commentEx w15:paraId="06F0255B" w15:paraIdParent="52231AA0" w15:done="1"/>
  <w15:commentEx w15:paraId="35A333EF" w15:done="0"/>
  <w15:commentEx w15:paraId="218356B5" w15:paraIdParent="35A333EF" w15:done="0"/>
  <w15:commentEx w15:paraId="6AF24F88" w15:paraIdParent="35A333EF" w15:done="0"/>
  <w15:commentEx w15:paraId="570DB8B8" w15:done="0"/>
  <w15:commentEx w15:paraId="55064294" w15:paraIdParent="570DB8B8" w15:done="0"/>
  <w15:commentEx w15:paraId="73A817CA" w15:done="1"/>
  <w15:commentEx w15:paraId="205BA628" w15:paraIdParent="73A817CA" w15:done="1"/>
  <w15:commentEx w15:paraId="60A16535" w15:done="0"/>
  <w15:commentEx w15:paraId="6CAC31BF" w15:paraIdParent="60A16535" w15:done="0"/>
  <w15:commentEx w15:paraId="4FBD9B91" w15:paraIdParent="60A16535" w15:done="0"/>
  <w15:commentEx w15:paraId="69F957B7" w15:done="0"/>
  <w15:commentEx w15:paraId="7036BF8B" w15:paraIdParent="69F957B7" w15:done="0"/>
  <w15:commentEx w15:paraId="74FE7DCE" w15:paraIdParent="69F957B7" w15:done="0"/>
  <w15:commentEx w15:paraId="2C1CCE11" w15:paraIdParent="69F957B7" w15:done="0"/>
  <w15:commentEx w15:paraId="389AD107" w15:done="1"/>
  <w15:commentEx w15:paraId="39BC8C09" w15:paraIdParent="389AD107" w15:done="1"/>
  <w15:commentEx w15:paraId="341D320B" w15:done="0"/>
  <w15:commentEx w15:paraId="7B7FD55B" w15:paraIdParent="341D320B" w15:done="0"/>
  <w15:commentEx w15:paraId="1E90B5A2" w15:done="1"/>
  <w15:commentEx w15:paraId="61FAC7CA" w15:paraIdParent="1E90B5A2" w15:done="1"/>
  <w15:commentEx w15:paraId="26E93A05" w15:done="0"/>
  <w15:commentEx w15:paraId="28D16D71" w15:done="1"/>
  <w15:commentEx w15:paraId="060ABAF2" w15:paraIdParent="28D16D71" w15:done="1"/>
  <w15:commentEx w15:paraId="21C4FB10" w15:done="0"/>
  <w15:commentEx w15:paraId="63CB7C94" w15:paraIdParent="21C4FB10" w15:done="0"/>
  <w15:commentEx w15:paraId="5CA8C304" w15:done="0"/>
  <w15:commentEx w15:paraId="1A3F1F5B" w15:paraIdParent="5CA8C304" w15:done="0"/>
  <w15:commentEx w15:paraId="06E1CABD" w15:paraIdParent="5CA8C304" w15:done="0"/>
  <w15:commentEx w15:paraId="3D44E42C" w15:paraIdParent="5CA8C304" w15:done="0"/>
  <w15:commentEx w15:paraId="50AEE21E" w15:done="1"/>
  <w15:commentEx w15:paraId="535E28E5" w15:paraIdParent="50AEE21E" w15:done="1"/>
  <w15:commentEx w15:paraId="4438F1B6" w15:done="0"/>
  <w15:commentEx w15:paraId="6A4C85A0" w15:paraIdParent="4438F1B6" w15:done="0"/>
  <w15:commentEx w15:paraId="3DD67FD9" w15:done="1"/>
  <w15:commentEx w15:paraId="4F57EFDC" w15:paraIdParent="3DD67FD9" w15:done="1"/>
  <w15:commentEx w15:paraId="214E24BE" w15:done="1"/>
  <w15:commentEx w15:paraId="21882C6F" w15:paraIdParent="214E24BE" w15:done="1"/>
  <w15:commentEx w15:paraId="0085BFE4" w15:done="1"/>
  <w15:commentEx w15:paraId="5E2E6FFC" w15:paraIdParent="0085BFE4" w15:done="1"/>
  <w15:commentEx w15:paraId="2DB3E115" w15:done="1"/>
  <w15:commentEx w15:paraId="3450A614" w15:paraIdParent="2DB3E115" w15:done="1"/>
  <w15:commentEx w15:paraId="4D7A01F3" w15:done="0"/>
  <w15:commentEx w15:paraId="37B39420" w15:paraIdParent="4D7A01F3" w15:done="0"/>
  <w15:commentEx w15:paraId="753880BE" w15:done="1"/>
  <w15:commentEx w15:paraId="7A0B8558" w15:done="0"/>
  <w15:commentEx w15:paraId="36F4C796" w15:paraIdParent="7A0B8558" w15:done="0"/>
  <w15:commentEx w15:paraId="5BC0EB51" w15:paraIdParent="7A0B8558" w15:done="0"/>
  <w15:commentEx w15:paraId="31CE965F" w15:done="0"/>
  <w15:commentEx w15:paraId="01EE44F4" w15:done="0"/>
  <w15:commentEx w15:paraId="3150A0BD" w15:paraIdParent="01EE44F4" w15:done="0"/>
  <w15:commentEx w15:paraId="69834158" w15:paraIdParent="01EE44F4" w15:done="0"/>
  <w15:commentEx w15:paraId="41D6A260" w15:done="1"/>
  <w15:commentEx w15:paraId="55E80D68" w15:paraIdParent="41D6A260" w15:done="1"/>
  <w15:commentEx w15:paraId="12A39593" w15:done="1"/>
  <w15:commentEx w15:paraId="2AA98716" w15:paraIdParent="12A39593" w15:done="1"/>
  <w15:commentEx w15:paraId="311FC1EC" w15:done="1"/>
  <w15:commentEx w15:paraId="38BA6F57" w15:paraIdParent="311FC1EC" w15:done="1"/>
  <w15:commentEx w15:paraId="19AAF89F" w15:done="1"/>
  <w15:commentEx w15:paraId="356E9EF2" w15:paraIdParent="19AAF89F" w15:done="1"/>
  <w15:commentEx w15:paraId="7E1A3667" w15:done="1"/>
  <w15:commentEx w15:paraId="5D864A70" w15:done="0"/>
  <w15:commentEx w15:paraId="1EC11022" w15:paraIdParent="5D864A70" w15:done="0"/>
  <w15:commentEx w15:paraId="1D8EA54C" w15:paraIdParent="5D864A70" w15:done="0"/>
  <w15:commentEx w15:paraId="0FCA6578" w15:done="0"/>
  <w15:commentEx w15:paraId="5FD1CBB8" w15:paraIdParent="0FCA6578" w15:done="0"/>
  <w15:commentEx w15:paraId="6D751DF2" w15:paraIdParent="0FCA6578" w15:done="0"/>
  <w15:commentEx w15:paraId="729867FC" w15:done="0"/>
  <w15:commentEx w15:paraId="44130163" w15:paraIdParent="729867FC" w15:done="0"/>
  <w15:commentEx w15:paraId="32EC7F52" w15:paraIdParent="72986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CEF661" w16cex:dateUtc="2025-03-05T17:14:00Z"/>
  <w16cex:commentExtensible w16cex:durableId="63E1BE60" w16cex:dateUtc="2025-03-06T22:06:00Z"/>
  <w16cex:commentExtensible w16cex:durableId="2AD31832" w16cex:dateUtc="2025-03-05T17:16:00Z"/>
  <w16cex:commentExtensible w16cex:durableId="1EF238F4" w16cex:dateUtc="2025-03-06T09:17:00Z"/>
  <w16cex:commentExtensible w16cex:durableId="6E7345EF" w16cex:dateUtc="2025-03-05T21:06:00Z"/>
  <w16cex:commentExtensible w16cex:durableId="508CA0FA" w16cex:dateUtc="2025-03-06T07:25:00Z"/>
  <w16cex:commentExtensible w16cex:durableId="4AC4DE08" w16cex:dateUtc="2025-03-05T17:19:00Z"/>
  <w16cex:commentExtensible w16cex:durableId="4EA7616D" w16cex:dateUtc="2025-03-06T07:26:00Z"/>
  <w16cex:commentExtensible w16cex:durableId="696486D2" w16cex:dateUtc="2025-03-19T22:15:00Z"/>
  <w16cex:commentExtensible w16cex:durableId="547DAD5B" w16cex:dateUtc="2025-03-20T00:35:00Z"/>
  <w16cex:commentExtensible w16cex:durableId="5B5227AC" w16cex:dateUtc="2025-03-05T17:19:00Z"/>
  <w16cex:commentExtensible w16cex:durableId="0EDC847D" w16cex:dateUtc="2025-03-06T07:26:00Z"/>
  <w16cex:commentExtensible w16cex:durableId="6791FFF5" w16cex:dateUtc="2025-03-19T22:15:00Z"/>
  <w16cex:commentExtensible w16cex:durableId="75807A41" w16cex:dateUtc="2025-03-20T00:35:00Z"/>
  <w16cex:commentExtensible w16cex:durableId="29CAB508" w16cex:dateUtc="2025-03-05T21:36:00Z"/>
  <w16cex:commentExtensible w16cex:durableId="6B8C3E2E" w16cex:dateUtc="2025-03-06T07:27:00Z"/>
  <w16cex:commentExtensible w16cex:durableId="24151D1A" w16cex:dateUtc="2025-03-19T22:17:00Z"/>
  <w16cex:commentExtensible w16cex:durableId="39760968" w16cex:dateUtc="2025-03-20T00:38:00Z"/>
  <w16cex:commentExtensible w16cex:durableId="4BE4AAA5" w16cex:dateUtc="2025-03-20T09:57:00Z"/>
  <w16cex:commentExtensible w16cex:durableId="56336242" w16cex:dateUtc="2025-03-05T21:03:00Z"/>
  <w16cex:commentExtensible w16cex:durableId="1A691F69" w16cex:dateUtc="2025-03-06T22:11:00Z"/>
  <w16cex:commentExtensible w16cex:durableId="0DB5926B" w16cex:dateUtc="2025-03-08T11:11:00Z"/>
  <w16cex:commentExtensible w16cex:durableId="24D0D395" w16cex:dateUtc="2025-03-08T13:08:00Z"/>
  <w16cex:commentExtensible w16cex:durableId="25D8C33B" w16cex:dateUtc="2025-03-04T10:14:00Z"/>
  <w16cex:commentExtensible w16cex:durableId="134E38A9" w16cex:dateUtc="2025-03-05T16:22:00Z"/>
  <w16cex:commentExtensible w16cex:durableId="142479F4" w16cex:dateUtc="2025-03-06T21:50:00Z"/>
  <w16cex:commentExtensible w16cex:durableId="7771E28C" w16cex:dateUtc="2025-03-05T16:26:00Z"/>
  <w16cex:commentExtensible w16cex:durableId="24F05494" w16cex:dateUtc="2025-03-06T22:26:00Z"/>
  <w16cex:commentExtensible w16cex:durableId="4F03A86C" w16cex:dateUtc="2025-03-05T16:30:00Z"/>
  <w16cex:commentExtensible w16cex:durableId="7776D16B" w16cex:dateUtc="2025-03-08T11:33:00Z"/>
  <w16cex:commentExtensible w16cex:durableId="04DD73A8" w16cex:dateUtc="2025-03-05T16:42:00Z"/>
  <w16cex:commentExtensible w16cex:durableId="6F03B60C" w16cex:dateUtc="2025-03-06T07:19:00Z"/>
  <w16cex:commentExtensible w16cex:durableId="24152311" w16cex:dateUtc="2025-03-05T16:49:00Z"/>
  <w16cex:commentExtensible w16cex:durableId="545D9069" w16cex:dateUtc="2025-03-06T07:20:00Z"/>
  <w16cex:commentExtensible w16cex:durableId="3EF608FC" w16cex:dateUtc="2025-03-05T16:50:00Z"/>
  <w16cex:commentExtensible w16cex:durableId="51BEE5F2" w16cex:dateUtc="2025-03-06T07:21:00Z"/>
  <w16cex:commentExtensible w16cex:durableId="5E83A23C" w16cex:dateUtc="2025-03-05T21:15:00Z"/>
  <w16cex:commentExtensible w16cex:durableId="442A47DE" w16cex:dateUtc="2025-03-06T22:30:00Z"/>
  <w16cex:commentExtensible w16cex:durableId="515FAB1A" w16cex:dateUtc="2025-03-05T21:34:00Z"/>
  <w16cex:commentExtensible w16cex:durableId="5AC6F447" w16cex:dateUtc="2025-03-06T22:36:00Z"/>
  <w16cex:commentExtensible w16cex:durableId="32A011DC" w16cex:dateUtc="2025-03-05T21:27:00Z"/>
  <w16cex:commentExtensible w16cex:durableId="61604E1E" w16cex:dateUtc="2025-03-06T22:39:00Z"/>
  <w16cex:commentExtensible w16cex:durableId="73C91BA5" w16cex:dateUtc="2025-03-05T21:25:00Z"/>
  <w16cex:commentExtensible w16cex:durableId="4BA2E9B4" w16cex:dateUtc="2025-03-06T22:42:00Z"/>
  <w16cex:commentExtensible w16cex:durableId="7E4CFA10" w16cex:dateUtc="2025-03-05T21:18:00Z"/>
  <w16cex:commentExtensible w16cex:durableId="6D1ED0A1" w16cex:dateUtc="2025-03-08T11:58:00Z"/>
  <w16cex:commentExtensible w16cex:durableId="3313937E" w16cex:dateUtc="2025-03-12T08:34:00Z"/>
  <w16cex:commentExtensible w16cex:durableId="7902D8F7" w16cex:dateUtc="2025-03-05T21:20:00Z"/>
  <w16cex:commentExtensible w16cex:durableId="3A566649" w16cex:dateUtc="2025-03-08T11:58:00Z"/>
  <w16cex:commentExtensible w16cex:durableId="411A19BB" w16cex:dateUtc="2025-03-05T21:30:00Z"/>
  <w16cex:commentExtensible w16cex:durableId="07DA43A7" w16cex:dateUtc="2025-03-08T11:58:00Z"/>
  <w16cex:commentExtensible w16cex:durableId="1B3AA81A" w16cex:dateUtc="2025-03-05T21:29:00Z"/>
  <w16cex:commentExtensible w16cex:durableId="0A2C1501" w16cex:dateUtc="2025-03-06T22:47:00Z"/>
  <w16cex:commentExtensible w16cex:durableId="3DBAC4FE" w16cex:dateUtc="2025-03-19T22:28:00Z"/>
  <w16cex:commentExtensible w16cex:durableId="4EF758FE" w16cex:dateUtc="2025-03-05T21:33:00Z"/>
  <w16cex:commentExtensible w16cex:durableId="7646EA00" w16cex:dateUtc="2025-03-06T22:54:00Z"/>
  <w16cex:commentExtensible w16cex:durableId="5DAD181D" w16cex:dateUtc="2025-03-06T22:57:00Z"/>
  <w16cex:commentExtensible w16cex:durableId="7ED88156" w16cex:dateUtc="2025-03-19T22:31:00Z"/>
  <w16cex:commentExtensible w16cex:durableId="1849691E" w16cex:dateUtc="2025-03-05T21:40:00Z"/>
  <w16cex:commentExtensible w16cex:durableId="1177322B" w16cex:dateUtc="2025-03-06T22:58:00Z"/>
  <w16cex:commentExtensible w16cex:durableId="2100A655" w16cex:dateUtc="2025-03-05T22:47:00Z"/>
  <w16cex:commentExtensible w16cex:durableId="6F694071" w16cex:dateUtc="2025-03-08T12:10:00Z"/>
  <w16cex:commentExtensible w16cex:durableId="6A9D3D42" w16cex:dateUtc="2025-03-17T10:43:00Z"/>
  <w16cex:commentExtensible w16cex:durableId="7E399434" w16cex:dateUtc="2025-03-17T17:04:00Z"/>
  <w16cex:commentExtensible w16cex:durableId="3383B666" w16cex:dateUtc="2025-03-21T17:18:00Z"/>
  <w16cex:commentExtensible w16cex:durableId="7646EEAE" w16cex:dateUtc="2025-03-05T22:12:00Z"/>
  <w16cex:commentExtensible w16cex:durableId="1DF45125" w16cex:dateUtc="2025-03-06T22:59:00Z"/>
  <w16cex:commentExtensible w16cex:durableId="5CE8DAFF" w16cex:dateUtc="2025-03-05T21:55:00Z"/>
  <w16cex:commentExtensible w16cex:durableId="3B0248C0" w16cex:dateUtc="2025-03-06T07:34:00Z"/>
  <w16cex:commentExtensible w16cex:durableId="1A8749B2" w16cex:dateUtc="2025-03-17T10:42:00Z"/>
  <w16cex:commentExtensible w16cex:durableId="0F1E951C" w16cex:dateUtc="2025-03-17T17:25:00Z"/>
  <w16cex:commentExtensible w16cex:durableId="2FB16522" w16cex:dateUtc="2025-03-19T22:32:00Z"/>
  <w16cex:commentExtensible w16cex:durableId="722FE7B2" w16cex:dateUtc="2025-03-19T23:02:00Z"/>
  <w16cex:commentExtensible w16cex:durableId="39D9E9AD" w16cex:dateUtc="2025-03-17T10:36:00Z"/>
  <w16cex:commentExtensible w16cex:durableId="7EE9F65C" w16cex:dateUtc="2025-03-17T17:54:00Z"/>
  <w16cex:commentExtensible w16cex:durableId="2F42D62E" w16cex:dateUtc="2025-03-05T21:56:00Z"/>
  <w16cex:commentExtensible w16cex:durableId="4B738FDE" w16cex:dateUtc="2025-03-06T07:47:00Z"/>
  <w16cex:commentExtensible w16cex:durableId="21773455" w16cex:dateUtc="2025-03-05T22:00:00Z"/>
  <w16cex:commentExtensible w16cex:durableId="6AF0633B" w16cex:dateUtc="2025-03-06T23:03:00Z"/>
  <w16cex:commentExtensible w16cex:durableId="3EF51B04" w16cex:dateUtc="2025-03-05T22:02:00Z"/>
  <w16cex:commentExtensible w16cex:durableId="20DE863D" w16cex:dateUtc="2025-03-12T20:47:00Z"/>
  <w16cex:commentExtensible w16cex:durableId="49D52F66" w16cex:dateUtc="2025-03-05T22:26:00Z"/>
  <w16cex:commentExtensible w16cex:durableId="18A82718" w16cex:dateUtc="2025-03-12T09:12:00Z"/>
  <w16cex:commentExtensible w16cex:durableId="2CD359DF" w16cex:dateUtc="2025-03-05T22:30:00Z"/>
  <w16cex:commentExtensible w16cex:durableId="77B359B0" w16cex:dateUtc="2025-03-08T12:30:00Z"/>
  <w16cex:commentExtensible w16cex:durableId="5E9AE630" w16cex:dateUtc="2025-03-05T22:12:00Z"/>
  <w16cex:commentExtensible w16cex:durableId="1247F085" w16cex:dateUtc="2025-03-12T20:59:00Z"/>
  <w16cex:commentExtensible w16cex:durableId="4551A585" w16cex:dateUtc="2025-03-05T22:36:00Z"/>
  <w16cex:commentExtensible w16cex:durableId="10261295" w16cex:dateUtc="2025-03-19T22:48:00Z"/>
  <w16cex:commentExtensible w16cex:durableId="34E499F8" w16cex:dateUtc="2025-03-20T00:39:00Z"/>
  <w16cex:commentExtensible w16cex:durableId="57D7F290" w16cex:dateUtc="2025-03-20T09:53:00Z"/>
  <w16cex:commentExtensible w16cex:durableId="77158FD6" w16cex:dateUtc="2025-03-12T21:44:00Z"/>
  <w16cex:commentExtensible w16cex:durableId="3704C4C5" w16cex:dateUtc="2025-03-19T22:35:00Z"/>
  <w16cex:commentExtensible w16cex:durableId="25FADF93" w16cex:dateUtc="2025-03-20T00:40:00Z"/>
  <w16cex:commentExtensible w16cex:durableId="16733E0E" w16cex:dateUtc="2025-03-20T09:39:00Z"/>
  <w16cex:commentExtensible w16cex:durableId="7366F1AB" w16cex:dateUtc="2025-03-05T22:07:00Z"/>
  <w16cex:commentExtensible w16cex:durableId="3E801FCE" w16cex:dateUtc="2025-03-12T09:15:00Z"/>
  <w16cex:commentExtensible w16cex:durableId="11F6DFF8" w16cex:dateUtc="2025-03-05T22:09:00Z"/>
  <w16cex:commentExtensible w16cex:durableId="65221D01" w16cex:dateUtc="2025-03-06T07:56:00Z"/>
  <w16cex:commentExtensible w16cex:durableId="27EBC411" w16cex:dateUtc="2025-03-05T22:29:00Z"/>
  <w16cex:commentExtensible w16cex:durableId="783C05CA" w16cex:dateUtc="2025-03-12T09:16:00Z"/>
  <w16cex:commentExtensible w16cex:durableId="276DAFB6" w16cex:dateUtc="2025-03-17T10:45:00Z"/>
  <w16cex:commentExtensible w16cex:durableId="3C05703E" w16cex:dateUtc="2025-03-17T17:46:00Z"/>
  <w16cex:commentExtensible w16cex:durableId="5CF5DD3D" w16cex:dateUtc="2025-03-17T10:45:00Z"/>
  <w16cex:commentExtensible w16cex:durableId="7C7C6EE1" w16cex:dateUtc="2025-03-19T22:38:00Z"/>
  <w16cex:commentExtensible w16cex:durableId="2FF97B36" w16cex:dateUtc="2025-03-20T00:40:00Z"/>
  <w16cex:commentExtensible w16cex:durableId="6819351D" w16cex:dateUtc="2025-03-20T09:33:00Z"/>
  <w16cex:commentExtensible w16cex:durableId="6EADC7FB" w16cex:dateUtc="2025-03-19T22:40:00Z"/>
  <w16cex:commentExtensible w16cex:durableId="73790610" w16cex:dateUtc="2025-03-20T00:41:00Z"/>
  <w16cex:commentExtensible w16cex:durableId="18AB4FAD" w16cex:dateUtc="2025-03-20T09:29:00Z"/>
  <w16cex:commentExtensible w16cex:durableId="4A46107B" w16cex:dateUtc="2025-03-19T22:43:00Z"/>
  <w16cex:commentExtensible w16cex:durableId="5B8EEE6B" w16cex:dateUtc="2025-03-20T00:41:00Z"/>
  <w16cex:commentExtensible w16cex:durableId="40190713" w16cex:dateUtc="2025-03-20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8A1679" w16cid:durableId="3ECEF661"/>
  <w16cid:commentId w16cid:paraId="318CDB3A" w16cid:durableId="63E1BE60"/>
  <w16cid:commentId w16cid:paraId="0753F6CF" w16cid:durableId="2AD31832"/>
  <w16cid:commentId w16cid:paraId="132FF1EB" w16cid:durableId="1EF238F4"/>
  <w16cid:commentId w16cid:paraId="1B0745E8" w16cid:durableId="6E7345EF"/>
  <w16cid:commentId w16cid:paraId="5B0C1A51" w16cid:durableId="508CA0FA"/>
  <w16cid:commentId w16cid:paraId="33DB83E7" w16cid:durableId="4AC4DE08"/>
  <w16cid:commentId w16cid:paraId="075FF2D0" w16cid:durableId="4EA7616D"/>
  <w16cid:commentId w16cid:paraId="2EF277A5" w16cid:durableId="696486D2"/>
  <w16cid:commentId w16cid:paraId="2AD04921" w16cid:durableId="547DAD5B"/>
  <w16cid:commentId w16cid:paraId="06F2CA64" w16cid:durableId="5B5227AC"/>
  <w16cid:commentId w16cid:paraId="2B4B13FA" w16cid:durableId="0EDC847D"/>
  <w16cid:commentId w16cid:paraId="184236D0" w16cid:durableId="6791FFF5"/>
  <w16cid:commentId w16cid:paraId="3BFC578E" w16cid:durableId="75807A41"/>
  <w16cid:commentId w16cid:paraId="7A4A39C1" w16cid:durableId="29CAB508"/>
  <w16cid:commentId w16cid:paraId="0C969C73" w16cid:durableId="6B8C3E2E"/>
  <w16cid:commentId w16cid:paraId="24D086FA" w16cid:durableId="24151D1A"/>
  <w16cid:commentId w16cid:paraId="7F89BE9D" w16cid:durableId="39760968"/>
  <w16cid:commentId w16cid:paraId="47629BEA" w16cid:durableId="4BE4AAA5"/>
  <w16cid:commentId w16cid:paraId="5DC5DF51" w16cid:durableId="56336242"/>
  <w16cid:commentId w16cid:paraId="22924F7E" w16cid:durableId="1A691F69"/>
  <w16cid:commentId w16cid:paraId="739E3E38" w16cid:durableId="0DB5926B"/>
  <w16cid:commentId w16cid:paraId="18C5EB5F" w16cid:durableId="24D0D395"/>
  <w16cid:commentId w16cid:paraId="149C508C" w16cid:durableId="25D8C33B"/>
  <w16cid:commentId w16cid:paraId="119A6CB9" w16cid:durableId="134E38A9"/>
  <w16cid:commentId w16cid:paraId="665ABD8B" w16cid:durableId="142479F4"/>
  <w16cid:commentId w16cid:paraId="02CE1F98" w16cid:durableId="7771E28C"/>
  <w16cid:commentId w16cid:paraId="389EC663" w16cid:durableId="24F05494"/>
  <w16cid:commentId w16cid:paraId="0ADB080F" w16cid:durableId="4F03A86C"/>
  <w16cid:commentId w16cid:paraId="73078024" w16cid:durableId="7776D16B"/>
  <w16cid:commentId w16cid:paraId="238384AA" w16cid:durableId="04DD73A8"/>
  <w16cid:commentId w16cid:paraId="4C9DA27E" w16cid:durableId="6F03B60C"/>
  <w16cid:commentId w16cid:paraId="7F5E8BDA" w16cid:durableId="24152311"/>
  <w16cid:commentId w16cid:paraId="76FCA9EE" w16cid:durableId="545D9069"/>
  <w16cid:commentId w16cid:paraId="061D9B59" w16cid:durableId="3EF608FC"/>
  <w16cid:commentId w16cid:paraId="0E1E9B47" w16cid:durableId="51BEE5F2"/>
  <w16cid:commentId w16cid:paraId="2FD1ED86" w16cid:durableId="5E83A23C"/>
  <w16cid:commentId w16cid:paraId="57D7F472" w16cid:durableId="442A47DE"/>
  <w16cid:commentId w16cid:paraId="6EFD1614" w16cid:durableId="515FAB1A"/>
  <w16cid:commentId w16cid:paraId="7C64107B" w16cid:durableId="5AC6F447"/>
  <w16cid:commentId w16cid:paraId="2AD51872" w16cid:durableId="32A011DC"/>
  <w16cid:commentId w16cid:paraId="5769C230" w16cid:durableId="61604E1E"/>
  <w16cid:commentId w16cid:paraId="52231AA0" w16cid:durableId="73C91BA5"/>
  <w16cid:commentId w16cid:paraId="06F0255B" w16cid:durableId="4BA2E9B4"/>
  <w16cid:commentId w16cid:paraId="35A333EF" w16cid:durableId="7E4CFA10"/>
  <w16cid:commentId w16cid:paraId="218356B5" w16cid:durableId="6D1ED0A1"/>
  <w16cid:commentId w16cid:paraId="6AF24F88" w16cid:durableId="3313937E"/>
  <w16cid:commentId w16cid:paraId="570DB8B8" w16cid:durableId="7902D8F7"/>
  <w16cid:commentId w16cid:paraId="55064294" w16cid:durableId="3A566649"/>
  <w16cid:commentId w16cid:paraId="73A817CA" w16cid:durableId="411A19BB"/>
  <w16cid:commentId w16cid:paraId="205BA628" w16cid:durableId="07DA43A7"/>
  <w16cid:commentId w16cid:paraId="60A16535" w16cid:durableId="1B3AA81A"/>
  <w16cid:commentId w16cid:paraId="6CAC31BF" w16cid:durableId="0A2C1501"/>
  <w16cid:commentId w16cid:paraId="4FBD9B91" w16cid:durableId="3DBAC4FE"/>
  <w16cid:commentId w16cid:paraId="69F957B7" w16cid:durableId="4EF758FE"/>
  <w16cid:commentId w16cid:paraId="7036BF8B" w16cid:durableId="7646EA00"/>
  <w16cid:commentId w16cid:paraId="74FE7DCE" w16cid:durableId="5DAD181D"/>
  <w16cid:commentId w16cid:paraId="2C1CCE11" w16cid:durableId="7ED88156"/>
  <w16cid:commentId w16cid:paraId="389AD107" w16cid:durableId="1849691E"/>
  <w16cid:commentId w16cid:paraId="39BC8C09" w16cid:durableId="1177322B"/>
  <w16cid:commentId w16cid:paraId="341D320B" w16cid:durableId="2100A655"/>
  <w16cid:commentId w16cid:paraId="7B7FD55B" w16cid:durableId="6F694071"/>
  <w16cid:commentId w16cid:paraId="1E90B5A2" w16cid:durableId="6A9D3D42"/>
  <w16cid:commentId w16cid:paraId="61FAC7CA" w16cid:durableId="7E399434"/>
  <w16cid:commentId w16cid:paraId="26E93A05" w16cid:durableId="3383B666"/>
  <w16cid:commentId w16cid:paraId="28D16D71" w16cid:durableId="7646EEAE"/>
  <w16cid:commentId w16cid:paraId="060ABAF2" w16cid:durableId="1DF45125"/>
  <w16cid:commentId w16cid:paraId="21C4FB10" w16cid:durableId="5CE8DAFF"/>
  <w16cid:commentId w16cid:paraId="63CB7C94" w16cid:durableId="3B0248C0"/>
  <w16cid:commentId w16cid:paraId="5CA8C304" w16cid:durableId="1A8749B2"/>
  <w16cid:commentId w16cid:paraId="1A3F1F5B" w16cid:durableId="0F1E951C"/>
  <w16cid:commentId w16cid:paraId="06E1CABD" w16cid:durableId="2FB16522"/>
  <w16cid:commentId w16cid:paraId="3D44E42C" w16cid:durableId="722FE7B2"/>
  <w16cid:commentId w16cid:paraId="50AEE21E" w16cid:durableId="39D9E9AD"/>
  <w16cid:commentId w16cid:paraId="535E28E5" w16cid:durableId="7EE9F65C"/>
  <w16cid:commentId w16cid:paraId="4438F1B6" w16cid:durableId="2F42D62E"/>
  <w16cid:commentId w16cid:paraId="6A4C85A0" w16cid:durableId="4B738FDE"/>
  <w16cid:commentId w16cid:paraId="3DD67FD9" w16cid:durableId="21773455"/>
  <w16cid:commentId w16cid:paraId="4F57EFDC" w16cid:durableId="6AF0633B"/>
  <w16cid:commentId w16cid:paraId="214E24BE" w16cid:durableId="3EF51B04"/>
  <w16cid:commentId w16cid:paraId="21882C6F" w16cid:durableId="20DE863D"/>
  <w16cid:commentId w16cid:paraId="0085BFE4" w16cid:durableId="49D52F66"/>
  <w16cid:commentId w16cid:paraId="5E2E6FFC" w16cid:durableId="18A82718"/>
  <w16cid:commentId w16cid:paraId="2DB3E115" w16cid:durableId="2CD359DF"/>
  <w16cid:commentId w16cid:paraId="3450A614" w16cid:durableId="77B359B0"/>
  <w16cid:commentId w16cid:paraId="4D7A01F3" w16cid:durableId="5E9AE630"/>
  <w16cid:commentId w16cid:paraId="37B39420" w16cid:durableId="1247F085"/>
  <w16cid:commentId w16cid:paraId="753880BE" w16cid:durableId="4551A585"/>
  <w16cid:commentId w16cid:paraId="7A0B8558" w16cid:durableId="10261295"/>
  <w16cid:commentId w16cid:paraId="36F4C796" w16cid:durableId="34E499F8"/>
  <w16cid:commentId w16cid:paraId="5BC0EB51" w16cid:durableId="57D7F290"/>
  <w16cid:commentId w16cid:paraId="31CE965F" w16cid:durableId="77158FD6"/>
  <w16cid:commentId w16cid:paraId="01EE44F4" w16cid:durableId="3704C4C5"/>
  <w16cid:commentId w16cid:paraId="3150A0BD" w16cid:durableId="25FADF93"/>
  <w16cid:commentId w16cid:paraId="69834158" w16cid:durableId="16733E0E"/>
  <w16cid:commentId w16cid:paraId="41D6A260" w16cid:durableId="7366F1AB"/>
  <w16cid:commentId w16cid:paraId="55E80D68" w16cid:durableId="3E801FCE"/>
  <w16cid:commentId w16cid:paraId="12A39593" w16cid:durableId="11F6DFF8"/>
  <w16cid:commentId w16cid:paraId="2AA98716" w16cid:durableId="65221D01"/>
  <w16cid:commentId w16cid:paraId="311FC1EC" w16cid:durableId="27EBC411"/>
  <w16cid:commentId w16cid:paraId="38BA6F57" w16cid:durableId="783C05CA"/>
  <w16cid:commentId w16cid:paraId="19AAF89F" w16cid:durableId="276DAFB6"/>
  <w16cid:commentId w16cid:paraId="356E9EF2" w16cid:durableId="3C05703E"/>
  <w16cid:commentId w16cid:paraId="7E1A3667" w16cid:durableId="5CF5DD3D"/>
  <w16cid:commentId w16cid:paraId="5D864A70" w16cid:durableId="7C7C6EE1"/>
  <w16cid:commentId w16cid:paraId="1EC11022" w16cid:durableId="2FF97B36"/>
  <w16cid:commentId w16cid:paraId="1D8EA54C" w16cid:durableId="6819351D"/>
  <w16cid:commentId w16cid:paraId="0FCA6578" w16cid:durableId="6EADC7FB"/>
  <w16cid:commentId w16cid:paraId="5FD1CBB8" w16cid:durableId="73790610"/>
  <w16cid:commentId w16cid:paraId="6D751DF2" w16cid:durableId="18AB4FAD"/>
  <w16cid:commentId w16cid:paraId="729867FC" w16cid:durableId="4A46107B"/>
  <w16cid:commentId w16cid:paraId="44130163" w16cid:durableId="5B8EEE6B"/>
  <w16cid:commentId w16cid:paraId="32EC7F52" w16cid:durableId="40190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5509A" w14:textId="77777777" w:rsidR="006F5799" w:rsidRDefault="006F5799" w:rsidP="00892586">
      <w:pPr>
        <w:spacing w:after="0" w:line="240" w:lineRule="auto"/>
      </w:pPr>
      <w:r>
        <w:separator/>
      </w:r>
    </w:p>
  </w:endnote>
  <w:endnote w:type="continuationSeparator" w:id="0">
    <w:p w14:paraId="1BB249D8" w14:textId="77777777" w:rsidR="006F5799" w:rsidRDefault="006F5799" w:rsidP="00892586">
      <w:pPr>
        <w:spacing w:after="0" w:line="240" w:lineRule="auto"/>
      </w:pPr>
      <w:r>
        <w:continuationSeparator/>
      </w:r>
    </w:p>
  </w:endnote>
  <w:endnote w:type="continuationNotice" w:id="1">
    <w:p w14:paraId="057A1F9A" w14:textId="77777777" w:rsidR="006F5799" w:rsidRDefault="006F57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Lato-Bold">
    <w:altName w:val="Segoe UI"/>
    <w:panose1 w:val="020B0604020202020204"/>
    <w:charset w:val="00"/>
    <w:family w:val="swiss"/>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inion Pro">
    <w:altName w:val="Cambria"/>
    <w:panose1 w:val="020B0604020202020204"/>
    <w:charset w:val="00"/>
    <w:family w:val="roman"/>
    <w:pitch w:val="variable"/>
    <w:sig w:usb0="60000287" w:usb1="00000001" w:usb2="00000000" w:usb3="00000000" w:csb0="0000019F" w:csb1="00000000"/>
  </w:font>
  <w:font w:name="Neris Light">
    <w:panose1 w:val="020B0604020202020204"/>
    <w:charset w:val="00"/>
    <w:family w:val="modern"/>
    <w:pitch w:val="variable"/>
    <w:sig w:usb0="00000207" w:usb1="00000000" w:usb2="00000000" w:usb3="00000000" w:csb0="00000097"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A2930" w14:textId="77777777" w:rsidR="006F5799" w:rsidRPr="00F66CCB" w:rsidRDefault="006F5799" w:rsidP="00C32C8B">
      <w:pPr>
        <w:pStyle w:val="teks-przypis-dolny-separator"/>
      </w:pPr>
      <w:r w:rsidRPr="00F66CCB">
        <w:separator/>
      </w:r>
    </w:p>
  </w:footnote>
  <w:footnote w:type="continuationSeparator" w:id="0">
    <w:p w14:paraId="0367280E" w14:textId="77777777" w:rsidR="006F5799" w:rsidRDefault="006F5799" w:rsidP="00892586">
      <w:pPr>
        <w:spacing w:after="0" w:line="240" w:lineRule="auto"/>
      </w:pPr>
      <w:r>
        <w:continuationSeparator/>
      </w:r>
    </w:p>
  </w:footnote>
  <w:footnote w:type="continuationNotice" w:id="1">
    <w:p w14:paraId="4F1A20EE" w14:textId="77777777" w:rsidR="006F5799" w:rsidRDefault="006F5799">
      <w:pPr>
        <w:spacing w:after="0" w:line="240" w:lineRule="auto"/>
      </w:pPr>
    </w:p>
  </w:footnote>
  <w:footnote w:id="2">
    <w:p w14:paraId="2C8E9563" w14:textId="38BDD2EF" w:rsidR="00120540" w:rsidRPr="00314B84" w:rsidRDefault="00120540">
      <w:pPr>
        <w:pStyle w:val="FootnoteText"/>
        <w:rPr>
          <w:rFonts w:ascii="Lato" w:eastAsiaTheme="minorHAnsi" w:hAnsi="Lato" w:cstheme="minorBidi"/>
          <w:kern w:val="0"/>
          <w:szCs w:val="22"/>
        </w:rPr>
      </w:pPr>
      <w:r>
        <w:rPr>
          <w:rStyle w:val="FootnoteReference"/>
        </w:rPr>
        <w:footnoteRef/>
      </w:r>
      <w:r>
        <w:t xml:space="preserve"> </w:t>
      </w:r>
      <w:r w:rsidRPr="00314B84">
        <w:rPr>
          <w:rFonts w:ascii="Lato" w:eastAsiaTheme="minorHAnsi" w:hAnsi="Lato" w:cstheme="minorBidi"/>
          <w:kern w:val="0"/>
          <w:szCs w:val="22"/>
        </w:rPr>
        <w:t>Wszystkie liczby zostały zaokrąglone w górę.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9E6F2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8231E"/>
    <w:multiLevelType w:val="hybridMultilevel"/>
    <w:tmpl w:val="ED2C3C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CC3A44"/>
    <w:multiLevelType w:val="multilevel"/>
    <w:tmpl w:val="AC409A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80" w:hanging="320"/>
      </w:pPr>
      <w:rPr>
        <w:rFonts w:hint="default"/>
      </w:rPr>
    </w:lvl>
    <w:lvl w:ilvl="2">
      <w:start w:val="1"/>
      <w:numFmt w:val="decimal"/>
      <w:pStyle w:val="Nagwek-5-num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1D4FCC"/>
    <w:multiLevelType w:val="multilevel"/>
    <w:tmpl w:val="2E0E5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2FA5BDF"/>
    <w:multiLevelType w:val="hybridMultilevel"/>
    <w:tmpl w:val="FB8A81C0"/>
    <w:lvl w:ilvl="0" w:tplc="A4D4D3FE">
      <w:start w:val="1"/>
      <w:numFmt w:val="lowerLetter"/>
      <w:lvlText w:val="%1."/>
      <w:lvlJc w:val="left"/>
      <w:pPr>
        <w:ind w:left="360" w:hanging="360"/>
      </w:pPr>
      <w:rPr>
        <w:rFonts w:hint="default"/>
        <w:color w:val="auto"/>
        <w:spacing w:val="0"/>
        <w:sz w:val="20"/>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4696E14"/>
    <w:multiLevelType w:val="hybridMultilevel"/>
    <w:tmpl w:val="A3DA80D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05C0521B"/>
    <w:multiLevelType w:val="hybridMultilevel"/>
    <w:tmpl w:val="15C8E4E0"/>
    <w:lvl w:ilvl="0" w:tplc="FFFFFFFF">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91097A"/>
    <w:multiLevelType w:val="hybridMultilevel"/>
    <w:tmpl w:val="A0A8DB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077B3B25"/>
    <w:multiLevelType w:val="hybridMultilevel"/>
    <w:tmpl w:val="C6F891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7C94F1E"/>
    <w:multiLevelType w:val="multilevel"/>
    <w:tmpl w:val="E25804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A4C281D"/>
    <w:multiLevelType w:val="hybridMultilevel"/>
    <w:tmpl w:val="14C052E8"/>
    <w:lvl w:ilvl="0" w:tplc="089A66A2">
      <w:start w:val="3"/>
      <w:numFmt w:val="bullet"/>
      <w:lvlText w:val="•"/>
      <w:lvlJc w:val="left"/>
      <w:pPr>
        <w:ind w:left="720" w:hanging="360"/>
      </w:pPr>
      <w:rPr>
        <w:rFonts w:ascii="Lato" w:eastAsiaTheme="majorEastAsia" w:hAnsi="Lato"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656A5D"/>
    <w:multiLevelType w:val="hybridMultilevel"/>
    <w:tmpl w:val="821E47C2"/>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0AB20505"/>
    <w:multiLevelType w:val="hybridMultilevel"/>
    <w:tmpl w:val="720807DE"/>
    <w:lvl w:ilvl="0" w:tplc="A4D4D3FE">
      <w:start w:val="1"/>
      <w:numFmt w:val="lowerLetter"/>
      <w:lvlText w:val="%1."/>
      <w:lvlJc w:val="left"/>
      <w:pPr>
        <w:ind w:left="360" w:hanging="360"/>
      </w:pPr>
      <w:rPr>
        <w:rFonts w:hint="default"/>
        <w:color w:val="auto"/>
        <w:spacing w:val="0"/>
        <w:sz w:val="20"/>
        <w:szCs w:val="28"/>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0B223AAF"/>
    <w:multiLevelType w:val="hybridMultilevel"/>
    <w:tmpl w:val="F9525F3E"/>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0C2B020B"/>
    <w:multiLevelType w:val="multilevel"/>
    <w:tmpl w:val="735AB0B6"/>
    <w:lvl w:ilvl="0">
      <w:start w:val="1"/>
      <w:numFmt w:val="lowerLetter"/>
      <w:lvlText w:val="%1."/>
      <w:lvlJc w:val="left"/>
      <w:pPr>
        <w:ind w:left="108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D534EC1"/>
    <w:multiLevelType w:val="hybridMultilevel"/>
    <w:tmpl w:val="4BDC890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DEA0199"/>
    <w:multiLevelType w:val="hybridMultilevel"/>
    <w:tmpl w:val="15C8E4E0"/>
    <w:lvl w:ilvl="0" w:tplc="FFFFFFFF">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945CD0"/>
    <w:multiLevelType w:val="hybridMultilevel"/>
    <w:tmpl w:val="1A8845C0"/>
    <w:lvl w:ilvl="0" w:tplc="E6DC099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B45870"/>
    <w:multiLevelType w:val="hybridMultilevel"/>
    <w:tmpl w:val="0ECE405C"/>
    <w:lvl w:ilvl="0" w:tplc="6966D66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F045D5"/>
    <w:multiLevelType w:val="hybridMultilevel"/>
    <w:tmpl w:val="9DA09C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A195D1B"/>
    <w:multiLevelType w:val="hybridMultilevel"/>
    <w:tmpl w:val="30F8E9EC"/>
    <w:lvl w:ilvl="0" w:tplc="A4D4D3FE">
      <w:start w:val="1"/>
      <w:numFmt w:val="lowerLetter"/>
      <w:lvlText w:val="%1."/>
      <w:lvlJc w:val="left"/>
      <w:pPr>
        <w:ind w:left="360" w:hanging="360"/>
      </w:pPr>
      <w:rPr>
        <w:rFonts w:hint="default"/>
        <w:color w:val="auto"/>
        <w:spacing w:val="0"/>
        <w:sz w:val="20"/>
        <w:szCs w:val="28"/>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1C424E6D"/>
    <w:multiLevelType w:val="multilevel"/>
    <w:tmpl w:val="EE7C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55016"/>
    <w:multiLevelType w:val="hybridMultilevel"/>
    <w:tmpl w:val="516278E0"/>
    <w:lvl w:ilvl="0" w:tplc="A4D4D3FE">
      <w:start w:val="1"/>
      <w:numFmt w:val="lowerLetter"/>
      <w:lvlText w:val="%1."/>
      <w:lvlJc w:val="left"/>
      <w:pPr>
        <w:ind w:left="360" w:hanging="360"/>
      </w:pPr>
      <w:rPr>
        <w:rFonts w:hint="default"/>
        <w:color w:val="auto"/>
        <w:spacing w:val="0"/>
        <w:sz w:val="20"/>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1F7B77EF"/>
    <w:multiLevelType w:val="multilevel"/>
    <w:tmpl w:val="B84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554D8"/>
    <w:multiLevelType w:val="hybridMultilevel"/>
    <w:tmpl w:val="34421A9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21EF0AE0"/>
    <w:multiLevelType w:val="hybridMultilevel"/>
    <w:tmpl w:val="AC2473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23856A5F"/>
    <w:multiLevelType w:val="hybridMultilevel"/>
    <w:tmpl w:val="EB7A590C"/>
    <w:lvl w:ilvl="0" w:tplc="FFFFFFFF">
      <w:start w:val="1"/>
      <w:numFmt w:val="decimal"/>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9D6967"/>
    <w:multiLevelType w:val="hybridMultilevel"/>
    <w:tmpl w:val="C2BAF05E"/>
    <w:lvl w:ilvl="0" w:tplc="064AC6D0">
      <w:start w:val="1"/>
      <w:numFmt w:val="bullet"/>
      <w:lvlText w:val=""/>
      <w:lvlJc w:val="left"/>
      <w:pPr>
        <w:ind w:left="1560" w:hanging="360"/>
      </w:pPr>
      <w:rPr>
        <w:rFonts w:ascii="Symbol" w:hAnsi="Symbol"/>
      </w:rPr>
    </w:lvl>
    <w:lvl w:ilvl="1" w:tplc="C644AFA8">
      <w:start w:val="1"/>
      <w:numFmt w:val="bullet"/>
      <w:lvlText w:val=""/>
      <w:lvlJc w:val="left"/>
      <w:pPr>
        <w:ind w:left="1560" w:hanging="360"/>
      </w:pPr>
      <w:rPr>
        <w:rFonts w:ascii="Symbol" w:hAnsi="Symbol"/>
      </w:rPr>
    </w:lvl>
    <w:lvl w:ilvl="2" w:tplc="2BC22F12">
      <w:start w:val="1"/>
      <w:numFmt w:val="bullet"/>
      <w:lvlText w:val=""/>
      <w:lvlJc w:val="left"/>
      <w:pPr>
        <w:ind w:left="1560" w:hanging="360"/>
      </w:pPr>
      <w:rPr>
        <w:rFonts w:ascii="Symbol" w:hAnsi="Symbol"/>
      </w:rPr>
    </w:lvl>
    <w:lvl w:ilvl="3" w:tplc="4A180844">
      <w:start w:val="1"/>
      <w:numFmt w:val="bullet"/>
      <w:lvlText w:val=""/>
      <w:lvlJc w:val="left"/>
      <w:pPr>
        <w:ind w:left="1560" w:hanging="360"/>
      </w:pPr>
      <w:rPr>
        <w:rFonts w:ascii="Symbol" w:hAnsi="Symbol"/>
      </w:rPr>
    </w:lvl>
    <w:lvl w:ilvl="4" w:tplc="5E346658">
      <w:start w:val="1"/>
      <w:numFmt w:val="bullet"/>
      <w:lvlText w:val=""/>
      <w:lvlJc w:val="left"/>
      <w:pPr>
        <w:ind w:left="1560" w:hanging="360"/>
      </w:pPr>
      <w:rPr>
        <w:rFonts w:ascii="Symbol" w:hAnsi="Symbol"/>
      </w:rPr>
    </w:lvl>
    <w:lvl w:ilvl="5" w:tplc="C0DAFAA2">
      <w:start w:val="1"/>
      <w:numFmt w:val="bullet"/>
      <w:lvlText w:val=""/>
      <w:lvlJc w:val="left"/>
      <w:pPr>
        <w:ind w:left="1560" w:hanging="360"/>
      </w:pPr>
      <w:rPr>
        <w:rFonts w:ascii="Symbol" w:hAnsi="Symbol"/>
      </w:rPr>
    </w:lvl>
    <w:lvl w:ilvl="6" w:tplc="9D4AB382">
      <w:start w:val="1"/>
      <w:numFmt w:val="bullet"/>
      <w:lvlText w:val=""/>
      <w:lvlJc w:val="left"/>
      <w:pPr>
        <w:ind w:left="1560" w:hanging="360"/>
      </w:pPr>
      <w:rPr>
        <w:rFonts w:ascii="Symbol" w:hAnsi="Symbol"/>
      </w:rPr>
    </w:lvl>
    <w:lvl w:ilvl="7" w:tplc="14B6DE7E">
      <w:start w:val="1"/>
      <w:numFmt w:val="bullet"/>
      <w:lvlText w:val=""/>
      <w:lvlJc w:val="left"/>
      <w:pPr>
        <w:ind w:left="1560" w:hanging="360"/>
      </w:pPr>
      <w:rPr>
        <w:rFonts w:ascii="Symbol" w:hAnsi="Symbol"/>
      </w:rPr>
    </w:lvl>
    <w:lvl w:ilvl="8" w:tplc="2A36B1C4">
      <w:start w:val="1"/>
      <w:numFmt w:val="bullet"/>
      <w:lvlText w:val=""/>
      <w:lvlJc w:val="left"/>
      <w:pPr>
        <w:ind w:left="1560" w:hanging="360"/>
      </w:pPr>
      <w:rPr>
        <w:rFonts w:ascii="Symbol" w:hAnsi="Symbol"/>
      </w:rPr>
    </w:lvl>
  </w:abstractNum>
  <w:abstractNum w:abstractNumId="28" w15:restartNumberingAfterBreak="0">
    <w:nsid w:val="25BE13D6"/>
    <w:multiLevelType w:val="hybridMultilevel"/>
    <w:tmpl w:val="4802D8A2"/>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26E66D73"/>
    <w:multiLevelType w:val="hybridMultilevel"/>
    <w:tmpl w:val="9836EA7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8AC10A6"/>
    <w:multiLevelType w:val="hybridMultilevel"/>
    <w:tmpl w:val="E670F4DA"/>
    <w:lvl w:ilvl="0" w:tplc="0415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8AC1B2F"/>
    <w:multiLevelType w:val="hybridMultilevel"/>
    <w:tmpl w:val="5D8E694C"/>
    <w:lvl w:ilvl="0" w:tplc="15BE812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8FD236D"/>
    <w:multiLevelType w:val="multilevel"/>
    <w:tmpl w:val="1848EE80"/>
    <w:styleLink w:val="CurrentList4"/>
    <w:lvl w:ilvl="0">
      <w:start w:val="1"/>
      <w:numFmt w:val="decimal"/>
      <w:lvlText w:val="%1"/>
      <w:lvlJc w:val="left"/>
      <w:pPr>
        <w:ind w:left="380" w:hanging="380"/>
      </w:pPr>
      <w:rPr>
        <w:rFonts w:hint="default"/>
      </w:rPr>
    </w:lvl>
    <w:lvl w:ilvl="1">
      <w:start w:val="8"/>
      <w:numFmt w:val="decimal"/>
      <w:lvlText w:val="%2.1"/>
      <w:lvlJc w:val="left"/>
      <w:pPr>
        <w:ind w:left="1397" w:hanging="360"/>
      </w:pPr>
      <w:rPr>
        <w:rFonts w:hint="default"/>
      </w:rPr>
    </w:lvl>
    <w:lvl w:ilvl="2">
      <w:start w:val="1"/>
      <w:numFmt w:val="decimal"/>
      <w:lvlText w:val="%3.2.9"/>
      <w:lvlJc w:val="left"/>
      <w:pPr>
        <w:ind w:left="2434" w:hanging="360"/>
      </w:pPr>
      <w:rPr>
        <w:rFonts w:hint="default"/>
      </w:rPr>
    </w:lvl>
    <w:lvl w:ilvl="3">
      <w:start w:val="1"/>
      <w:numFmt w:val="decimal"/>
      <w:lvlText w:val="%1.%2.%3.%4"/>
      <w:lvlJc w:val="left"/>
      <w:pPr>
        <w:ind w:left="4191" w:hanging="1080"/>
      </w:pPr>
      <w:rPr>
        <w:rFonts w:hint="default"/>
      </w:rPr>
    </w:lvl>
    <w:lvl w:ilvl="4">
      <w:start w:val="1"/>
      <w:numFmt w:val="decimal"/>
      <w:lvlText w:val="%1.%2.%3.%4.%5"/>
      <w:lvlJc w:val="left"/>
      <w:pPr>
        <w:ind w:left="5228" w:hanging="1080"/>
      </w:pPr>
      <w:rPr>
        <w:rFonts w:hint="default"/>
      </w:rPr>
    </w:lvl>
    <w:lvl w:ilvl="5">
      <w:start w:val="1"/>
      <w:numFmt w:val="decimal"/>
      <w:lvlText w:val="%1.%2.%3.%4.%5.%6"/>
      <w:lvlJc w:val="left"/>
      <w:pPr>
        <w:ind w:left="6625" w:hanging="1440"/>
      </w:pPr>
      <w:rPr>
        <w:rFonts w:hint="default"/>
      </w:rPr>
    </w:lvl>
    <w:lvl w:ilvl="6">
      <w:start w:val="1"/>
      <w:numFmt w:val="decimal"/>
      <w:lvlText w:val="%1.%2.%3.%4.%5.%6.%7"/>
      <w:lvlJc w:val="left"/>
      <w:pPr>
        <w:ind w:left="8022" w:hanging="1800"/>
      </w:pPr>
      <w:rPr>
        <w:rFonts w:hint="default"/>
      </w:rPr>
    </w:lvl>
    <w:lvl w:ilvl="7">
      <w:start w:val="1"/>
      <w:numFmt w:val="decimal"/>
      <w:lvlText w:val="%1.%2.%3.%4.%5.%6.%7.%8"/>
      <w:lvlJc w:val="left"/>
      <w:pPr>
        <w:ind w:left="9059" w:hanging="1800"/>
      </w:pPr>
      <w:rPr>
        <w:rFonts w:hint="default"/>
      </w:rPr>
    </w:lvl>
    <w:lvl w:ilvl="8">
      <w:start w:val="1"/>
      <w:numFmt w:val="decimal"/>
      <w:lvlText w:val="%1.%2.%3.%4.%5.%6.%7.%8.%9"/>
      <w:lvlJc w:val="left"/>
      <w:pPr>
        <w:ind w:left="10456" w:hanging="2160"/>
      </w:pPr>
      <w:rPr>
        <w:rFonts w:hint="default"/>
      </w:rPr>
    </w:lvl>
  </w:abstractNum>
  <w:abstractNum w:abstractNumId="33" w15:restartNumberingAfterBreak="0">
    <w:nsid w:val="2B127B82"/>
    <w:multiLevelType w:val="multilevel"/>
    <w:tmpl w:val="0AC2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57FAF"/>
    <w:multiLevelType w:val="hybridMultilevel"/>
    <w:tmpl w:val="B9E4D8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863C6A"/>
    <w:multiLevelType w:val="multilevel"/>
    <w:tmpl w:val="2D5801C4"/>
    <w:lvl w:ilvl="0">
      <w:start w:val="1"/>
      <w:numFmt w:val="lowerLetter"/>
      <w:lvlText w:val="%1."/>
      <w:lvlJc w:val="left"/>
      <w:pPr>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D8E692C"/>
    <w:multiLevelType w:val="hybridMultilevel"/>
    <w:tmpl w:val="81983010"/>
    <w:lvl w:ilvl="0" w:tplc="0809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DE60890"/>
    <w:multiLevelType w:val="multilevel"/>
    <w:tmpl w:val="7B0C0210"/>
    <w:styleLink w:val="Biecalista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2F8F2F02"/>
    <w:multiLevelType w:val="hybridMultilevel"/>
    <w:tmpl w:val="2A0453DE"/>
    <w:lvl w:ilvl="0" w:tplc="0670778C">
      <w:start w:val="1"/>
      <w:numFmt w:val="decimal"/>
      <w:lvlText w:val="%1."/>
      <w:lvlJc w:val="left"/>
      <w:pPr>
        <w:ind w:left="1780" w:hanging="360"/>
      </w:pPr>
    </w:lvl>
    <w:lvl w:ilvl="1" w:tplc="CFF441CC">
      <w:start w:val="1"/>
      <w:numFmt w:val="decimal"/>
      <w:lvlText w:val="%2."/>
      <w:lvlJc w:val="left"/>
      <w:pPr>
        <w:ind w:left="1780" w:hanging="360"/>
      </w:pPr>
    </w:lvl>
    <w:lvl w:ilvl="2" w:tplc="A3F0CB9E">
      <w:start w:val="1"/>
      <w:numFmt w:val="decimal"/>
      <w:lvlText w:val="%3."/>
      <w:lvlJc w:val="left"/>
      <w:pPr>
        <w:ind w:left="1780" w:hanging="360"/>
      </w:pPr>
    </w:lvl>
    <w:lvl w:ilvl="3" w:tplc="E74E5B98">
      <w:start w:val="1"/>
      <w:numFmt w:val="decimal"/>
      <w:lvlText w:val="%4."/>
      <w:lvlJc w:val="left"/>
      <w:pPr>
        <w:ind w:left="1780" w:hanging="360"/>
      </w:pPr>
    </w:lvl>
    <w:lvl w:ilvl="4" w:tplc="5C0A6088">
      <w:start w:val="1"/>
      <w:numFmt w:val="decimal"/>
      <w:lvlText w:val="%5."/>
      <w:lvlJc w:val="left"/>
      <w:pPr>
        <w:ind w:left="1780" w:hanging="360"/>
      </w:pPr>
    </w:lvl>
    <w:lvl w:ilvl="5" w:tplc="CF42D086">
      <w:start w:val="1"/>
      <w:numFmt w:val="decimal"/>
      <w:lvlText w:val="%6."/>
      <w:lvlJc w:val="left"/>
      <w:pPr>
        <w:ind w:left="1780" w:hanging="360"/>
      </w:pPr>
    </w:lvl>
    <w:lvl w:ilvl="6" w:tplc="298896FA">
      <w:start w:val="1"/>
      <w:numFmt w:val="decimal"/>
      <w:lvlText w:val="%7."/>
      <w:lvlJc w:val="left"/>
      <w:pPr>
        <w:ind w:left="1780" w:hanging="360"/>
      </w:pPr>
    </w:lvl>
    <w:lvl w:ilvl="7" w:tplc="9CCE344E">
      <w:start w:val="1"/>
      <w:numFmt w:val="decimal"/>
      <w:lvlText w:val="%8."/>
      <w:lvlJc w:val="left"/>
      <w:pPr>
        <w:ind w:left="1780" w:hanging="360"/>
      </w:pPr>
    </w:lvl>
    <w:lvl w:ilvl="8" w:tplc="EBB87212">
      <w:start w:val="1"/>
      <w:numFmt w:val="decimal"/>
      <w:lvlText w:val="%9."/>
      <w:lvlJc w:val="left"/>
      <w:pPr>
        <w:ind w:left="1780" w:hanging="360"/>
      </w:pPr>
    </w:lvl>
  </w:abstractNum>
  <w:abstractNum w:abstractNumId="39" w15:restartNumberingAfterBreak="0">
    <w:nsid w:val="2FDD6DE6"/>
    <w:multiLevelType w:val="hybridMultilevel"/>
    <w:tmpl w:val="D828334A"/>
    <w:lvl w:ilvl="0" w:tplc="041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197184C"/>
    <w:multiLevelType w:val="hybridMultilevel"/>
    <w:tmpl w:val="7458F520"/>
    <w:lvl w:ilvl="0" w:tplc="0415000F">
      <w:start w:val="1"/>
      <w:numFmt w:val="decimal"/>
      <w:lvlText w:val="%1."/>
      <w:lvlJc w:val="left"/>
      <w:pPr>
        <w:ind w:left="720" w:hanging="360"/>
      </w:pPr>
    </w:lvl>
    <w:lvl w:ilvl="1" w:tplc="799015C6">
      <w:start w:val="1"/>
      <w:numFmt w:val="lowerLetter"/>
      <w:lvlText w:val="%2)"/>
      <w:lvlJc w:val="left"/>
      <w:pPr>
        <w:ind w:left="1740" w:hanging="6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31B227DD"/>
    <w:multiLevelType w:val="multilevel"/>
    <w:tmpl w:val="8410C3A4"/>
    <w:lvl w:ilvl="0">
      <w:start w:val="1"/>
      <w:numFmt w:val="lowerLetter"/>
      <w:lvlText w:val="%1."/>
      <w:lvlJc w:val="left"/>
      <w:pPr>
        <w:ind w:left="108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203544D"/>
    <w:multiLevelType w:val="multilevel"/>
    <w:tmpl w:val="9CDC2E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3A160C5"/>
    <w:multiLevelType w:val="hybridMultilevel"/>
    <w:tmpl w:val="7A0454CE"/>
    <w:lvl w:ilvl="0" w:tplc="BB4020FA">
      <w:start w:val="1"/>
      <w:numFmt w:val="decimal"/>
      <w:lvlText w:val="%1."/>
      <w:lvlJc w:val="left"/>
      <w:pPr>
        <w:ind w:left="1780" w:hanging="360"/>
      </w:pPr>
    </w:lvl>
    <w:lvl w:ilvl="1" w:tplc="6BD2CE72">
      <w:start w:val="1"/>
      <w:numFmt w:val="decimal"/>
      <w:lvlText w:val="%2."/>
      <w:lvlJc w:val="left"/>
      <w:pPr>
        <w:ind w:left="1780" w:hanging="360"/>
      </w:pPr>
    </w:lvl>
    <w:lvl w:ilvl="2" w:tplc="7E90C2CA">
      <w:start w:val="1"/>
      <w:numFmt w:val="decimal"/>
      <w:lvlText w:val="%3."/>
      <w:lvlJc w:val="left"/>
      <w:pPr>
        <w:ind w:left="1780" w:hanging="360"/>
      </w:pPr>
    </w:lvl>
    <w:lvl w:ilvl="3" w:tplc="423A27A6">
      <w:start w:val="1"/>
      <w:numFmt w:val="decimal"/>
      <w:lvlText w:val="%4."/>
      <w:lvlJc w:val="left"/>
      <w:pPr>
        <w:ind w:left="1780" w:hanging="360"/>
      </w:pPr>
    </w:lvl>
    <w:lvl w:ilvl="4" w:tplc="63F63AEE">
      <w:start w:val="1"/>
      <w:numFmt w:val="decimal"/>
      <w:lvlText w:val="%5."/>
      <w:lvlJc w:val="left"/>
      <w:pPr>
        <w:ind w:left="1780" w:hanging="360"/>
      </w:pPr>
    </w:lvl>
    <w:lvl w:ilvl="5" w:tplc="44AC0A18">
      <w:start w:val="1"/>
      <w:numFmt w:val="decimal"/>
      <w:lvlText w:val="%6."/>
      <w:lvlJc w:val="left"/>
      <w:pPr>
        <w:ind w:left="1780" w:hanging="360"/>
      </w:pPr>
    </w:lvl>
    <w:lvl w:ilvl="6" w:tplc="AB64A346">
      <w:start w:val="1"/>
      <w:numFmt w:val="decimal"/>
      <w:lvlText w:val="%7."/>
      <w:lvlJc w:val="left"/>
      <w:pPr>
        <w:ind w:left="1780" w:hanging="360"/>
      </w:pPr>
    </w:lvl>
    <w:lvl w:ilvl="7" w:tplc="3FACFFD8">
      <w:start w:val="1"/>
      <w:numFmt w:val="decimal"/>
      <w:lvlText w:val="%8."/>
      <w:lvlJc w:val="left"/>
      <w:pPr>
        <w:ind w:left="1780" w:hanging="360"/>
      </w:pPr>
    </w:lvl>
    <w:lvl w:ilvl="8" w:tplc="C6A68B62">
      <w:start w:val="1"/>
      <w:numFmt w:val="decimal"/>
      <w:lvlText w:val="%9."/>
      <w:lvlJc w:val="left"/>
      <w:pPr>
        <w:ind w:left="1780" w:hanging="360"/>
      </w:pPr>
    </w:lvl>
  </w:abstractNum>
  <w:abstractNum w:abstractNumId="44" w15:restartNumberingAfterBreak="0">
    <w:nsid w:val="33D5424C"/>
    <w:multiLevelType w:val="multilevel"/>
    <w:tmpl w:val="307A23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7630C40"/>
    <w:multiLevelType w:val="hybridMultilevel"/>
    <w:tmpl w:val="31F84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85A1922"/>
    <w:multiLevelType w:val="hybridMultilevel"/>
    <w:tmpl w:val="8AF0BB3C"/>
    <w:lvl w:ilvl="0" w:tplc="0809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8C653B0"/>
    <w:multiLevelType w:val="hybridMultilevel"/>
    <w:tmpl w:val="D6040748"/>
    <w:lvl w:ilvl="0" w:tplc="04150019">
      <w:start w:val="1"/>
      <w:numFmt w:val="lowerLetter"/>
      <w:lvlText w:val="%1."/>
      <w:lvlJc w:val="lef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9077EDC"/>
    <w:multiLevelType w:val="multilevel"/>
    <w:tmpl w:val="EAE04AA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2036F1"/>
    <w:multiLevelType w:val="hybridMultilevel"/>
    <w:tmpl w:val="F2D0C660"/>
    <w:lvl w:ilvl="0" w:tplc="C8E0EFC2">
      <w:start w:val="1"/>
      <w:numFmt w:val="bullet"/>
      <w:lvlText w:val=""/>
      <w:lvlJc w:val="left"/>
      <w:pPr>
        <w:ind w:left="720" w:hanging="360"/>
      </w:pPr>
      <w:rPr>
        <w:rFonts w:ascii="Symbol" w:hAnsi="Symbol"/>
      </w:rPr>
    </w:lvl>
    <w:lvl w:ilvl="1" w:tplc="78245E54">
      <w:start w:val="1"/>
      <w:numFmt w:val="bullet"/>
      <w:lvlText w:val=""/>
      <w:lvlJc w:val="left"/>
      <w:pPr>
        <w:ind w:left="720" w:hanging="360"/>
      </w:pPr>
      <w:rPr>
        <w:rFonts w:ascii="Symbol" w:hAnsi="Symbol"/>
      </w:rPr>
    </w:lvl>
    <w:lvl w:ilvl="2" w:tplc="432A0898">
      <w:start w:val="1"/>
      <w:numFmt w:val="bullet"/>
      <w:lvlText w:val=""/>
      <w:lvlJc w:val="left"/>
      <w:pPr>
        <w:ind w:left="720" w:hanging="360"/>
      </w:pPr>
      <w:rPr>
        <w:rFonts w:ascii="Symbol" w:hAnsi="Symbol"/>
      </w:rPr>
    </w:lvl>
    <w:lvl w:ilvl="3" w:tplc="16808600">
      <w:start w:val="1"/>
      <w:numFmt w:val="bullet"/>
      <w:lvlText w:val=""/>
      <w:lvlJc w:val="left"/>
      <w:pPr>
        <w:ind w:left="720" w:hanging="360"/>
      </w:pPr>
      <w:rPr>
        <w:rFonts w:ascii="Symbol" w:hAnsi="Symbol"/>
      </w:rPr>
    </w:lvl>
    <w:lvl w:ilvl="4" w:tplc="0E60BC8E">
      <w:start w:val="1"/>
      <w:numFmt w:val="bullet"/>
      <w:lvlText w:val=""/>
      <w:lvlJc w:val="left"/>
      <w:pPr>
        <w:ind w:left="720" w:hanging="360"/>
      </w:pPr>
      <w:rPr>
        <w:rFonts w:ascii="Symbol" w:hAnsi="Symbol"/>
      </w:rPr>
    </w:lvl>
    <w:lvl w:ilvl="5" w:tplc="424256DE">
      <w:start w:val="1"/>
      <w:numFmt w:val="bullet"/>
      <w:lvlText w:val=""/>
      <w:lvlJc w:val="left"/>
      <w:pPr>
        <w:ind w:left="720" w:hanging="360"/>
      </w:pPr>
      <w:rPr>
        <w:rFonts w:ascii="Symbol" w:hAnsi="Symbol"/>
      </w:rPr>
    </w:lvl>
    <w:lvl w:ilvl="6" w:tplc="14C899C6">
      <w:start w:val="1"/>
      <w:numFmt w:val="bullet"/>
      <w:lvlText w:val=""/>
      <w:lvlJc w:val="left"/>
      <w:pPr>
        <w:ind w:left="720" w:hanging="360"/>
      </w:pPr>
      <w:rPr>
        <w:rFonts w:ascii="Symbol" w:hAnsi="Symbol"/>
      </w:rPr>
    </w:lvl>
    <w:lvl w:ilvl="7" w:tplc="A7C49836">
      <w:start w:val="1"/>
      <w:numFmt w:val="bullet"/>
      <w:lvlText w:val=""/>
      <w:lvlJc w:val="left"/>
      <w:pPr>
        <w:ind w:left="720" w:hanging="360"/>
      </w:pPr>
      <w:rPr>
        <w:rFonts w:ascii="Symbol" w:hAnsi="Symbol"/>
      </w:rPr>
    </w:lvl>
    <w:lvl w:ilvl="8" w:tplc="BF5E1BEE">
      <w:start w:val="1"/>
      <w:numFmt w:val="bullet"/>
      <w:lvlText w:val=""/>
      <w:lvlJc w:val="left"/>
      <w:pPr>
        <w:ind w:left="720" w:hanging="360"/>
      </w:pPr>
      <w:rPr>
        <w:rFonts w:ascii="Symbol" w:hAnsi="Symbol"/>
      </w:rPr>
    </w:lvl>
  </w:abstractNum>
  <w:abstractNum w:abstractNumId="50" w15:restartNumberingAfterBreak="0">
    <w:nsid w:val="3A5B7040"/>
    <w:multiLevelType w:val="hybridMultilevel"/>
    <w:tmpl w:val="0B96C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3CAD6D0C"/>
    <w:multiLevelType w:val="hybridMultilevel"/>
    <w:tmpl w:val="DCA2B610"/>
    <w:lvl w:ilvl="0" w:tplc="F6CA466A">
      <w:start w:val="1"/>
      <w:numFmt w:val="bullet"/>
      <w:pStyle w:val="Wyliczeniepunktory"/>
      <w:lvlText w:val=""/>
      <w:lvlJc w:val="left"/>
      <w:pPr>
        <w:ind w:left="644" w:hanging="360"/>
      </w:pPr>
      <w:rPr>
        <w:rFonts w:ascii="Symbol" w:hAnsi="Symbol" w:hint="default"/>
        <w:b w:val="0"/>
        <w:i w:val="0"/>
        <w:color w:val="0078AC"/>
        <w:sz w:val="16"/>
        <w:u w:val="none"/>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2" w15:restartNumberingAfterBreak="0">
    <w:nsid w:val="405F46C2"/>
    <w:multiLevelType w:val="hybridMultilevel"/>
    <w:tmpl w:val="6F8E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1CC648F"/>
    <w:multiLevelType w:val="multilevel"/>
    <w:tmpl w:val="FC4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A6105E"/>
    <w:multiLevelType w:val="hybridMultilevel"/>
    <w:tmpl w:val="E670F4D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41E0230"/>
    <w:multiLevelType w:val="multilevel"/>
    <w:tmpl w:val="653875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46B30B18"/>
    <w:multiLevelType w:val="multilevel"/>
    <w:tmpl w:val="F0B4E0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6C539F3"/>
    <w:multiLevelType w:val="multilevel"/>
    <w:tmpl w:val="99F286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4A7247A1"/>
    <w:multiLevelType w:val="hybridMultilevel"/>
    <w:tmpl w:val="2FECD12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AB24C9D"/>
    <w:multiLevelType w:val="hybridMultilevel"/>
    <w:tmpl w:val="D7184BA8"/>
    <w:lvl w:ilvl="0" w:tplc="A4D4D3FE">
      <w:start w:val="1"/>
      <w:numFmt w:val="lowerLetter"/>
      <w:lvlText w:val="%1."/>
      <w:lvlJc w:val="left"/>
      <w:pPr>
        <w:ind w:left="360" w:hanging="360"/>
      </w:pPr>
      <w:rPr>
        <w:rFonts w:hint="default"/>
        <w:color w:val="auto"/>
        <w:spacing w:val="0"/>
        <w:sz w:val="20"/>
        <w:szCs w:val="28"/>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0" w15:restartNumberingAfterBreak="0">
    <w:nsid w:val="4AC767C4"/>
    <w:multiLevelType w:val="hybridMultilevel"/>
    <w:tmpl w:val="37285F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4B390F79"/>
    <w:multiLevelType w:val="hybridMultilevel"/>
    <w:tmpl w:val="93E68C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4DAF08A0"/>
    <w:multiLevelType w:val="hybridMultilevel"/>
    <w:tmpl w:val="50F0918C"/>
    <w:lvl w:ilvl="0" w:tplc="FFFFFFFF">
      <w:start w:val="1"/>
      <w:numFmt w:val="lowerLetter"/>
      <w:lvlText w:val="%1)"/>
      <w:lvlJc w:val="left"/>
      <w:pPr>
        <w:ind w:left="360" w:hanging="360"/>
      </w:pPr>
    </w:lvl>
    <w:lvl w:ilvl="1" w:tplc="0415001B">
      <w:start w:val="1"/>
      <w:numFmt w:val="lowerRoman"/>
      <w:lvlText w:val="%2."/>
      <w:lvlJc w:val="right"/>
      <w:pPr>
        <w:ind w:left="1080" w:hanging="360"/>
      </w:pPr>
    </w:lvl>
    <w:lvl w:ilvl="2" w:tplc="1646FD36">
      <w:start w:val="2"/>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4DC4120D"/>
    <w:multiLevelType w:val="hybridMultilevel"/>
    <w:tmpl w:val="9712F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E642A10"/>
    <w:multiLevelType w:val="hybridMultilevel"/>
    <w:tmpl w:val="D06A0FD4"/>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5" w15:restartNumberingAfterBreak="0">
    <w:nsid w:val="50A80295"/>
    <w:multiLevelType w:val="multilevel"/>
    <w:tmpl w:val="EB1420B4"/>
    <w:lvl w:ilvl="0">
      <w:start w:val="1"/>
      <w:numFmt w:val="lowerLetter"/>
      <w:lvlText w:val="%1."/>
      <w:lvlJc w:val="left"/>
      <w:pPr>
        <w:ind w:left="72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510E5631"/>
    <w:multiLevelType w:val="hybridMultilevel"/>
    <w:tmpl w:val="9DA09CA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515868E8"/>
    <w:multiLevelType w:val="multilevel"/>
    <w:tmpl w:val="F586CF34"/>
    <w:styleLink w:val="CurrentList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23D27F0"/>
    <w:multiLevelType w:val="hybridMultilevel"/>
    <w:tmpl w:val="27A081D4"/>
    <w:lvl w:ilvl="0" w:tplc="349CB0D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3053FF1"/>
    <w:multiLevelType w:val="hybridMultilevel"/>
    <w:tmpl w:val="9836EA78"/>
    <w:lvl w:ilvl="0" w:tplc="5CB0392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466279D"/>
    <w:multiLevelType w:val="hybridMultilevel"/>
    <w:tmpl w:val="9DA09C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54C9750C"/>
    <w:multiLevelType w:val="multilevel"/>
    <w:tmpl w:val="845C362A"/>
    <w:styleLink w:val="CurrentList3"/>
    <w:lvl w:ilvl="0">
      <w:start w:val="1"/>
      <w:numFmt w:val="decimal"/>
      <w:lvlText w:val="%1.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2" w15:restartNumberingAfterBreak="0">
    <w:nsid w:val="54DE1322"/>
    <w:multiLevelType w:val="multilevel"/>
    <w:tmpl w:val="B93A760E"/>
    <w:styleLink w:val="CurrentList2"/>
    <w:lvl w:ilvl="0">
      <w:start w:val="1"/>
      <w:numFmt w:val="decimal"/>
      <w:lvlText w:val="%1.1"/>
      <w:lvlJc w:val="left"/>
      <w:pPr>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3" w15:restartNumberingAfterBreak="0">
    <w:nsid w:val="54FF754E"/>
    <w:multiLevelType w:val="hybridMultilevel"/>
    <w:tmpl w:val="0FE402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55770DA1"/>
    <w:multiLevelType w:val="hybridMultilevel"/>
    <w:tmpl w:val="15C8E4E0"/>
    <w:lvl w:ilvl="0" w:tplc="0809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6054C0F"/>
    <w:multiLevelType w:val="hybridMultilevel"/>
    <w:tmpl w:val="52BA1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74A6D91"/>
    <w:multiLevelType w:val="hybridMultilevel"/>
    <w:tmpl w:val="DBFC1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8544D1F"/>
    <w:multiLevelType w:val="multilevel"/>
    <w:tmpl w:val="0E727DA0"/>
    <w:styleLink w:val="CurrentList5"/>
    <w:lvl w:ilvl="0">
      <w:start w:val="1"/>
      <w:numFmt w:val="decimal"/>
      <w:lvlText w:val="%1"/>
      <w:lvlJc w:val="left"/>
      <w:pPr>
        <w:ind w:left="380" w:hanging="380"/>
      </w:pPr>
      <w:rPr>
        <w:rFonts w:hint="default"/>
      </w:rPr>
    </w:lvl>
    <w:lvl w:ilvl="1">
      <w:start w:val="8"/>
      <w:numFmt w:val="decimal"/>
      <w:lvlText w:val="%2.1"/>
      <w:lvlJc w:val="left"/>
      <w:pPr>
        <w:ind w:left="1397" w:hanging="360"/>
      </w:pPr>
      <w:rPr>
        <w:rFonts w:hint="default"/>
      </w:rPr>
    </w:lvl>
    <w:lvl w:ilvl="2">
      <w:start w:val="1"/>
      <w:numFmt w:val="decimal"/>
      <w:lvlText w:val="%2%3.2.9"/>
      <w:lvlJc w:val="left"/>
      <w:pPr>
        <w:ind w:left="2434" w:hanging="360"/>
      </w:pPr>
      <w:rPr>
        <w:rFonts w:hint="default"/>
      </w:rPr>
    </w:lvl>
    <w:lvl w:ilvl="3">
      <w:start w:val="1"/>
      <w:numFmt w:val="decimal"/>
      <w:lvlText w:val="%1.%2.%3.%4"/>
      <w:lvlJc w:val="left"/>
      <w:pPr>
        <w:ind w:left="4191" w:hanging="1080"/>
      </w:pPr>
      <w:rPr>
        <w:rFonts w:hint="default"/>
      </w:rPr>
    </w:lvl>
    <w:lvl w:ilvl="4">
      <w:start w:val="1"/>
      <w:numFmt w:val="decimal"/>
      <w:lvlText w:val="%1.%2.%3.%4.%5"/>
      <w:lvlJc w:val="left"/>
      <w:pPr>
        <w:ind w:left="5228" w:hanging="1080"/>
      </w:pPr>
      <w:rPr>
        <w:rFonts w:hint="default"/>
      </w:rPr>
    </w:lvl>
    <w:lvl w:ilvl="5">
      <w:start w:val="1"/>
      <w:numFmt w:val="decimal"/>
      <w:lvlText w:val="%1.%2.%3.%4.%5.%6"/>
      <w:lvlJc w:val="left"/>
      <w:pPr>
        <w:ind w:left="6625" w:hanging="1440"/>
      </w:pPr>
      <w:rPr>
        <w:rFonts w:hint="default"/>
      </w:rPr>
    </w:lvl>
    <w:lvl w:ilvl="6">
      <w:start w:val="1"/>
      <w:numFmt w:val="decimal"/>
      <w:lvlText w:val="%1.%2.%3.%4.%5.%6.%7"/>
      <w:lvlJc w:val="left"/>
      <w:pPr>
        <w:ind w:left="8022" w:hanging="1800"/>
      </w:pPr>
      <w:rPr>
        <w:rFonts w:hint="default"/>
      </w:rPr>
    </w:lvl>
    <w:lvl w:ilvl="7">
      <w:start w:val="1"/>
      <w:numFmt w:val="decimal"/>
      <w:lvlText w:val="%1.%2.%3.%4.%5.%6.%7.%8"/>
      <w:lvlJc w:val="left"/>
      <w:pPr>
        <w:ind w:left="9059" w:hanging="1800"/>
      </w:pPr>
      <w:rPr>
        <w:rFonts w:hint="default"/>
      </w:rPr>
    </w:lvl>
    <w:lvl w:ilvl="8">
      <w:start w:val="1"/>
      <w:numFmt w:val="decimal"/>
      <w:lvlText w:val="%1.%2.%3.%4.%5.%6.%7.%8.%9"/>
      <w:lvlJc w:val="left"/>
      <w:pPr>
        <w:ind w:left="10456" w:hanging="2160"/>
      </w:pPr>
      <w:rPr>
        <w:rFonts w:hint="default"/>
      </w:rPr>
    </w:lvl>
  </w:abstractNum>
  <w:abstractNum w:abstractNumId="78" w15:restartNumberingAfterBreak="0">
    <w:nsid w:val="5876771B"/>
    <w:multiLevelType w:val="hybridMultilevel"/>
    <w:tmpl w:val="114E4040"/>
    <w:lvl w:ilvl="0" w:tplc="6208392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9491852"/>
    <w:multiLevelType w:val="multilevel"/>
    <w:tmpl w:val="4D4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96EAA"/>
    <w:multiLevelType w:val="multilevel"/>
    <w:tmpl w:val="835848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59D46085"/>
    <w:multiLevelType w:val="hybridMultilevel"/>
    <w:tmpl w:val="9E1E7FDA"/>
    <w:lvl w:ilvl="0" w:tplc="0415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5A470FED"/>
    <w:multiLevelType w:val="hybridMultilevel"/>
    <w:tmpl w:val="ACE088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A8D1059"/>
    <w:multiLevelType w:val="multilevel"/>
    <w:tmpl w:val="A08EE7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BBB4CE9"/>
    <w:multiLevelType w:val="multilevel"/>
    <w:tmpl w:val="CAB04392"/>
    <w:lvl w:ilvl="0">
      <w:start w:val="1"/>
      <w:numFmt w:val="lowerLetter"/>
      <w:lvlText w:val="%1."/>
      <w:lvlJc w:val="left"/>
      <w:pPr>
        <w:ind w:left="72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60AB5A17"/>
    <w:multiLevelType w:val="hybridMultilevel"/>
    <w:tmpl w:val="9DA09C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61596E7F"/>
    <w:multiLevelType w:val="multilevel"/>
    <w:tmpl w:val="61986F76"/>
    <w:lvl w:ilvl="0">
      <w:start w:val="1"/>
      <w:numFmt w:val="decimal"/>
      <w:lvlText w:val="%1)"/>
      <w:lvlJc w:val="left"/>
      <w:pPr>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62715DAE"/>
    <w:multiLevelType w:val="hybridMultilevel"/>
    <w:tmpl w:val="08BEA5F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48B7069"/>
    <w:multiLevelType w:val="hybridMultilevel"/>
    <w:tmpl w:val="987682AA"/>
    <w:lvl w:ilvl="0" w:tplc="280478D0">
      <w:start w:val="1"/>
      <w:numFmt w:val="bullet"/>
      <w:lvlText w:val=""/>
      <w:lvlJc w:val="left"/>
      <w:pPr>
        <w:ind w:left="1560" w:hanging="360"/>
      </w:pPr>
      <w:rPr>
        <w:rFonts w:ascii="Symbol" w:hAnsi="Symbol"/>
      </w:rPr>
    </w:lvl>
    <w:lvl w:ilvl="1" w:tplc="4426CBDC">
      <w:start w:val="1"/>
      <w:numFmt w:val="bullet"/>
      <w:lvlText w:val=""/>
      <w:lvlJc w:val="left"/>
      <w:pPr>
        <w:ind w:left="1560" w:hanging="360"/>
      </w:pPr>
      <w:rPr>
        <w:rFonts w:ascii="Symbol" w:hAnsi="Symbol"/>
      </w:rPr>
    </w:lvl>
    <w:lvl w:ilvl="2" w:tplc="74C8BE20">
      <w:start w:val="1"/>
      <w:numFmt w:val="bullet"/>
      <w:lvlText w:val=""/>
      <w:lvlJc w:val="left"/>
      <w:pPr>
        <w:ind w:left="1560" w:hanging="360"/>
      </w:pPr>
      <w:rPr>
        <w:rFonts w:ascii="Symbol" w:hAnsi="Symbol"/>
      </w:rPr>
    </w:lvl>
    <w:lvl w:ilvl="3" w:tplc="63EE1F4C">
      <w:start w:val="1"/>
      <w:numFmt w:val="bullet"/>
      <w:lvlText w:val=""/>
      <w:lvlJc w:val="left"/>
      <w:pPr>
        <w:ind w:left="1560" w:hanging="360"/>
      </w:pPr>
      <w:rPr>
        <w:rFonts w:ascii="Symbol" w:hAnsi="Symbol"/>
      </w:rPr>
    </w:lvl>
    <w:lvl w:ilvl="4" w:tplc="EA50B8F2">
      <w:start w:val="1"/>
      <w:numFmt w:val="bullet"/>
      <w:lvlText w:val=""/>
      <w:lvlJc w:val="left"/>
      <w:pPr>
        <w:ind w:left="1560" w:hanging="360"/>
      </w:pPr>
      <w:rPr>
        <w:rFonts w:ascii="Symbol" w:hAnsi="Symbol"/>
      </w:rPr>
    </w:lvl>
    <w:lvl w:ilvl="5" w:tplc="9092D000">
      <w:start w:val="1"/>
      <w:numFmt w:val="bullet"/>
      <w:lvlText w:val=""/>
      <w:lvlJc w:val="left"/>
      <w:pPr>
        <w:ind w:left="1560" w:hanging="360"/>
      </w:pPr>
      <w:rPr>
        <w:rFonts w:ascii="Symbol" w:hAnsi="Symbol"/>
      </w:rPr>
    </w:lvl>
    <w:lvl w:ilvl="6" w:tplc="0FB4F0F6">
      <w:start w:val="1"/>
      <w:numFmt w:val="bullet"/>
      <w:lvlText w:val=""/>
      <w:lvlJc w:val="left"/>
      <w:pPr>
        <w:ind w:left="1560" w:hanging="360"/>
      </w:pPr>
      <w:rPr>
        <w:rFonts w:ascii="Symbol" w:hAnsi="Symbol"/>
      </w:rPr>
    </w:lvl>
    <w:lvl w:ilvl="7" w:tplc="C96476F6">
      <w:start w:val="1"/>
      <w:numFmt w:val="bullet"/>
      <w:lvlText w:val=""/>
      <w:lvlJc w:val="left"/>
      <w:pPr>
        <w:ind w:left="1560" w:hanging="360"/>
      </w:pPr>
      <w:rPr>
        <w:rFonts w:ascii="Symbol" w:hAnsi="Symbol"/>
      </w:rPr>
    </w:lvl>
    <w:lvl w:ilvl="8" w:tplc="5E9292A4">
      <w:start w:val="1"/>
      <w:numFmt w:val="bullet"/>
      <w:lvlText w:val=""/>
      <w:lvlJc w:val="left"/>
      <w:pPr>
        <w:ind w:left="1560" w:hanging="360"/>
      </w:pPr>
      <w:rPr>
        <w:rFonts w:ascii="Symbol" w:hAnsi="Symbol"/>
      </w:rPr>
    </w:lvl>
  </w:abstractNum>
  <w:abstractNum w:abstractNumId="89" w15:restartNumberingAfterBreak="0">
    <w:nsid w:val="65233CCD"/>
    <w:multiLevelType w:val="multilevel"/>
    <w:tmpl w:val="7AFE01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65FA71BC"/>
    <w:multiLevelType w:val="hybridMultilevel"/>
    <w:tmpl w:val="8AD0E2CE"/>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B6D02A0"/>
    <w:multiLevelType w:val="multilevel"/>
    <w:tmpl w:val="AD9E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BE2289"/>
    <w:multiLevelType w:val="hybridMultilevel"/>
    <w:tmpl w:val="39EC838C"/>
    <w:lvl w:ilvl="0" w:tplc="0588722A">
      <w:start w:val="1"/>
      <w:numFmt w:val="decimal"/>
      <w:pStyle w:val="Wyliczenieszaraapla"/>
      <w:lvlText w:val="%1."/>
      <w:lvlJc w:val="left"/>
      <w:pPr>
        <w:ind w:left="644" w:hanging="360"/>
      </w:pPr>
      <w:rPr>
        <w:rFonts w:ascii="Calibri" w:hAnsi="Calibri" w:hint="default"/>
        <w:b w:val="0"/>
        <w:i w:val="0"/>
        <w:color w:val="auto"/>
        <w:sz w:val="18"/>
        <w:u w:val="none"/>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3" w15:restartNumberingAfterBreak="0">
    <w:nsid w:val="708D29FB"/>
    <w:multiLevelType w:val="multilevel"/>
    <w:tmpl w:val="2744E20E"/>
    <w:lvl w:ilvl="0">
      <w:start w:val="1"/>
      <w:numFmt w:val="lowerLetter"/>
      <w:lvlText w:val="%1."/>
      <w:lvlJc w:val="left"/>
      <w:pPr>
        <w:ind w:left="72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70CC11D5"/>
    <w:multiLevelType w:val="hybridMultilevel"/>
    <w:tmpl w:val="91F6F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718F4F9F"/>
    <w:multiLevelType w:val="multilevel"/>
    <w:tmpl w:val="D66C9268"/>
    <w:lvl w:ilvl="0">
      <w:start w:val="1"/>
      <w:numFmt w:val="bullet"/>
      <w:pStyle w:val="Akapit-punktor1"/>
      <w:lvlText w:val="•"/>
      <w:lvlJc w:val="left"/>
      <w:pPr>
        <w:ind w:left="357" w:hanging="357"/>
      </w:pPr>
      <w:rPr>
        <w:rFonts w:ascii="Arial" w:hAnsi="Arial" w:hint="default"/>
        <w:color w:val="003282"/>
        <w:u w:color="1B72FF" w:themeColor="accent5"/>
      </w:rPr>
    </w:lvl>
    <w:lvl w:ilvl="1">
      <w:start w:val="1"/>
      <w:numFmt w:val="bullet"/>
      <w:pStyle w:val="Akapit-punktor2"/>
      <w:lvlText w:val="•"/>
      <w:lvlJc w:val="left"/>
      <w:pPr>
        <w:ind w:left="714" w:hanging="357"/>
      </w:pPr>
      <w:rPr>
        <w:rFonts w:ascii="Arial" w:hAnsi="Arial" w:hint="default"/>
        <w:color w:val="B3D0FF" w:themeColor="accent3"/>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6" w15:restartNumberingAfterBreak="0">
    <w:nsid w:val="719367EE"/>
    <w:multiLevelType w:val="multilevel"/>
    <w:tmpl w:val="A21EC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72EA44AC"/>
    <w:multiLevelType w:val="multilevel"/>
    <w:tmpl w:val="F07A3D7A"/>
    <w:lvl w:ilvl="0">
      <w:start w:val="1"/>
      <w:numFmt w:val="lowerLetter"/>
      <w:pStyle w:val="Akapit-literka-a"/>
      <w:lvlText w:val="%1."/>
      <w:lvlJc w:val="left"/>
      <w:pPr>
        <w:ind w:left="357" w:hanging="357"/>
      </w:pPr>
      <w:rPr>
        <w:rFonts w:hint="default"/>
        <w:color w:val="003282"/>
        <w:u w:color="1B72FF" w:themeColor="accent5"/>
      </w:rPr>
    </w:lvl>
    <w:lvl w:ilvl="1">
      <w:start w:val="1"/>
      <w:numFmt w:val="bullet"/>
      <w:lvlText w:val="•"/>
      <w:lvlJc w:val="left"/>
      <w:pPr>
        <w:ind w:left="714" w:hanging="357"/>
      </w:pPr>
      <w:rPr>
        <w:rFonts w:ascii="Arial" w:hAnsi="Arial" w:hint="default"/>
        <w:color w:val="B3D0FF" w:themeColor="accent3"/>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8" w15:restartNumberingAfterBreak="0">
    <w:nsid w:val="737F109A"/>
    <w:multiLevelType w:val="hybridMultilevel"/>
    <w:tmpl w:val="48AC7A8A"/>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9" w15:restartNumberingAfterBreak="0">
    <w:nsid w:val="7632402C"/>
    <w:multiLevelType w:val="hybridMultilevel"/>
    <w:tmpl w:val="25545C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79A63AF7"/>
    <w:multiLevelType w:val="hybridMultilevel"/>
    <w:tmpl w:val="88F22C2C"/>
    <w:lvl w:ilvl="0" w:tplc="ECC615B4">
      <w:start w:val="1"/>
      <w:numFmt w:val="bullet"/>
      <w:lvlText w:val=""/>
      <w:lvlJc w:val="left"/>
      <w:pPr>
        <w:ind w:left="720" w:hanging="360"/>
      </w:pPr>
      <w:rPr>
        <w:rFonts w:ascii="Symbol" w:hAnsi="Symbol"/>
      </w:rPr>
    </w:lvl>
    <w:lvl w:ilvl="1" w:tplc="F6F6EA6C">
      <w:start w:val="1"/>
      <w:numFmt w:val="bullet"/>
      <w:lvlText w:val=""/>
      <w:lvlJc w:val="left"/>
      <w:pPr>
        <w:ind w:left="720" w:hanging="360"/>
      </w:pPr>
      <w:rPr>
        <w:rFonts w:ascii="Symbol" w:hAnsi="Symbol"/>
      </w:rPr>
    </w:lvl>
    <w:lvl w:ilvl="2" w:tplc="E162F9A6">
      <w:start w:val="1"/>
      <w:numFmt w:val="bullet"/>
      <w:lvlText w:val=""/>
      <w:lvlJc w:val="left"/>
      <w:pPr>
        <w:ind w:left="720" w:hanging="360"/>
      </w:pPr>
      <w:rPr>
        <w:rFonts w:ascii="Symbol" w:hAnsi="Symbol"/>
      </w:rPr>
    </w:lvl>
    <w:lvl w:ilvl="3" w:tplc="E444AED0">
      <w:start w:val="1"/>
      <w:numFmt w:val="bullet"/>
      <w:lvlText w:val=""/>
      <w:lvlJc w:val="left"/>
      <w:pPr>
        <w:ind w:left="720" w:hanging="360"/>
      </w:pPr>
      <w:rPr>
        <w:rFonts w:ascii="Symbol" w:hAnsi="Symbol"/>
      </w:rPr>
    </w:lvl>
    <w:lvl w:ilvl="4" w:tplc="0D4092E4">
      <w:start w:val="1"/>
      <w:numFmt w:val="bullet"/>
      <w:lvlText w:val=""/>
      <w:lvlJc w:val="left"/>
      <w:pPr>
        <w:ind w:left="720" w:hanging="360"/>
      </w:pPr>
      <w:rPr>
        <w:rFonts w:ascii="Symbol" w:hAnsi="Symbol"/>
      </w:rPr>
    </w:lvl>
    <w:lvl w:ilvl="5" w:tplc="D46CE750">
      <w:start w:val="1"/>
      <w:numFmt w:val="bullet"/>
      <w:lvlText w:val=""/>
      <w:lvlJc w:val="left"/>
      <w:pPr>
        <w:ind w:left="720" w:hanging="360"/>
      </w:pPr>
      <w:rPr>
        <w:rFonts w:ascii="Symbol" w:hAnsi="Symbol"/>
      </w:rPr>
    </w:lvl>
    <w:lvl w:ilvl="6" w:tplc="8AA67B5E">
      <w:start w:val="1"/>
      <w:numFmt w:val="bullet"/>
      <w:lvlText w:val=""/>
      <w:lvlJc w:val="left"/>
      <w:pPr>
        <w:ind w:left="720" w:hanging="360"/>
      </w:pPr>
      <w:rPr>
        <w:rFonts w:ascii="Symbol" w:hAnsi="Symbol"/>
      </w:rPr>
    </w:lvl>
    <w:lvl w:ilvl="7" w:tplc="6966D46A">
      <w:start w:val="1"/>
      <w:numFmt w:val="bullet"/>
      <w:lvlText w:val=""/>
      <w:lvlJc w:val="left"/>
      <w:pPr>
        <w:ind w:left="720" w:hanging="360"/>
      </w:pPr>
      <w:rPr>
        <w:rFonts w:ascii="Symbol" w:hAnsi="Symbol"/>
      </w:rPr>
    </w:lvl>
    <w:lvl w:ilvl="8" w:tplc="83BC251E">
      <w:start w:val="1"/>
      <w:numFmt w:val="bullet"/>
      <w:lvlText w:val=""/>
      <w:lvlJc w:val="left"/>
      <w:pPr>
        <w:ind w:left="720" w:hanging="360"/>
      </w:pPr>
      <w:rPr>
        <w:rFonts w:ascii="Symbol" w:hAnsi="Symbol"/>
      </w:rPr>
    </w:lvl>
  </w:abstractNum>
  <w:abstractNum w:abstractNumId="101" w15:restartNumberingAfterBreak="0">
    <w:nsid w:val="7A2248D6"/>
    <w:multiLevelType w:val="hybridMultilevel"/>
    <w:tmpl w:val="0C465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15:restartNumberingAfterBreak="0">
    <w:nsid w:val="7AE03DED"/>
    <w:multiLevelType w:val="hybridMultilevel"/>
    <w:tmpl w:val="E54C2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15:restartNumberingAfterBreak="0">
    <w:nsid w:val="7DAF76C1"/>
    <w:multiLevelType w:val="hybridMultilevel"/>
    <w:tmpl w:val="0CF8FC18"/>
    <w:lvl w:ilvl="0" w:tplc="0415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ED21463"/>
    <w:multiLevelType w:val="hybridMultilevel"/>
    <w:tmpl w:val="821C10E6"/>
    <w:lvl w:ilvl="0" w:tplc="BF60423A">
      <w:start w:val="1"/>
      <w:numFmt w:val="decimal"/>
      <w:lvlText w:val="%1."/>
      <w:lvlJc w:val="left"/>
      <w:pPr>
        <w:ind w:left="1020" w:hanging="360"/>
      </w:pPr>
    </w:lvl>
    <w:lvl w:ilvl="1" w:tplc="2AD0C4C0">
      <w:start w:val="1"/>
      <w:numFmt w:val="decimal"/>
      <w:lvlText w:val="%2."/>
      <w:lvlJc w:val="left"/>
      <w:pPr>
        <w:ind w:left="1020" w:hanging="360"/>
      </w:pPr>
    </w:lvl>
    <w:lvl w:ilvl="2" w:tplc="9A3A2640">
      <w:start w:val="1"/>
      <w:numFmt w:val="decimal"/>
      <w:lvlText w:val="%3."/>
      <w:lvlJc w:val="left"/>
      <w:pPr>
        <w:ind w:left="1020" w:hanging="360"/>
      </w:pPr>
    </w:lvl>
    <w:lvl w:ilvl="3" w:tplc="ACBE5F0C">
      <w:start w:val="1"/>
      <w:numFmt w:val="decimal"/>
      <w:lvlText w:val="%4."/>
      <w:lvlJc w:val="left"/>
      <w:pPr>
        <w:ind w:left="1020" w:hanging="360"/>
      </w:pPr>
    </w:lvl>
    <w:lvl w:ilvl="4" w:tplc="B5BA44EC">
      <w:start w:val="1"/>
      <w:numFmt w:val="decimal"/>
      <w:lvlText w:val="%5."/>
      <w:lvlJc w:val="left"/>
      <w:pPr>
        <w:ind w:left="1020" w:hanging="360"/>
      </w:pPr>
    </w:lvl>
    <w:lvl w:ilvl="5" w:tplc="8F74F52A">
      <w:start w:val="1"/>
      <w:numFmt w:val="decimal"/>
      <w:lvlText w:val="%6."/>
      <w:lvlJc w:val="left"/>
      <w:pPr>
        <w:ind w:left="1020" w:hanging="360"/>
      </w:pPr>
    </w:lvl>
    <w:lvl w:ilvl="6" w:tplc="0AFCDE60">
      <w:start w:val="1"/>
      <w:numFmt w:val="decimal"/>
      <w:lvlText w:val="%7."/>
      <w:lvlJc w:val="left"/>
      <w:pPr>
        <w:ind w:left="1020" w:hanging="360"/>
      </w:pPr>
    </w:lvl>
    <w:lvl w:ilvl="7" w:tplc="AAD42D2C">
      <w:start w:val="1"/>
      <w:numFmt w:val="decimal"/>
      <w:lvlText w:val="%8."/>
      <w:lvlJc w:val="left"/>
      <w:pPr>
        <w:ind w:left="1020" w:hanging="360"/>
      </w:pPr>
    </w:lvl>
    <w:lvl w:ilvl="8" w:tplc="421ED97C">
      <w:start w:val="1"/>
      <w:numFmt w:val="decimal"/>
      <w:lvlText w:val="%9."/>
      <w:lvlJc w:val="left"/>
      <w:pPr>
        <w:ind w:left="1020" w:hanging="360"/>
      </w:pPr>
    </w:lvl>
  </w:abstractNum>
  <w:abstractNum w:abstractNumId="105" w15:restartNumberingAfterBreak="0">
    <w:nsid w:val="7EF85071"/>
    <w:multiLevelType w:val="hybridMultilevel"/>
    <w:tmpl w:val="90B4F29C"/>
    <w:lvl w:ilvl="0" w:tplc="04150017">
      <w:start w:val="1"/>
      <w:numFmt w:val="lowerLetter"/>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1804075142">
    <w:abstractNumId w:val="92"/>
  </w:num>
  <w:num w:numId="2" w16cid:durableId="159273215">
    <w:abstractNumId w:val="51"/>
  </w:num>
  <w:num w:numId="3" w16cid:durableId="32309914">
    <w:abstractNumId w:val="0"/>
  </w:num>
  <w:num w:numId="4" w16cid:durableId="1867214062">
    <w:abstractNumId w:val="2"/>
  </w:num>
  <w:num w:numId="5" w16cid:durableId="869493835">
    <w:abstractNumId w:val="95"/>
  </w:num>
  <w:num w:numId="6" w16cid:durableId="1943485938">
    <w:abstractNumId w:val="97"/>
  </w:num>
  <w:num w:numId="7" w16cid:durableId="1685981301">
    <w:abstractNumId w:val="40"/>
  </w:num>
  <w:num w:numId="8" w16cid:durableId="1304966176">
    <w:abstractNumId w:val="91"/>
  </w:num>
  <w:num w:numId="9" w16cid:durableId="844397466">
    <w:abstractNumId w:val="7"/>
  </w:num>
  <w:num w:numId="10" w16cid:durableId="1580096193">
    <w:abstractNumId w:val="83"/>
  </w:num>
  <w:num w:numId="11" w16cid:durableId="1146051838">
    <w:abstractNumId w:val="96"/>
  </w:num>
  <w:num w:numId="12" w16cid:durableId="239753814">
    <w:abstractNumId w:val="81"/>
  </w:num>
  <w:num w:numId="13" w16cid:durableId="513426207">
    <w:abstractNumId w:val="64"/>
  </w:num>
  <w:num w:numId="14" w16cid:durableId="1617635236">
    <w:abstractNumId w:val="105"/>
  </w:num>
  <w:num w:numId="15" w16cid:durableId="414515807">
    <w:abstractNumId w:val="62"/>
  </w:num>
  <w:num w:numId="16" w16cid:durableId="265231164">
    <w:abstractNumId w:val="13"/>
  </w:num>
  <w:num w:numId="17" w16cid:durableId="1419668130">
    <w:abstractNumId w:val="28"/>
  </w:num>
  <w:num w:numId="18" w16cid:durableId="1581326431">
    <w:abstractNumId w:val="11"/>
  </w:num>
  <w:num w:numId="19" w16cid:durableId="1997803039">
    <w:abstractNumId w:val="98"/>
  </w:num>
  <w:num w:numId="20" w16cid:durableId="984359905">
    <w:abstractNumId w:val="57"/>
  </w:num>
  <w:num w:numId="21" w16cid:durableId="1001935255">
    <w:abstractNumId w:val="42"/>
  </w:num>
  <w:num w:numId="22" w16cid:durableId="1905873739">
    <w:abstractNumId w:val="9"/>
  </w:num>
  <w:num w:numId="23" w16cid:durableId="1737508693">
    <w:abstractNumId w:val="44"/>
  </w:num>
  <w:num w:numId="24" w16cid:durableId="1765497655">
    <w:abstractNumId w:val="24"/>
  </w:num>
  <w:num w:numId="25" w16cid:durableId="1254625291">
    <w:abstractNumId w:val="67"/>
  </w:num>
  <w:num w:numId="26" w16cid:durableId="1134757245">
    <w:abstractNumId w:val="72"/>
  </w:num>
  <w:num w:numId="27" w16cid:durableId="681978929">
    <w:abstractNumId w:val="71"/>
  </w:num>
  <w:num w:numId="28" w16cid:durableId="862208087">
    <w:abstractNumId w:val="32"/>
  </w:num>
  <w:num w:numId="29" w16cid:durableId="1972205442">
    <w:abstractNumId w:val="77"/>
  </w:num>
  <w:num w:numId="30" w16cid:durableId="1616596525">
    <w:abstractNumId w:val="61"/>
  </w:num>
  <w:num w:numId="31" w16cid:durableId="609703679">
    <w:abstractNumId w:val="48"/>
  </w:num>
  <w:num w:numId="32" w16cid:durableId="1950429171">
    <w:abstractNumId w:val="80"/>
  </w:num>
  <w:num w:numId="33" w16cid:durableId="291524431">
    <w:abstractNumId w:val="3"/>
  </w:num>
  <w:num w:numId="34" w16cid:durableId="276184991">
    <w:abstractNumId w:val="89"/>
  </w:num>
  <w:num w:numId="35" w16cid:durableId="1892572417">
    <w:abstractNumId w:val="45"/>
  </w:num>
  <w:num w:numId="36" w16cid:durableId="1210999598">
    <w:abstractNumId w:val="90"/>
  </w:num>
  <w:num w:numId="37" w16cid:durableId="533202055">
    <w:abstractNumId w:val="34"/>
  </w:num>
  <w:num w:numId="38" w16cid:durableId="2136481269">
    <w:abstractNumId w:val="76"/>
  </w:num>
  <w:num w:numId="39" w16cid:durableId="1556894562">
    <w:abstractNumId w:val="17"/>
  </w:num>
  <w:num w:numId="40" w16cid:durableId="1658340261">
    <w:abstractNumId w:val="75"/>
  </w:num>
  <w:num w:numId="41" w16cid:durableId="2067095808">
    <w:abstractNumId w:val="99"/>
  </w:num>
  <w:num w:numId="42" w16cid:durableId="819689863">
    <w:abstractNumId w:val="94"/>
  </w:num>
  <w:num w:numId="43" w16cid:durableId="1373967347">
    <w:abstractNumId w:val="101"/>
  </w:num>
  <w:num w:numId="44" w16cid:durableId="1304389083">
    <w:abstractNumId w:val="73"/>
  </w:num>
  <w:num w:numId="45" w16cid:durableId="66463015">
    <w:abstractNumId w:val="102"/>
  </w:num>
  <w:num w:numId="46" w16cid:durableId="1280141674">
    <w:abstractNumId w:val="60"/>
  </w:num>
  <w:num w:numId="47" w16cid:durableId="1518497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619379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6753429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5763043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9587954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6604600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03132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1203895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316014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1514326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1863307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067718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948509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8141669">
    <w:abstractNumId w:val="79"/>
  </w:num>
  <w:num w:numId="61" w16cid:durableId="229117450">
    <w:abstractNumId w:val="63"/>
  </w:num>
  <w:num w:numId="62" w16cid:durableId="323706637">
    <w:abstractNumId w:val="52"/>
  </w:num>
  <w:num w:numId="63" w16cid:durableId="2031838812">
    <w:abstractNumId w:val="15"/>
  </w:num>
  <w:num w:numId="64" w16cid:durableId="7818480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22639833">
    <w:abstractNumId w:val="39"/>
  </w:num>
  <w:num w:numId="66" w16cid:durableId="675040391">
    <w:abstractNumId w:val="10"/>
  </w:num>
  <w:num w:numId="67" w16cid:durableId="27402112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454694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37422778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28647246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4642228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6354483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0776944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3998289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8966650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8787707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987804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5095428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750064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3198271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5560985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6931825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42791680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07986659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73500923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8593166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4408871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5470210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6400486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6103880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5199696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69620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4715619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34880184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8719865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9942122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5611803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7841185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542274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1655072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0855863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3693004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3957592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63629828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5521703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998418885">
    <w:abstractNumId w:val="25"/>
  </w:num>
  <w:num w:numId="107" w16cid:durableId="970289701">
    <w:abstractNumId w:val="50"/>
  </w:num>
  <w:num w:numId="108" w16cid:durableId="907960386">
    <w:abstractNumId w:val="37"/>
  </w:num>
  <w:num w:numId="109" w16cid:durableId="1379934283">
    <w:abstractNumId w:val="22"/>
  </w:num>
  <w:num w:numId="110" w16cid:durableId="191040365">
    <w:abstractNumId w:val="12"/>
  </w:num>
  <w:num w:numId="111" w16cid:durableId="1795830456">
    <w:abstractNumId w:val="4"/>
  </w:num>
  <w:num w:numId="112" w16cid:durableId="228420455">
    <w:abstractNumId w:val="20"/>
  </w:num>
  <w:num w:numId="113" w16cid:durableId="995689717">
    <w:abstractNumId w:val="59"/>
  </w:num>
  <w:num w:numId="114" w16cid:durableId="198496875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764289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60057594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712256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9923749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01942866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94144982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0804077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5042895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18882917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63799592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8031602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95952806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8500713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54193587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98450825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0451252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0857150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69804703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9033147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73165813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395003075">
    <w:abstractNumId w:val="56"/>
  </w:num>
  <w:num w:numId="136" w16cid:durableId="782696512">
    <w:abstractNumId w:val="55"/>
  </w:num>
  <w:num w:numId="137" w16cid:durableId="1729261147">
    <w:abstractNumId w:val="8"/>
  </w:num>
  <w:num w:numId="138" w16cid:durableId="773325586">
    <w:abstractNumId w:val="5"/>
  </w:num>
  <w:num w:numId="139" w16cid:durableId="779566247">
    <w:abstractNumId w:val="87"/>
  </w:num>
  <w:num w:numId="140" w16cid:durableId="213663142">
    <w:abstractNumId w:val="82"/>
  </w:num>
  <w:num w:numId="141" w16cid:durableId="987323294">
    <w:abstractNumId w:val="58"/>
  </w:num>
  <w:num w:numId="142" w16cid:durableId="1270430423">
    <w:abstractNumId w:val="68"/>
  </w:num>
  <w:num w:numId="143" w16cid:durableId="320738219">
    <w:abstractNumId w:val="31"/>
  </w:num>
  <w:num w:numId="144" w16cid:durableId="310211074">
    <w:abstractNumId w:val="18"/>
  </w:num>
  <w:num w:numId="145" w16cid:durableId="863635207">
    <w:abstractNumId w:val="69"/>
  </w:num>
  <w:num w:numId="146" w16cid:durableId="412707763">
    <w:abstractNumId w:val="78"/>
  </w:num>
  <w:num w:numId="147" w16cid:durableId="871915096">
    <w:abstractNumId w:val="29"/>
  </w:num>
  <w:num w:numId="148" w16cid:durableId="985015119">
    <w:abstractNumId w:val="66"/>
  </w:num>
  <w:num w:numId="149" w16cid:durableId="1769960156">
    <w:abstractNumId w:val="85"/>
  </w:num>
  <w:num w:numId="150" w16cid:durableId="2058434947">
    <w:abstractNumId w:val="70"/>
  </w:num>
  <w:num w:numId="151" w16cid:durableId="895237695">
    <w:abstractNumId w:val="19"/>
  </w:num>
  <w:num w:numId="152" w16cid:durableId="1393310102">
    <w:abstractNumId w:val="30"/>
  </w:num>
  <w:num w:numId="153" w16cid:durableId="248082790">
    <w:abstractNumId w:val="54"/>
  </w:num>
  <w:num w:numId="154" w16cid:durableId="52392294">
    <w:abstractNumId w:val="74"/>
  </w:num>
  <w:num w:numId="155" w16cid:durableId="2059472760">
    <w:abstractNumId w:val="16"/>
  </w:num>
  <w:num w:numId="156" w16cid:durableId="508102686">
    <w:abstractNumId w:val="6"/>
  </w:num>
  <w:num w:numId="157" w16cid:durableId="1822891624">
    <w:abstractNumId w:val="46"/>
  </w:num>
  <w:num w:numId="158" w16cid:durableId="2050062976">
    <w:abstractNumId w:val="36"/>
  </w:num>
  <w:num w:numId="159" w16cid:durableId="336082034">
    <w:abstractNumId w:val="14"/>
  </w:num>
  <w:num w:numId="160" w16cid:durableId="294989641">
    <w:abstractNumId w:val="41"/>
  </w:num>
  <w:num w:numId="161" w16cid:durableId="1410034594">
    <w:abstractNumId w:val="47"/>
  </w:num>
  <w:num w:numId="162" w16cid:durableId="385496050">
    <w:abstractNumId w:val="103"/>
  </w:num>
  <w:num w:numId="163" w16cid:durableId="1167937513">
    <w:abstractNumId w:val="84"/>
  </w:num>
  <w:num w:numId="164" w16cid:durableId="1184906019">
    <w:abstractNumId w:val="65"/>
  </w:num>
  <w:num w:numId="165" w16cid:durableId="848494701">
    <w:abstractNumId w:val="93"/>
  </w:num>
  <w:num w:numId="166" w16cid:durableId="1920210762">
    <w:abstractNumId w:val="35"/>
  </w:num>
  <w:num w:numId="167" w16cid:durableId="1512719745">
    <w:abstractNumId w:val="86"/>
  </w:num>
  <w:num w:numId="168" w16cid:durableId="54815673">
    <w:abstractNumId w:val="26"/>
  </w:num>
  <w:num w:numId="169" w16cid:durableId="738554183">
    <w:abstractNumId w:val="1"/>
  </w:num>
  <w:num w:numId="170" w16cid:durableId="10859781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70979847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3981759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33348819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63263495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200083844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69777387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82643447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4738362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378941302">
    <w:abstractNumId w:val="104"/>
  </w:num>
  <w:num w:numId="180" w16cid:durableId="1788810356">
    <w:abstractNumId w:val="2"/>
  </w:num>
  <w:num w:numId="181" w16cid:durableId="1206412287">
    <w:abstractNumId w:val="97"/>
  </w:num>
  <w:num w:numId="182" w16cid:durableId="2058311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962879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2052069332">
    <w:abstractNumId w:val="33"/>
  </w:num>
  <w:num w:numId="185" w16cid:durableId="95249677">
    <w:abstractNumId w:val="23"/>
  </w:num>
  <w:num w:numId="186" w16cid:durableId="876162594">
    <w:abstractNumId w:val="100"/>
  </w:num>
  <w:num w:numId="187" w16cid:durableId="1906145071">
    <w:abstractNumId w:val="49"/>
  </w:num>
  <w:num w:numId="188" w16cid:durableId="1468889693">
    <w:abstractNumId w:val="38"/>
  </w:num>
  <w:num w:numId="189" w16cid:durableId="1696685312">
    <w:abstractNumId w:val="43"/>
  </w:num>
  <w:num w:numId="190" w16cid:durableId="619149713">
    <w:abstractNumId w:val="88"/>
  </w:num>
  <w:num w:numId="191" w16cid:durableId="777604266">
    <w:abstractNumId w:val="27"/>
  </w:num>
  <w:num w:numId="192" w16cid:durableId="239565415">
    <w:abstractNumId w:val="53"/>
  </w:num>
  <w:num w:numId="193" w16cid:durableId="770398610">
    <w:abstractNumId w:val="21"/>
  </w:num>
  <w:numIdMacAtCleanup w:val="1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chyrak, Anna">
    <w15:presenceInfo w15:providerId="AD" w15:userId="S::astachyrak@kpmg.pl::944b9718-7b20-48e9-9f4f-d77aad14a370"/>
  </w15:person>
  <w15:person w15:author="Emilia Szkudlarz">
    <w15:presenceInfo w15:providerId="AD" w15:userId="S::Emilia.Szkudlarz@kruksa.pl::f167e891-c869-4ec1-8ed1-2e5b97f2dffc"/>
  </w15:person>
  <w15:person w15:author="Vit Navratil">
    <w15:presenceInfo w15:providerId="AD" w15:userId="S::vit.navratil@green0meter.com::9ed28710-d660-4390-a82f-5b10c6154198"/>
  </w15:person>
  <w15:person w15:author="Karel Kotoun">
    <w15:presenceInfo w15:providerId="AD" w15:userId="S::karel.kotoun@green0meter.com::d0a33921-a071-42eb-af09-b78362b42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efaultTableStyle w:val="Kruk"/>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86"/>
    <w:rsid w:val="0000058B"/>
    <w:rsid w:val="00000A77"/>
    <w:rsid w:val="00001C9C"/>
    <w:rsid w:val="00001F52"/>
    <w:rsid w:val="000021EA"/>
    <w:rsid w:val="00002455"/>
    <w:rsid w:val="00005768"/>
    <w:rsid w:val="000057B3"/>
    <w:rsid w:val="00005F17"/>
    <w:rsid w:val="000067FB"/>
    <w:rsid w:val="000103D7"/>
    <w:rsid w:val="0001098C"/>
    <w:rsid w:val="00011400"/>
    <w:rsid w:val="0001183F"/>
    <w:rsid w:val="000119CD"/>
    <w:rsid w:val="00011C1B"/>
    <w:rsid w:val="00011D0E"/>
    <w:rsid w:val="00011D9C"/>
    <w:rsid w:val="0001283C"/>
    <w:rsid w:val="00012BA9"/>
    <w:rsid w:val="000134FA"/>
    <w:rsid w:val="00013F73"/>
    <w:rsid w:val="0001440F"/>
    <w:rsid w:val="0001456A"/>
    <w:rsid w:val="000150A0"/>
    <w:rsid w:val="000159FB"/>
    <w:rsid w:val="00016944"/>
    <w:rsid w:val="000169D0"/>
    <w:rsid w:val="0001745C"/>
    <w:rsid w:val="0002200E"/>
    <w:rsid w:val="00022EB3"/>
    <w:rsid w:val="000232C8"/>
    <w:rsid w:val="0002449A"/>
    <w:rsid w:val="0002470E"/>
    <w:rsid w:val="00025342"/>
    <w:rsid w:val="00025A8E"/>
    <w:rsid w:val="00026465"/>
    <w:rsid w:val="00026543"/>
    <w:rsid w:val="00026D8A"/>
    <w:rsid w:val="00026F52"/>
    <w:rsid w:val="000305E6"/>
    <w:rsid w:val="0003082F"/>
    <w:rsid w:val="00030F46"/>
    <w:rsid w:val="00031385"/>
    <w:rsid w:val="000348E6"/>
    <w:rsid w:val="00034F7F"/>
    <w:rsid w:val="000356F7"/>
    <w:rsid w:val="0003620F"/>
    <w:rsid w:val="00037AD3"/>
    <w:rsid w:val="0004049E"/>
    <w:rsid w:val="00041056"/>
    <w:rsid w:val="0004125E"/>
    <w:rsid w:val="00042EEE"/>
    <w:rsid w:val="000434C4"/>
    <w:rsid w:val="00044C60"/>
    <w:rsid w:val="000455A8"/>
    <w:rsid w:val="0004587C"/>
    <w:rsid w:val="00045B1B"/>
    <w:rsid w:val="00045CCE"/>
    <w:rsid w:val="00047841"/>
    <w:rsid w:val="00047E85"/>
    <w:rsid w:val="000508DE"/>
    <w:rsid w:val="0005149E"/>
    <w:rsid w:val="00051626"/>
    <w:rsid w:val="00051892"/>
    <w:rsid w:val="0005196D"/>
    <w:rsid w:val="0005268E"/>
    <w:rsid w:val="0005284D"/>
    <w:rsid w:val="00054DA7"/>
    <w:rsid w:val="00055068"/>
    <w:rsid w:val="0005575E"/>
    <w:rsid w:val="00055FB9"/>
    <w:rsid w:val="000564EB"/>
    <w:rsid w:val="000569EB"/>
    <w:rsid w:val="00056E47"/>
    <w:rsid w:val="00056EBC"/>
    <w:rsid w:val="0006005F"/>
    <w:rsid w:val="00060B46"/>
    <w:rsid w:val="00060E41"/>
    <w:rsid w:val="000616DB"/>
    <w:rsid w:val="0006225D"/>
    <w:rsid w:val="00063CBE"/>
    <w:rsid w:val="000648D1"/>
    <w:rsid w:val="0006563E"/>
    <w:rsid w:val="00066D6E"/>
    <w:rsid w:val="0007037C"/>
    <w:rsid w:val="000704B5"/>
    <w:rsid w:val="0007226B"/>
    <w:rsid w:val="000736DC"/>
    <w:rsid w:val="000740B5"/>
    <w:rsid w:val="0007536A"/>
    <w:rsid w:val="00075CA2"/>
    <w:rsid w:val="000762B4"/>
    <w:rsid w:val="000763CB"/>
    <w:rsid w:val="00076C58"/>
    <w:rsid w:val="00080C99"/>
    <w:rsid w:val="000813BE"/>
    <w:rsid w:val="00081DC7"/>
    <w:rsid w:val="00082664"/>
    <w:rsid w:val="00082C04"/>
    <w:rsid w:val="0008311B"/>
    <w:rsid w:val="00083EBD"/>
    <w:rsid w:val="00085547"/>
    <w:rsid w:val="00085767"/>
    <w:rsid w:val="00085936"/>
    <w:rsid w:val="00085B2C"/>
    <w:rsid w:val="000865D5"/>
    <w:rsid w:val="00086A2B"/>
    <w:rsid w:val="0008768F"/>
    <w:rsid w:val="00087F10"/>
    <w:rsid w:val="00092EFF"/>
    <w:rsid w:val="00093833"/>
    <w:rsid w:val="0009404B"/>
    <w:rsid w:val="000945BC"/>
    <w:rsid w:val="00094EEF"/>
    <w:rsid w:val="00094F26"/>
    <w:rsid w:val="0009544E"/>
    <w:rsid w:val="00095641"/>
    <w:rsid w:val="000960A7"/>
    <w:rsid w:val="000963F3"/>
    <w:rsid w:val="00097174"/>
    <w:rsid w:val="000A0A4B"/>
    <w:rsid w:val="000A0A97"/>
    <w:rsid w:val="000A1155"/>
    <w:rsid w:val="000A16CB"/>
    <w:rsid w:val="000A1A4E"/>
    <w:rsid w:val="000A1DD8"/>
    <w:rsid w:val="000A3E7D"/>
    <w:rsid w:val="000A465B"/>
    <w:rsid w:val="000A4FF5"/>
    <w:rsid w:val="000A515C"/>
    <w:rsid w:val="000A65E9"/>
    <w:rsid w:val="000A676B"/>
    <w:rsid w:val="000A72E0"/>
    <w:rsid w:val="000A7611"/>
    <w:rsid w:val="000A7BFD"/>
    <w:rsid w:val="000B0437"/>
    <w:rsid w:val="000B0ABD"/>
    <w:rsid w:val="000B22A7"/>
    <w:rsid w:val="000B39BA"/>
    <w:rsid w:val="000B5BBF"/>
    <w:rsid w:val="000B5C44"/>
    <w:rsid w:val="000B5D20"/>
    <w:rsid w:val="000B798C"/>
    <w:rsid w:val="000B7E8F"/>
    <w:rsid w:val="000C0008"/>
    <w:rsid w:val="000C00EB"/>
    <w:rsid w:val="000C335B"/>
    <w:rsid w:val="000C3DFE"/>
    <w:rsid w:val="000C59BF"/>
    <w:rsid w:val="000C5A14"/>
    <w:rsid w:val="000C5EBA"/>
    <w:rsid w:val="000C6090"/>
    <w:rsid w:val="000C68A4"/>
    <w:rsid w:val="000C7E98"/>
    <w:rsid w:val="000D02DB"/>
    <w:rsid w:val="000D03F4"/>
    <w:rsid w:val="000D049B"/>
    <w:rsid w:val="000D15F5"/>
    <w:rsid w:val="000D1B13"/>
    <w:rsid w:val="000D203E"/>
    <w:rsid w:val="000D2AAC"/>
    <w:rsid w:val="000D3031"/>
    <w:rsid w:val="000D35D4"/>
    <w:rsid w:val="000D35FC"/>
    <w:rsid w:val="000D39EF"/>
    <w:rsid w:val="000D3CC9"/>
    <w:rsid w:val="000D4081"/>
    <w:rsid w:val="000D41C1"/>
    <w:rsid w:val="000D49E2"/>
    <w:rsid w:val="000D53E5"/>
    <w:rsid w:val="000D5E82"/>
    <w:rsid w:val="000D6C57"/>
    <w:rsid w:val="000E0B3C"/>
    <w:rsid w:val="000E0E2D"/>
    <w:rsid w:val="000E1075"/>
    <w:rsid w:val="000E1B64"/>
    <w:rsid w:val="000E28A6"/>
    <w:rsid w:val="000E2B8C"/>
    <w:rsid w:val="000E2F68"/>
    <w:rsid w:val="000E397E"/>
    <w:rsid w:val="000E493B"/>
    <w:rsid w:val="000E4B82"/>
    <w:rsid w:val="000E58A7"/>
    <w:rsid w:val="000E5F75"/>
    <w:rsid w:val="000E78A8"/>
    <w:rsid w:val="000F01BE"/>
    <w:rsid w:val="000F0826"/>
    <w:rsid w:val="000F15FD"/>
    <w:rsid w:val="000F210F"/>
    <w:rsid w:val="000F265C"/>
    <w:rsid w:val="000F27AC"/>
    <w:rsid w:val="000F391B"/>
    <w:rsid w:val="000F4A5A"/>
    <w:rsid w:val="000F4C09"/>
    <w:rsid w:val="000F4DE3"/>
    <w:rsid w:val="000F542D"/>
    <w:rsid w:val="000F5EFF"/>
    <w:rsid w:val="000F5F2A"/>
    <w:rsid w:val="000F6ACF"/>
    <w:rsid w:val="000F75A9"/>
    <w:rsid w:val="00100330"/>
    <w:rsid w:val="00100C5C"/>
    <w:rsid w:val="00100D0D"/>
    <w:rsid w:val="0010149B"/>
    <w:rsid w:val="00101526"/>
    <w:rsid w:val="001020D8"/>
    <w:rsid w:val="00102929"/>
    <w:rsid w:val="00103919"/>
    <w:rsid w:val="00103B8D"/>
    <w:rsid w:val="001054E3"/>
    <w:rsid w:val="00105C65"/>
    <w:rsid w:val="0010641E"/>
    <w:rsid w:val="001067DB"/>
    <w:rsid w:val="00107877"/>
    <w:rsid w:val="00107943"/>
    <w:rsid w:val="00111554"/>
    <w:rsid w:val="001116D9"/>
    <w:rsid w:val="00112AFC"/>
    <w:rsid w:val="00113135"/>
    <w:rsid w:val="00113431"/>
    <w:rsid w:val="00114DE7"/>
    <w:rsid w:val="00115351"/>
    <w:rsid w:val="00115FAA"/>
    <w:rsid w:val="00116653"/>
    <w:rsid w:val="0011698F"/>
    <w:rsid w:val="0011733E"/>
    <w:rsid w:val="001178C0"/>
    <w:rsid w:val="00117DA1"/>
    <w:rsid w:val="00120540"/>
    <w:rsid w:val="001205E8"/>
    <w:rsid w:val="00120A9C"/>
    <w:rsid w:val="00120E12"/>
    <w:rsid w:val="00121134"/>
    <w:rsid w:val="0012114B"/>
    <w:rsid w:val="00121B83"/>
    <w:rsid w:val="0012249E"/>
    <w:rsid w:val="001224C3"/>
    <w:rsid w:val="0012539E"/>
    <w:rsid w:val="00125C4D"/>
    <w:rsid w:val="00126C30"/>
    <w:rsid w:val="00126D71"/>
    <w:rsid w:val="0012779F"/>
    <w:rsid w:val="00127DC2"/>
    <w:rsid w:val="0013077C"/>
    <w:rsid w:val="0013242F"/>
    <w:rsid w:val="001328CD"/>
    <w:rsid w:val="00133B37"/>
    <w:rsid w:val="00133EDD"/>
    <w:rsid w:val="001344C4"/>
    <w:rsid w:val="00135943"/>
    <w:rsid w:val="00137158"/>
    <w:rsid w:val="001374CD"/>
    <w:rsid w:val="00137640"/>
    <w:rsid w:val="001377DA"/>
    <w:rsid w:val="00137E6A"/>
    <w:rsid w:val="001407A7"/>
    <w:rsid w:val="0014153A"/>
    <w:rsid w:val="00142003"/>
    <w:rsid w:val="00142335"/>
    <w:rsid w:val="00143347"/>
    <w:rsid w:val="00144B78"/>
    <w:rsid w:val="001459BF"/>
    <w:rsid w:val="00145EE8"/>
    <w:rsid w:val="00147590"/>
    <w:rsid w:val="00147986"/>
    <w:rsid w:val="0015162E"/>
    <w:rsid w:val="00151BFB"/>
    <w:rsid w:val="001525B2"/>
    <w:rsid w:val="0015319E"/>
    <w:rsid w:val="00153277"/>
    <w:rsid w:val="00153306"/>
    <w:rsid w:val="0015364D"/>
    <w:rsid w:val="00153B0F"/>
    <w:rsid w:val="0015440A"/>
    <w:rsid w:val="00155E9F"/>
    <w:rsid w:val="00156034"/>
    <w:rsid w:val="00156B41"/>
    <w:rsid w:val="00156D08"/>
    <w:rsid w:val="0015790F"/>
    <w:rsid w:val="00157958"/>
    <w:rsid w:val="0016075C"/>
    <w:rsid w:val="00160AA2"/>
    <w:rsid w:val="001617F8"/>
    <w:rsid w:val="00162721"/>
    <w:rsid w:val="00163187"/>
    <w:rsid w:val="00163F4A"/>
    <w:rsid w:val="00164109"/>
    <w:rsid w:val="0016448E"/>
    <w:rsid w:val="00165731"/>
    <w:rsid w:val="001659DF"/>
    <w:rsid w:val="00165A3A"/>
    <w:rsid w:val="00165B74"/>
    <w:rsid w:val="001665DF"/>
    <w:rsid w:val="00166C5B"/>
    <w:rsid w:val="00167276"/>
    <w:rsid w:val="001672B4"/>
    <w:rsid w:val="00167BC7"/>
    <w:rsid w:val="0017192E"/>
    <w:rsid w:val="001724CC"/>
    <w:rsid w:val="00173FDA"/>
    <w:rsid w:val="001744DD"/>
    <w:rsid w:val="00175523"/>
    <w:rsid w:val="0017591A"/>
    <w:rsid w:val="00175A96"/>
    <w:rsid w:val="00175AD6"/>
    <w:rsid w:val="00176350"/>
    <w:rsid w:val="00176474"/>
    <w:rsid w:val="00176FA6"/>
    <w:rsid w:val="00176FC8"/>
    <w:rsid w:val="0017730A"/>
    <w:rsid w:val="001779C6"/>
    <w:rsid w:val="00177AA3"/>
    <w:rsid w:val="0018042B"/>
    <w:rsid w:val="00180D45"/>
    <w:rsid w:val="00181265"/>
    <w:rsid w:val="001832A4"/>
    <w:rsid w:val="00184FE0"/>
    <w:rsid w:val="0018651E"/>
    <w:rsid w:val="00186821"/>
    <w:rsid w:val="00186BE4"/>
    <w:rsid w:val="0019010F"/>
    <w:rsid w:val="00190B6C"/>
    <w:rsid w:val="00190CD7"/>
    <w:rsid w:val="00190CF3"/>
    <w:rsid w:val="0019152B"/>
    <w:rsid w:val="00191B29"/>
    <w:rsid w:val="00192F84"/>
    <w:rsid w:val="001932A7"/>
    <w:rsid w:val="001936F8"/>
    <w:rsid w:val="00193E4C"/>
    <w:rsid w:val="0019441B"/>
    <w:rsid w:val="001947DD"/>
    <w:rsid w:val="0019530B"/>
    <w:rsid w:val="00195563"/>
    <w:rsid w:val="001970BA"/>
    <w:rsid w:val="001978A5"/>
    <w:rsid w:val="001A03AC"/>
    <w:rsid w:val="001A186E"/>
    <w:rsid w:val="001A1F73"/>
    <w:rsid w:val="001A2266"/>
    <w:rsid w:val="001A232C"/>
    <w:rsid w:val="001A256C"/>
    <w:rsid w:val="001A2B34"/>
    <w:rsid w:val="001A2B9E"/>
    <w:rsid w:val="001A4FDB"/>
    <w:rsid w:val="001A53E0"/>
    <w:rsid w:val="001A624F"/>
    <w:rsid w:val="001A65D1"/>
    <w:rsid w:val="001B0135"/>
    <w:rsid w:val="001B07A5"/>
    <w:rsid w:val="001B1211"/>
    <w:rsid w:val="001B2615"/>
    <w:rsid w:val="001B3C3F"/>
    <w:rsid w:val="001B4206"/>
    <w:rsid w:val="001B480F"/>
    <w:rsid w:val="001B4A2A"/>
    <w:rsid w:val="001B4D4D"/>
    <w:rsid w:val="001B501E"/>
    <w:rsid w:val="001B544C"/>
    <w:rsid w:val="001B5598"/>
    <w:rsid w:val="001B5715"/>
    <w:rsid w:val="001B61C9"/>
    <w:rsid w:val="001B6695"/>
    <w:rsid w:val="001B6832"/>
    <w:rsid w:val="001B7557"/>
    <w:rsid w:val="001B7EF5"/>
    <w:rsid w:val="001C0C41"/>
    <w:rsid w:val="001C29EA"/>
    <w:rsid w:val="001C43DB"/>
    <w:rsid w:val="001C4BFC"/>
    <w:rsid w:val="001C5E6C"/>
    <w:rsid w:val="001C6110"/>
    <w:rsid w:val="001C6AAE"/>
    <w:rsid w:val="001C72CB"/>
    <w:rsid w:val="001C7DE3"/>
    <w:rsid w:val="001C7E2C"/>
    <w:rsid w:val="001D15EA"/>
    <w:rsid w:val="001D1788"/>
    <w:rsid w:val="001D1A08"/>
    <w:rsid w:val="001D21AB"/>
    <w:rsid w:val="001D23A1"/>
    <w:rsid w:val="001D3C9F"/>
    <w:rsid w:val="001D4296"/>
    <w:rsid w:val="001D72AE"/>
    <w:rsid w:val="001D7BF4"/>
    <w:rsid w:val="001E0A52"/>
    <w:rsid w:val="001E128B"/>
    <w:rsid w:val="001E1513"/>
    <w:rsid w:val="001E1AB7"/>
    <w:rsid w:val="001E24E1"/>
    <w:rsid w:val="001E2764"/>
    <w:rsid w:val="001E296A"/>
    <w:rsid w:val="001E2F9F"/>
    <w:rsid w:val="001E301B"/>
    <w:rsid w:val="001E32D2"/>
    <w:rsid w:val="001E4136"/>
    <w:rsid w:val="001E41BD"/>
    <w:rsid w:val="001E4A2D"/>
    <w:rsid w:val="001E6B24"/>
    <w:rsid w:val="001E6FE7"/>
    <w:rsid w:val="001E7B74"/>
    <w:rsid w:val="001F01B8"/>
    <w:rsid w:val="001F076E"/>
    <w:rsid w:val="001F08DB"/>
    <w:rsid w:val="001F13AF"/>
    <w:rsid w:val="001F1918"/>
    <w:rsid w:val="001F30F9"/>
    <w:rsid w:val="001F3655"/>
    <w:rsid w:val="001F3B92"/>
    <w:rsid w:val="001F3C9E"/>
    <w:rsid w:val="001F45C2"/>
    <w:rsid w:val="001F4872"/>
    <w:rsid w:val="001F4A74"/>
    <w:rsid w:val="001F7A9A"/>
    <w:rsid w:val="001F7E3C"/>
    <w:rsid w:val="00200615"/>
    <w:rsid w:val="0020246A"/>
    <w:rsid w:val="00202D9A"/>
    <w:rsid w:val="00204564"/>
    <w:rsid w:val="00204EAC"/>
    <w:rsid w:val="00205439"/>
    <w:rsid w:val="00205977"/>
    <w:rsid w:val="00206587"/>
    <w:rsid w:val="00206AB5"/>
    <w:rsid w:val="00206CCD"/>
    <w:rsid w:val="00206F9D"/>
    <w:rsid w:val="0020775D"/>
    <w:rsid w:val="00207C35"/>
    <w:rsid w:val="002108D7"/>
    <w:rsid w:val="00210AF5"/>
    <w:rsid w:val="002127A3"/>
    <w:rsid w:val="002127F3"/>
    <w:rsid w:val="00212903"/>
    <w:rsid w:val="00213A33"/>
    <w:rsid w:val="002143AE"/>
    <w:rsid w:val="0021457A"/>
    <w:rsid w:val="00214F08"/>
    <w:rsid w:val="0021543E"/>
    <w:rsid w:val="002156A3"/>
    <w:rsid w:val="00215D5E"/>
    <w:rsid w:val="002160CE"/>
    <w:rsid w:val="00216547"/>
    <w:rsid w:val="00216ABB"/>
    <w:rsid w:val="00216ABD"/>
    <w:rsid w:val="00216B4E"/>
    <w:rsid w:val="00217926"/>
    <w:rsid w:val="00220EF3"/>
    <w:rsid w:val="0022167B"/>
    <w:rsid w:val="00221839"/>
    <w:rsid w:val="002219B3"/>
    <w:rsid w:val="002223C8"/>
    <w:rsid w:val="00222B02"/>
    <w:rsid w:val="002231A3"/>
    <w:rsid w:val="0022349E"/>
    <w:rsid w:val="00224882"/>
    <w:rsid w:val="0022488F"/>
    <w:rsid w:val="00224ED1"/>
    <w:rsid w:val="00225FAF"/>
    <w:rsid w:val="002263CD"/>
    <w:rsid w:val="00226A20"/>
    <w:rsid w:val="00227251"/>
    <w:rsid w:val="00227B2B"/>
    <w:rsid w:val="00230A71"/>
    <w:rsid w:val="00230F3B"/>
    <w:rsid w:val="0023214E"/>
    <w:rsid w:val="00232559"/>
    <w:rsid w:val="0023307D"/>
    <w:rsid w:val="00233B1C"/>
    <w:rsid w:val="00234773"/>
    <w:rsid w:val="00235E06"/>
    <w:rsid w:val="00236376"/>
    <w:rsid w:val="0023764F"/>
    <w:rsid w:val="00237A38"/>
    <w:rsid w:val="00237B65"/>
    <w:rsid w:val="002409F9"/>
    <w:rsid w:val="002411D8"/>
    <w:rsid w:val="00241DFC"/>
    <w:rsid w:val="00242D6F"/>
    <w:rsid w:val="00243ABC"/>
    <w:rsid w:val="00244946"/>
    <w:rsid w:val="00244B26"/>
    <w:rsid w:val="00245628"/>
    <w:rsid w:val="0024665F"/>
    <w:rsid w:val="00246ABF"/>
    <w:rsid w:val="00246E8F"/>
    <w:rsid w:val="002471D6"/>
    <w:rsid w:val="00247816"/>
    <w:rsid w:val="00250F59"/>
    <w:rsid w:val="00251AE3"/>
    <w:rsid w:val="00251B39"/>
    <w:rsid w:val="002521BE"/>
    <w:rsid w:val="00252D5A"/>
    <w:rsid w:val="0025345A"/>
    <w:rsid w:val="00254831"/>
    <w:rsid w:val="002558CD"/>
    <w:rsid w:val="00255AE4"/>
    <w:rsid w:val="00255DFB"/>
    <w:rsid w:val="00256115"/>
    <w:rsid w:val="002564F7"/>
    <w:rsid w:val="00256C11"/>
    <w:rsid w:val="00256C2F"/>
    <w:rsid w:val="002606E3"/>
    <w:rsid w:val="0026186B"/>
    <w:rsid w:val="0026352E"/>
    <w:rsid w:val="002657CE"/>
    <w:rsid w:val="00265AC6"/>
    <w:rsid w:val="002666F5"/>
    <w:rsid w:val="00266B70"/>
    <w:rsid w:val="00266FB5"/>
    <w:rsid w:val="002679C2"/>
    <w:rsid w:val="00270339"/>
    <w:rsid w:val="00270670"/>
    <w:rsid w:val="00270836"/>
    <w:rsid w:val="00270D70"/>
    <w:rsid w:val="002710BB"/>
    <w:rsid w:val="00271B20"/>
    <w:rsid w:val="00271EAB"/>
    <w:rsid w:val="0027316F"/>
    <w:rsid w:val="00274488"/>
    <w:rsid w:val="0027490C"/>
    <w:rsid w:val="0027559E"/>
    <w:rsid w:val="0027592C"/>
    <w:rsid w:val="00276E71"/>
    <w:rsid w:val="0028011E"/>
    <w:rsid w:val="00280134"/>
    <w:rsid w:val="002809AD"/>
    <w:rsid w:val="00280C08"/>
    <w:rsid w:val="00281758"/>
    <w:rsid w:val="00281CF4"/>
    <w:rsid w:val="00282EEF"/>
    <w:rsid w:val="002835B1"/>
    <w:rsid w:val="00283EDC"/>
    <w:rsid w:val="00284575"/>
    <w:rsid w:val="002847F7"/>
    <w:rsid w:val="00284E8D"/>
    <w:rsid w:val="00285546"/>
    <w:rsid w:val="00285AF2"/>
    <w:rsid w:val="00286F84"/>
    <w:rsid w:val="002877A0"/>
    <w:rsid w:val="0028797F"/>
    <w:rsid w:val="002902C1"/>
    <w:rsid w:val="00291356"/>
    <w:rsid w:val="00291B68"/>
    <w:rsid w:val="00292483"/>
    <w:rsid w:val="0029254B"/>
    <w:rsid w:val="00292B7C"/>
    <w:rsid w:val="002930C3"/>
    <w:rsid w:val="00293324"/>
    <w:rsid w:val="0029352A"/>
    <w:rsid w:val="00293E86"/>
    <w:rsid w:val="00295AB1"/>
    <w:rsid w:val="002972B5"/>
    <w:rsid w:val="0029739B"/>
    <w:rsid w:val="00297662"/>
    <w:rsid w:val="00297CE1"/>
    <w:rsid w:val="00297FEB"/>
    <w:rsid w:val="002A07CE"/>
    <w:rsid w:val="002A0AF7"/>
    <w:rsid w:val="002A0CAD"/>
    <w:rsid w:val="002A1032"/>
    <w:rsid w:val="002A33CD"/>
    <w:rsid w:val="002A3A12"/>
    <w:rsid w:val="002A3BBC"/>
    <w:rsid w:val="002A428A"/>
    <w:rsid w:val="002A5253"/>
    <w:rsid w:val="002A5BB3"/>
    <w:rsid w:val="002A6D59"/>
    <w:rsid w:val="002A6FA6"/>
    <w:rsid w:val="002A7935"/>
    <w:rsid w:val="002B00CF"/>
    <w:rsid w:val="002B0573"/>
    <w:rsid w:val="002B1690"/>
    <w:rsid w:val="002B2187"/>
    <w:rsid w:val="002B2C18"/>
    <w:rsid w:val="002B2DD6"/>
    <w:rsid w:val="002B58E6"/>
    <w:rsid w:val="002B5E48"/>
    <w:rsid w:val="002B79AF"/>
    <w:rsid w:val="002C02D2"/>
    <w:rsid w:val="002C0FE7"/>
    <w:rsid w:val="002C12F2"/>
    <w:rsid w:val="002C294D"/>
    <w:rsid w:val="002C2AC1"/>
    <w:rsid w:val="002C459B"/>
    <w:rsid w:val="002C5A69"/>
    <w:rsid w:val="002C5FAF"/>
    <w:rsid w:val="002C637F"/>
    <w:rsid w:val="002C64F5"/>
    <w:rsid w:val="002C6EC6"/>
    <w:rsid w:val="002C7225"/>
    <w:rsid w:val="002C72EF"/>
    <w:rsid w:val="002C75F8"/>
    <w:rsid w:val="002C7AE1"/>
    <w:rsid w:val="002C7C9A"/>
    <w:rsid w:val="002C7E0D"/>
    <w:rsid w:val="002D0C4B"/>
    <w:rsid w:val="002D0D11"/>
    <w:rsid w:val="002D0F24"/>
    <w:rsid w:val="002D1A3D"/>
    <w:rsid w:val="002D2B36"/>
    <w:rsid w:val="002D2CAA"/>
    <w:rsid w:val="002D33DC"/>
    <w:rsid w:val="002D4690"/>
    <w:rsid w:val="002D66DF"/>
    <w:rsid w:val="002D6736"/>
    <w:rsid w:val="002D69BA"/>
    <w:rsid w:val="002D6F25"/>
    <w:rsid w:val="002D74E9"/>
    <w:rsid w:val="002E0CFE"/>
    <w:rsid w:val="002E0F6D"/>
    <w:rsid w:val="002E2608"/>
    <w:rsid w:val="002E28BD"/>
    <w:rsid w:val="002E2C2E"/>
    <w:rsid w:val="002E2E75"/>
    <w:rsid w:val="002E333B"/>
    <w:rsid w:val="002E4317"/>
    <w:rsid w:val="002E45E7"/>
    <w:rsid w:val="002E4D9D"/>
    <w:rsid w:val="002E584F"/>
    <w:rsid w:val="002E59CC"/>
    <w:rsid w:val="002E5A05"/>
    <w:rsid w:val="002E5CC2"/>
    <w:rsid w:val="002E6A3C"/>
    <w:rsid w:val="002E6CA1"/>
    <w:rsid w:val="002E6CC2"/>
    <w:rsid w:val="002E7939"/>
    <w:rsid w:val="002E7E06"/>
    <w:rsid w:val="002F097A"/>
    <w:rsid w:val="002F2199"/>
    <w:rsid w:val="002F2FBF"/>
    <w:rsid w:val="002F3F92"/>
    <w:rsid w:val="002F424C"/>
    <w:rsid w:val="002F438A"/>
    <w:rsid w:val="002F4502"/>
    <w:rsid w:val="002F7520"/>
    <w:rsid w:val="003003C4"/>
    <w:rsid w:val="00300530"/>
    <w:rsid w:val="00301074"/>
    <w:rsid w:val="003010F7"/>
    <w:rsid w:val="00301977"/>
    <w:rsid w:val="00302024"/>
    <w:rsid w:val="003020A3"/>
    <w:rsid w:val="003025CE"/>
    <w:rsid w:val="00302906"/>
    <w:rsid w:val="003037E1"/>
    <w:rsid w:val="0030433C"/>
    <w:rsid w:val="0030659B"/>
    <w:rsid w:val="00307BAC"/>
    <w:rsid w:val="00307BC4"/>
    <w:rsid w:val="00310CC9"/>
    <w:rsid w:val="003112DA"/>
    <w:rsid w:val="00312281"/>
    <w:rsid w:val="00312A2A"/>
    <w:rsid w:val="00314A73"/>
    <w:rsid w:val="00314B84"/>
    <w:rsid w:val="00314FA3"/>
    <w:rsid w:val="003156A0"/>
    <w:rsid w:val="00315BB9"/>
    <w:rsid w:val="00315F44"/>
    <w:rsid w:val="003173C9"/>
    <w:rsid w:val="00317724"/>
    <w:rsid w:val="00323D46"/>
    <w:rsid w:val="0032443D"/>
    <w:rsid w:val="00324649"/>
    <w:rsid w:val="003255AF"/>
    <w:rsid w:val="003256FB"/>
    <w:rsid w:val="003257BB"/>
    <w:rsid w:val="00325A3B"/>
    <w:rsid w:val="00325B23"/>
    <w:rsid w:val="003262CE"/>
    <w:rsid w:val="00330123"/>
    <w:rsid w:val="00331A6F"/>
    <w:rsid w:val="0033390A"/>
    <w:rsid w:val="003342BC"/>
    <w:rsid w:val="0033434A"/>
    <w:rsid w:val="00334415"/>
    <w:rsid w:val="00335545"/>
    <w:rsid w:val="0033620D"/>
    <w:rsid w:val="00336821"/>
    <w:rsid w:val="00336AD0"/>
    <w:rsid w:val="00336B09"/>
    <w:rsid w:val="003374D1"/>
    <w:rsid w:val="003377B7"/>
    <w:rsid w:val="003402C8"/>
    <w:rsid w:val="003402FB"/>
    <w:rsid w:val="0034146F"/>
    <w:rsid w:val="00341642"/>
    <w:rsid w:val="00341E20"/>
    <w:rsid w:val="00342792"/>
    <w:rsid w:val="00342DCB"/>
    <w:rsid w:val="003441CE"/>
    <w:rsid w:val="003443F3"/>
    <w:rsid w:val="00345241"/>
    <w:rsid w:val="00345465"/>
    <w:rsid w:val="00346C75"/>
    <w:rsid w:val="0034709E"/>
    <w:rsid w:val="00351408"/>
    <w:rsid w:val="0035290E"/>
    <w:rsid w:val="00353337"/>
    <w:rsid w:val="00353FBD"/>
    <w:rsid w:val="003560F6"/>
    <w:rsid w:val="003563C3"/>
    <w:rsid w:val="00356CA0"/>
    <w:rsid w:val="00356EEB"/>
    <w:rsid w:val="00357672"/>
    <w:rsid w:val="0035781F"/>
    <w:rsid w:val="00357F74"/>
    <w:rsid w:val="00360429"/>
    <w:rsid w:val="00360F7E"/>
    <w:rsid w:val="00361748"/>
    <w:rsid w:val="00361AED"/>
    <w:rsid w:val="00362052"/>
    <w:rsid w:val="00362D30"/>
    <w:rsid w:val="0036306D"/>
    <w:rsid w:val="00365068"/>
    <w:rsid w:val="00365723"/>
    <w:rsid w:val="003701D1"/>
    <w:rsid w:val="00370776"/>
    <w:rsid w:val="00370E7D"/>
    <w:rsid w:val="00371D18"/>
    <w:rsid w:val="00372B8E"/>
    <w:rsid w:val="003730E6"/>
    <w:rsid w:val="00373513"/>
    <w:rsid w:val="00373A39"/>
    <w:rsid w:val="00373BDE"/>
    <w:rsid w:val="00374D69"/>
    <w:rsid w:val="00375610"/>
    <w:rsid w:val="003769C3"/>
    <w:rsid w:val="00376F9F"/>
    <w:rsid w:val="00377114"/>
    <w:rsid w:val="00380DFD"/>
    <w:rsid w:val="00380EC0"/>
    <w:rsid w:val="003818BF"/>
    <w:rsid w:val="00381A9E"/>
    <w:rsid w:val="00382581"/>
    <w:rsid w:val="00382960"/>
    <w:rsid w:val="00383073"/>
    <w:rsid w:val="00383342"/>
    <w:rsid w:val="00383871"/>
    <w:rsid w:val="00383F64"/>
    <w:rsid w:val="00384F7B"/>
    <w:rsid w:val="003868D5"/>
    <w:rsid w:val="0038695D"/>
    <w:rsid w:val="0038761D"/>
    <w:rsid w:val="0039059B"/>
    <w:rsid w:val="00391616"/>
    <w:rsid w:val="003923A5"/>
    <w:rsid w:val="0039249B"/>
    <w:rsid w:val="003928DC"/>
    <w:rsid w:val="00392E34"/>
    <w:rsid w:val="0039361C"/>
    <w:rsid w:val="00393AA0"/>
    <w:rsid w:val="00393BE5"/>
    <w:rsid w:val="003940F9"/>
    <w:rsid w:val="003948A5"/>
    <w:rsid w:val="00396106"/>
    <w:rsid w:val="0039714A"/>
    <w:rsid w:val="0039715E"/>
    <w:rsid w:val="00397178"/>
    <w:rsid w:val="0039723B"/>
    <w:rsid w:val="00397289"/>
    <w:rsid w:val="00397B2B"/>
    <w:rsid w:val="00397DA5"/>
    <w:rsid w:val="00397FBA"/>
    <w:rsid w:val="003A0742"/>
    <w:rsid w:val="003A1289"/>
    <w:rsid w:val="003A2AFA"/>
    <w:rsid w:val="003A31B4"/>
    <w:rsid w:val="003A3BDE"/>
    <w:rsid w:val="003A4724"/>
    <w:rsid w:val="003A4D7B"/>
    <w:rsid w:val="003A537C"/>
    <w:rsid w:val="003A6948"/>
    <w:rsid w:val="003A737E"/>
    <w:rsid w:val="003A746A"/>
    <w:rsid w:val="003A787F"/>
    <w:rsid w:val="003B1DA3"/>
    <w:rsid w:val="003B22E1"/>
    <w:rsid w:val="003B23BB"/>
    <w:rsid w:val="003B2D6B"/>
    <w:rsid w:val="003B3737"/>
    <w:rsid w:val="003B3CF5"/>
    <w:rsid w:val="003B48A8"/>
    <w:rsid w:val="003B4C0F"/>
    <w:rsid w:val="003B55F4"/>
    <w:rsid w:val="003B5C69"/>
    <w:rsid w:val="003B7AC0"/>
    <w:rsid w:val="003B7C34"/>
    <w:rsid w:val="003C0320"/>
    <w:rsid w:val="003C0473"/>
    <w:rsid w:val="003C1C52"/>
    <w:rsid w:val="003C2243"/>
    <w:rsid w:val="003C2795"/>
    <w:rsid w:val="003C3F48"/>
    <w:rsid w:val="003C3F94"/>
    <w:rsid w:val="003C43D2"/>
    <w:rsid w:val="003C4F81"/>
    <w:rsid w:val="003C51AC"/>
    <w:rsid w:val="003C546E"/>
    <w:rsid w:val="003C58F5"/>
    <w:rsid w:val="003C5A66"/>
    <w:rsid w:val="003C6726"/>
    <w:rsid w:val="003C74F5"/>
    <w:rsid w:val="003C7712"/>
    <w:rsid w:val="003D0F5D"/>
    <w:rsid w:val="003D3FBB"/>
    <w:rsid w:val="003D49BE"/>
    <w:rsid w:val="003D4AEE"/>
    <w:rsid w:val="003D4E99"/>
    <w:rsid w:val="003D6354"/>
    <w:rsid w:val="003D7674"/>
    <w:rsid w:val="003D7F76"/>
    <w:rsid w:val="003E06EE"/>
    <w:rsid w:val="003E1746"/>
    <w:rsid w:val="003E2CB8"/>
    <w:rsid w:val="003E3745"/>
    <w:rsid w:val="003E3FE9"/>
    <w:rsid w:val="003E4A2E"/>
    <w:rsid w:val="003E4BBA"/>
    <w:rsid w:val="003E5861"/>
    <w:rsid w:val="003E5CF8"/>
    <w:rsid w:val="003E6630"/>
    <w:rsid w:val="003F0701"/>
    <w:rsid w:val="003F0960"/>
    <w:rsid w:val="003F12A2"/>
    <w:rsid w:val="003F1AAB"/>
    <w:rsid w:val="003F1D7F"/>
    <w:rsid w:val="003F1DBA"/>
    <w:rsid w:val="003F2155"/>
    <w:rsid w:val="003F241C"/>
    <w:rsid w:val="003F4C46"/>
    <w:rsid w:val="003F52F3"/>
    <w:rsid w:val="003F556A"/>
    <w:rsid w:val="003F6718"/>
    <w:rsid w:val="003F69D3"/>
    <w:rsid w:val="003F6D55"/>
    <w:rsid w:val="00400BCA"/>
    <w:rsid w:val="004011A0"/>
    <w:rsid w:val="00402646"/>
    <w:rsid w:val="004027AD"/>
    <w:rsid w:val="004036D6"/>
    <w:rsid w:val="00405DDB"/>
    <w:rsid w:val="00405FD6"/>
    <w:rsid w:val="004064FF"/>
    <w:rsid w:val="004078CD"/>
    <w:rsid w:val="00411541"/>
    <w:rsid w:val="00411E36"/>
    <w:rsid w:val="00413403"/>
    <w:rsid w:val="00414683"/>
    <w:rsid w:val="004149D4"/>
    <w:rsid w:val="0041636F"/>
    <w:rsid w:val="00417949"/>
    <w:rsid w:val="00420DB0"/>
    <w:rsid w:val="004217D1"/>
    <w:rsid w:val="0042273B"/>
    <w:rsid w:val="004234F0"/>
    <w:rsid w:val="004239EC"/>
    <w:rsid w:val="00423AF5"/>
    <w:rsid w:val="004240EF"/>
    <w:rsid w:val="00424A74"/>
    <w:rsid w:val="00425F47"/>
    <w:rsid w:val="00426B4E"/>
    <w:rsid w:val="004275AB"/>
    <w:rsid w:val="00427DF2"/>
    <w:rsid w:val="00427F2E"/>
    <w:rsid w:val="004306A7"/>
    <w:rsid w:val="0043081A"/>
    <w:rsid w:val="004314E0"/>
    <w:rsid w:val="00431947"/>
    <w:rsid w:val="004319C4"/>
    <w:rsid w:val="00432DE2"/>
    <w:rsid w:val="0043346C"/>
    <w:rsid w:val="004335EF"/>
    <w:rsid w:val="00433ECB"/>
    <w:rsid w:val="00435194"/>
    <w:rsid w:val="004353FE"/>
    <w:rsid w:val="00435D11"/>
    <w:rsid w:val="00436711"/>
    <w:rsid w:val="00436F24"/>
    <w:rsid w:val="0043721E"/>
    <w:rsid w:val="00440E51"/>
    <w:rsid w:val="00440EA9"/>
    <w:rsid w:val="004432FE"/>
    <w:rsid w:val="004449C0"/>
    <w:rsid w:val="00444FAA"/>
    <w:rsid w:val="0044644F"/>
    <w:rsid w:val="004465A7"/>
    <w:rsid w:val="004469C7"/>
    <w:rsid w:val="00446F7C"/>
    <w:rsid w:val="004475DA"/>
    <w:rsid w:val="00450580"/>
    <w:rsid w:val="004508EB"/>
    <w:rsid w:val="00453B7A"/>
    <w:rsid w:val="00454483"/>
    <w:rsid w:val="004546F2"/>
    <w:rsid w:val="00454729"/>
    <w:rsid w:val="0045481A"/>
    <w:rsid w:val="004556A7"/>
    <w:rsid w:val="004564B1"/>
    <w:rsid w:val="00457058"/>
    <w:rsid w:val="00457A04"/>
    <w:rsid w:val="004602DF"/>
    <w:rsid w:val="00461483"/>
    <w:rsid w:val="00461864"/>
    <w:rsid w:val="0046286C"/>
    <w:rsid w:val="00462B92"/>
    <w:rsid w:val="00462CBD"/>
    <w:rsid w:val="00462F66"/>
    <w:rsid w:val="00463052"/>
    <w:rsid w:val="0046324C"/>
    <w:rsid w:val="0046356C"/>
    <w:rsid w:val="004646E2"/>
    <w:rsid w:val="004647F6"/>
    <w:rsid w:val="00464A5B"/>
    <w:rsid w:val="00464BF4"/>
    <w:rsid w:val="00465539"/>
    <w:rsid w:val="00465E12"/>
    <w:rsid w:val="0046665D"/>
    <w:rsid w:val="0046750F"/>
    <w:rsid w:val="00470039"/>
    <w:rsid w:val="00470F98"/>
    <w:rsid w:val="0047149F"/>
    <w:rsid w:val="00472311"/>
    <w:rsid w:val="00473B83"/>
    <w:rsid w:val="004744FE"/>
    <w:rsid w:val="00474679"/>
    <w:rsid w:val="00476EAE"/>
    <w:rsid w:val="00480548"/>
    <w:rsid w:val="00480CB6"/>
    <w:rsid w:val="004810E2"/>
    <w:rsid w:val="00481450"/>
    <w:rsid w:val="00481B50"/>
    <w:rsid w:val="00481E86"/>
    <w:rsid w:val="00482D71"/>
    <w:rsid w:val="00482DEC"/>
    <w:rsid w:val="00482E9F"/>
    <w:rsid w:val="00483207"/>
    <w:rsid w:val="004861E9"/>
    <w:rsid w:val="004862A7"/>
    <w:rsid w:val="0048666E"/>
    <w:rsid w:val="00486B61"/>
    <w:rsid w:val="00486D34"/>
    <w:rsid w:val="00486F51"/>
    <w:rsid w:val="00487B8D"/>
    <w:rsid w:val="0049051F"/>
    <w:rsid w:val="004914C5"/>
    <w:rsid w:val="004920B4"/>
    <w:rsid w:val="00492446"/>
    <w:rsid w:val="004930C5"/>
    <w:rsid w:val="0049410A"/>
    <w:rsid w:val="0049462D"/>
    <w:rsid w:val="00494C89"/>
    <w:rsid w:val="00495166"/>
    <w:rsid w:val="00496B75"/>
    <w:rsid w:val="00496B85"/>
    <w:rsid w:val="00496D35"/>
    <w:rsid w:val="00497871"/>
    <w:rsid w:val="004A0050"/>
    <w:rsid w:val="004A09B5"/>
    <w:rsid w:val="004A0FCC"/>
    <w:rsid w:val="004A1807"/>
    <w:rsid w:val="004A1CEA"/>
    <w:rsid w:val="004A273C"/>
    <w:rsid w:val="004A27AC"/>
    <w:rsid w:val="004A2DA5"/>
    <w:rsid w:val="004A3540"/>
    <w:rsid w:val="004A43DC"/>
    <w:rsid w:val="004B0377"/>
    <w:rsid w:val="004B056D"/>
    <w:rsid w:val="004B0C18"/>
    <w:rsid w:val="004B12D0"/>
    <w:rsid w:val="004B18BD"/>
    <w:rsid w:val="004B1FC5"/>
    <w:rsid w:val="004B2DD9"/>
    <w:rsid w:val="004B330A"/>
    <w:rsid w:val="004B3F20"/>
    <w:rsid w:val="004B444D"/>
    <w:rsid w:val="004B4A1F"/>
    <w:rsid w:val="004B506F"/>
    <w:rsid w:val="004B5809"/>
    <w:rsid w:val="004B65FB"/>
    <w:rsid w:val="004B6E6D"/>
    <w:rsid w:val="004C0224"/>
    <w:rsid w:val="004C155B"/>
    <w:rsid w:val="004C1F70"/>
    <w:rsid w:val="004C26CE"/>
    <w:rsid w:val="004C44F2"/>
    <w:rsid w:val="004C5711"/>
    <w:rsid w:val="004C6D52"/>
    <w:rsid w:val="004C72BA"/>
    <w:rsid w:val="004C7344"/>
    <w:rsid w:val="004D1D80"/>
    <w:rsid w:val="004D1E65"/>
    <w:rsid w:val="004D2043"/>
    <w:rsid w:val="004D31BD"/>
    <w:rsid w:val="004D4DDD"/>
    <w:rsid w:val="004D5560"/>
    <w:rsid w:val="004D5BA6"/>
    <w:rsid w:val="004D5E5E"/>
    <w:rsid w:val="004D6D20"/>
    <w:rsid w:val="004D71E6"/>
    <w:rsid w:val="004D79C6"/>
    <w:rsid w:val="004E00BA"/>
    <w:rsid w:val="004E097C"/>
    <w:rsid w:val="004E1130"/>
    <w:rsid w:val="004E1316"/>
    <w:rsid w:val="004E218F"/>
    <w:rsid w:val="004E21CE"/>
    <w:rsid w:val="004E36FF"/>
    <w:rsid w:val="004E45F8"/>
    <w:rsid w:val="004E4DC8"/>
    <w:rsid w:val="004E5476"/>
    <w:rsid w:val="004E57B4"/>
    <w:rsid w:val="004E57F4"/>
    <w:rsid w:val="004E5BE0"/>
    <w:rsid w:val="004E74C0"/>
    <w:rsid w:val="004E74C5"/>
    <w:rsid w:val="004E76FA"/>
    <w:rsid w:val="004F06A2"/>
    <w:rsid w:val="004F15F4"/>
    <w:rsid w:val="004F1946"/>
    <w:rsid w:val="004F213F"/>
    <w:rsid w:val="004F25DD"/>
    <w:rsid w:val="004F29A3"/>
    <w:rsid w:val="004F3013"/>
    <w:rsid w:val="004F3726"/>
    <w:rsid w:val="004F39F0"/>
    <w:rsid w:val="004F4AF2"/>
    <w:rsid w:val="004F513C"/>
    <w:rsid w:val="004F6DCC"/>
    <w:rsid w:val="004F7097"/>
    <w:rsid w:val="005007D2"/>
    <w:rsid w:val="00500E1F"/>
    <w:rsid w:val="00501163"/>
    <w:rsid w:val="00501C38"/>
    <w:rsid w:val="00501C99"/>
    <w:rsid w:val="00502600"/>
    <w:rsid w:val="00502A3F"/>
    <w:rsid w:val="0050401D"/>
    <w:rsid w:val="00504308"/>
    <w:rsid w:val="00504316"/>
    <w:rsid w:val="0050492C"/>
    <w:rsid w:val="00504CED"/>
    <w:rsid w:val="005064E9"/>
    <w:rsid w:val="005064EC"/>
    <w:rsid w:val="00506606"/>
    <w:rsid w:val="00506ED1"/>
    <w:rsid w:val="00506FD8"/>
    <w:rsid w:val="0051070D"/>
    <w:rsid w:val="00511658"/>
    <w:rsid w:val="0051209F"/>
    <w:rsid w:val="0051266D"/>
    <w:rsid w:val="0051335E"/>
    <w:rsid w:val="00513672"/>
    <w:rsid w:val="00514662"/>
    <w:rsid w:val="00514BD6"/>
    <w:rsid w:val="00515114"/>
    <w:rsid w:val="005160BC"/>
    <w:rsid w:val="00516A83"/>
    <w:rsid w:val="00520B56"/>
    <w:rsid w:val="005217E2"/>
    <w:rsid w:val="00521915"/>
    <w:rsid w:val="005220C9"/>
    <w:rsid w:val="00522380"/>
    <w:rsid w:val="0052263F"/>
    <w:rsid w:val="00523F59"/>
    <w:rsid w:val="005266C8"/>
    <w:rsid w:val="00527038"/>
    <w:rsid w:val="005270A5"/>
    <w:rsid w:val="0052781D"/>
    <w:rsid w:val="00527C41"/>
    <w:rsid w:val="00527FFB"/>
    <w:rsid w:val="00530116"/>
    <w:rsid w:val="00531871"/>
    <w:rsid w:val="00531973"/>
    <w:rsid w:val="00532071"/>
    <w:rsid w:val="0053345C"/>
    <w:rsid w:val="0053351A"/>
    <w:rsid w:val="00534109"/>
    <w:rsid w:val="0053422C"/>
    <w:rsid w:val="00534CB8"/>
    <w:rsid w:val="00535207"/>
    <w:rsid w:val="00536349"/>
    <w:rsid w:val="00537119"/>
    <w:rsid w:val="005419DB"/>
    <w:rsid w:val="005422DB"/>
    <w:rsid w:val="0054391A"/>
    <w:rsid w:val="00543BBD"/>
    <w:rsid w:val="00543F8A"/>
    <w:rsid w:val="005440D0"/>
    <w:rsid w:val="00544E2E"/>
    <w:rsid w:val="00544FF5"/>
    <w:rsid w:val="005451B6"/>
    <w:rsid w:val="00546C87"/>
    <w:rsid w:val="00546DE0"/>
    <w:rsid w:val="00547363"/>
    <w:rsid w:val="0055008B"/>
    <w:rsid w:val="00550F23"/>
    <w:rsid w:val="00551070"/>
    <w:rsid w:val="005510C3"/>
    <w:rsid w:val="00551A1C"/>
    <w:rsid w:val="00551FF3"/>
    <w:rsid w:val="00553207"/>
    <w:rsid w:val="00553359"/>
    <w:rsid w:val="00553902"/>
    <w:rsid w:val="00554760"/>
    <w:rsid w:val="00555054"/>
    <w:rsid w:val="00555E5C"/>
    <w:rsid w:val="0055612D"/>
    <w:rsid w:val="00557022"/>
    <w:rsid w:val="00557027"/>
    <w:rsid w:val="00557954"/>
    <w:rsid w:val="0056066A"/>
    <w:rsid w:val="00561564"/>
    <w:rsid w:val="00561A0F"/>
    <w:rsid w:val="00562295"/>
    <w:rsid w:val="00562A86"/>
    <w:rsid w:val="00563017"/>
    <w:rsid w:val="005634DF"/>
    <w:rsid w:val="00563A9F"/>
    <w:rsid w:val="005646CE"/>
    <w:rsid w:val="00564734"/>
    <w:rsid w:val="00564AEB"/>
    <w:rsid w:val="00564BA0"/>
    <w:rsid w:val="00564F18"/>
    <w:rsid w:val="00565432"/>
    <w:rsid w:val="00565448"/>
    <w:rsid w:val="00565940"/>
    <w:rsid w:val="00566D08"/>
    <w:rsid w:val="00566E9E"/>
    <w:rsid w:val="00566F64"/>
    <w:rsid w:val="005677B7"/>
    <w:rsid w:val="005707F3"/>
    <w:rsid w:val="00570CB5"/>
    <w:rsid w:val="00571F2E"/>
    <w:rsid w:val="005726C2"/>
    <w:rsid w:val="005739BC"/>
    <w:rsid w:val="00573C7F"/>
    <w:rsid w:val="00575612"/>
    <w:rsid w:val="00575A64"/>
    <w:rsid w:val="005761B0"/>
    <w:rsid w:val="00577C6A"/>
    <w:rsid w:val="0058070A"/>
    <w:rsid w:val="00580E90"/>
    <w:rsid w:val="00581684"/>
    <w:rsid w:val="005816F6"/>
    <w:rsid w:val="00581904"/>
    <w:rsid w:val="005829C0"/>
    <w:rsid w:val="00582AA8"/>
    <w:rsid w:val="00584A94"/>
    <w:rsid w:val="00585904"/>
    <w:rsid w:val="00587D23"/>
    <w:rsid w:val="005906A3"/>
    <w:rsid w:val="00591278"/>
    <w:rsid w:val="00591544"/>
    <w:rsid w:val="0059246D"/>
    <w:rsid w:val="005925D3"/>
    <w:rsid w:val="00592C8D"/>
    <w:rsid w:val="0059304C"/>
    <w:rsid w:val="00593447"/>
    <w:rsid w:val="00593D55"/>
    <w:rsid w:val="0059405F"/>
    <w:rsid w:val="00594405"/>
    <w:rsid w:val="0059476E"/>
    <w:rsid w:val="00594821"/>
    <w:rsid w:val="005957A3"/>
    <w:rsid w:val="005966CF"/>
    <w:rsid w:val="00596BD4"/>
    <w:rsid w:val="00597560"/>
    <w:rsid w:val="005A033E"/>
    <w:rsid w:val="005A1E02"/>
    <w:rsid w:val="005A208D"/>
    <w:rsid w:val="005A2702"/>
    <w:rsid w:val="005A347F"/>
    <w:rsid w:val="005A386D"/>
    <w:rsid w:val="005A39CE"/>
    <w:rsid w:val="005A3F72"/>
    <w:rsid w:val="005A4A59"/>
    <w:rsid w:val="005A54F1"/>
    <w:rsid w:val="005A5B9C"/>
    <w:rsid w:val="005A6201"/>
    <w:rsid w:val="005A642F"/>
    <w:rsid w:val="005A7379"/>
    <w:rsid w:val="005A77FC"/>
    <w:rsid w:val="005A7A8D"/>
    <w:rsid w:val="005A7C4C"/>
    <w:rsid w:val="005B16B0"/>
    <w:rsid w:val="005B18BF"/>
    <w:rsid w:val="005B1A80"/>
    <w:rsid w:val="005B305B"/>
    <w:rsid w:val="005B399D"/>
    <w:rsid w:val="005B3BAF"/>
    <w:rsid w:val="005B3BE8"/>
    <w:rsid w:val="005B45F6"/>
    <w:rsid w:val="005B548D"/>
    <w:rsid w:val="005B6EE9"/>
    <w:rsid w:val="005B755F"/>
    <w:rsid w:val="005B7628"/>
    <w:rsid w:val="005B78A7"/>
    <w:rsid w:val="005B78E8"/>
    <w:rsid w:val="005B7BC0"/>
    <w:rsid w:val="005B7F62"/>
    <w:rsid w:val="005C0F84"/>
    <w:rsid w:val="005C26F0"/>
    <w:rsid w:val="005C2962"/>
    <w:rsid w:val="005C30D8"/>
    <w:rsid w:val="005C32F0"/>
    <w:rsid w:val="005C3DAE"/>
    <w:rsid w:val="005C4676"/>
    <w:rsid w:val="005C6786"/>
    <w:rsid w:val="005D186B"/>
    <w:rsid w:val="005D1BA7"/>
    <w:rsid w:val="005D2F28"/>
    <w:rsid w:val="005D341F"/>
    <w:rsid w:val="005D583C"/>
    <w:rsid w:val="005D5B39"/>
    <w:rsid w:val="005D5D05"/>
    <w:rsid w:val="005D5F62"/>
    <w:rsid w:val="005D614E"/>
    <w:rsid w:val="005D6302"/>
    <w:rsid w:val="005D63F0"/>
    <w:rsid w:val="005D71B9"/>
    <w:rsid w:val="005D73A8"/>
    <w:rsid w:val="005E1078"/>
    <w:rsid w:val="005E12D2"/>
    <w:rsid w:val="005E15D5"/>
    <w:rsid w:val="005E20FD"/>
    <w:rsid w:val="005E39C3"/>
    <w:rsid w:val="005E4874"/>
    <w:rsid w:val="005E4CB5"/>
    <w:rsid w:val="005E4E2B"/>
    <w:rsid w:val="005E533F"/>
    <w:rsid w:val="005E5DC5"/>
    <w:rsid w:val="005E6D8D"/>
    <w:rsid w:val="005E7637"/>
    <w:rsid w:val="005E78DA"/>
    <w:rsid w:val="005E7B63"/>
    <w:rsid w:val="005F00E9"/>
    <w:rsid w:val="005F049F"/>
    <w:rsid w:val="005F0FC8"/>
    <w:rsid w:val="005F190D"/>
    <w:rsid w:val="005F27E9"/>
    <w:rsid w:val="005F34CD"/>
    <w:rsid w:val="005F3963"/>
    <w:rsid w:val="005F68C0"/>
    <w:rsid w:val="005F6914"/>
    <w:rsid w:val="005F6BB9"/>
    <w:rsid w:val="006009A9"/>
    <w:rsid w:val="00601578"/>
    <w:rsid w:val="006018AB"/>
    <w:rsid w:val="0060264F"/>
    <w:rsid w:val="00603CDA"/>
    <w:rsid w:val="00604BFD"/>
    <w:rsid w:val="006052E9"/>
    <w:rsid w:val="00605466"/>
    <w:rsid w:val="00605C56"/>
    <w:rsid w:val="006067C8"/>
    <w:rsid w:val="00607397"/>
    <w:rsid w:val="0060759B"/>
    <w:rsid w:val="006104CA"/>
    <w:rsid w:val="00610524"/>
    <w:rsid w:val="006109D8"/>
    <w:rsid w:val="00610A1A"/>
    <w:rsid w:val="00611AA6"/>
    <w:rsid w:val="0061201E"/>
    <w:rsid w:val="00613071"/>
    <w:rsid w:val="00613706"/>
    <w:rsid w:val="00613E2D"/>
    <w:rsid w:val="00614B8D"/>
    <w:rsid w:val="006154F8"/>
    <w:rsid w:val="006158A3"/>
    <w:rsid w:val="0061612E"/>
    <w:rsid w:val="00617F1A"/>
    <w:rsid w:val="00620DD2"/>
    <w:rsid w:val="006215A0"/>
    <w:rsid w:val="0062277B"/>
    <w:rsid w:val="00622E94"/>
    <w:rsid w:val="00623C26"/>
    <w:rsid w:val="0062446F"/>
    <w:rsid w:val="00624485"/>
    <w:rsid w:val="0062473B"/>
    <w:rsid w:val="006247CF"/>
    <w:rsid w:val="0062540A"/>
    <w:rsid w:val="00625505"/>
    <w:rsid w:val="0062551B"/>
    <w:rsid w:val="00625E6E"/>
    <w:rsid w:val="00626072"/>
    <w:rsid w:val="006265FA"/>
    <w:rsid w:val="00626B0E"/>
    <w:rsid w:val="00627D49"/>
    <w:rsid w:val="00630912"/>
    <w:rsid w:val="00632169"/>
    <w:rsid w:val="006326DB"/>
    <w:rsid w:val="00632C60"/>
    <w:rsid w:val="00632E2B"/>
    <w:rsid w:val="00632E34"/>
    <w:rsid w:val="0063352B"/>
    <w:rsid w:val="0063372D"/>
    <w:rsid w:val="006347EE"/>
    <w:rsid w:val="00636BCE"/>
    <w:rsid w:val="00636E8E"/>
    <w:rsid w:val="006372E0"/>
    <w:rsid w:val="00637373"/>
    <w:rsid w:val="0063F36E"/>
    <w:rsid w:val="0064049E"/>
    <w:rsid w:val="006409F7"/>
    <w:rsid w:val="006427D3"/>
    <w:rsid w:val="00642C53"/>
    <w:rsid w:val="00643233"/>
    <w:rsid w:val="00645198"/>
    <w:rsid w:val="006459CB"/>
    <w:rsid w:val="00645C38"/>
    <w:rsid w:val="00646AC2"/>
    <w:rsid w:val="00647876"/>
    <w:rsid w:val="00647D36"/>
    <w:rsid w:val="00650D70"/>
    <w:rsid w:val="00650E33"/>
    <w:rsid w:val="00650F3F"/>
    <w:rsid w:val="00650FB1"/>
    <w:rsid w:val="006548E2"/>
    <w:rsid w:val="00655120"/>
    <w:rsid w:val="00655CD2"/>
    <w:rsid w:val="00656362"/>
    <w:rsid w:val="006566E5"/>
    <w:rsid w:val="00656AAA"/>
    <w:rsid w:val="0066086B"/>
    <w:rsid w:val="00661171"/>
    <w:rsid w:val="00662CD2"/>
    <w:rsid w:val="00663892"/>
    <w:rsid w:val="00664704"/>
    <w:rsid w:val="00664790"/>
    <w:rsid w:val="00664C71"/>
    <w:rsid w:val="00665469"/>
    <w:rsid w:val="00666BF3"/>
    <w:rsid w:val="00667F64"/>
    <w:rsid w:val="00670827"/>
    <w:rsid w:val="006708A0"/>
    <w:rsid w:val="00670D28"/>
    <w:rsid w:val="00671461"/>
    <w:rsid w:val="00672325"/>
    <w:rsid w:val="00672C01"/>
    <w:rsid w:val="00672F24"/>
    <w:rsid w:val="006734B7"/>
    <w:rsid w:val="006743F9"/>
    <w:rsid w:val="006747AF"/>
    <w:rsid w:val="006749EF"/>
    <w:rsid w:val="00674DF3"/>
    <w:rsid w:val="00676626"/>
    <w:rsid w:val="00676EAE"/>
    <w:rsid w:val="0067795F"/>
    <w:rsid w:val="00677D3B"/>
    <w:rsid w:val="00677EB2"/>
    <w:rsid w:val="00680298"/>
    <w:rsid w:val="006803F9"/>
    <w:rsid w:val="00680854"/>
    <w:rsid w:val="00680AB4"/>
    <w:rsid w:val="006811F7"/>
    <w:rsid w:val="00681A55"/>
    <w:rsid w:val="00682A00"/>
    <w:rsid w:val="00682D83"/>
    <w:rsid w:val="00683124"/>
    <w:rsid w:val="006836EC"/>
    <w:rsid w:val="0068452E"/>
    <w:rsid w:val="00685808"/>
    <w:rsid w:val="00686AF7"/>
    <w:rsid w:val="006870CF"/>
    <w:rsid w:val="00687802"/>
    <w:rsid w:val="00687E30"/>
    <w:rsid w:val="00690679"/>
    <w:rsid w:val="0069082E"/>
    <w:rsid w:val="00690BA9"/>
    <w:rsid w:val="00691003"/>
    <w:rsid w:val="00691132"/>
    <w:rsid w:val="00691C08"/>
    <w:rsid w:val="0069260E"/>
    <w:rsid w:val="0069339D"/>
    <w:rsid w:val="006941CF"/>
    <w:rsid w:val="00694563"/>
    <w:rsid w:val="00694AB7"/>
    <w:rsid w:val="00696EA5"/>
    <w:rsid w:val="00697045"/>
    <w:rsid w:val="006A0048"/>
    <w:rsid w:val="006A01B9"/>
    <w:rsid w:val="006A1CDB"/>
    <w:rsid w:val="006A249F"/>
    <w:rsid w:val="006A2E5B"/>
    <w:rsid w:val="006A35D7"/>
    <w:rsid w:val="006A3ADD"/>
    <w:rsid w:val="006A53EC"/>
    <w:rsid w:val="006A576F"/>
    <w:rsid w:val="006A59C9"/>
    <w:rsid w:val="006A5F9C"/>
    <w:rsid w:val="006A6217"/>
    <w:rsid w:val="006A7149"/>
    <w:rsid w:val="006A7328"/>
    <w:rsid w:val="006B06C3"/>
    <w:rsid w:val="006B0D14"/>
    <w:rsid w:val="006B31A2"/>
    <w:rsid w:val="006B39EF"/>
    <w:rsid w:val="006B3C77"/>
    <w:rsid w:val="006B4F83"/>
    <w:rsid w:val="006B615B"/>
    <w:rsid w:val="006B64B1"/>
    <w:rsid w:val="006C04A5"/>
    <w:rsid w:val="006C224C"/>
    <w:rsid w:val="006C24F8"/>
    <w:rsid w:val="006C3128"/>
    <w:rsid w:val="006C4286"/>
    <w:rsid w:val="006C468E"/>
    <w:rsid w:val="006C4D22"/>
    <w:rsid w:val="006C523A"/>
    <w:rsid w:val="006C55D6"/>
    <w:rsid w:val="006C6602"/>
    <w:rsid w:val="006D0D35"/>
    <w:rsid w:val="006D124D"/>
    <w:rsid w:val="006D1FB8"/>
    <w:rsid w:val="006D23BC"/>
    <w:rsid w:val="006D259B"/>
    <w:rsid w:val="006D3F17"/>
    <w:rsid w:val="006D466A"/>
    <w:rsid w:val="006D4819"/>
    <w:rsid w:val="006D4E30"/>
    <w:rsid w:val="006D53FD"/>
    <w:rsid w:val="006D58A0"/>
    <w:rsid w:val="006D7350"/>
    <w:rsid w:val="006D79BF"/>
    <w:rsid w:val="006E01DE"/>
    <w:rsid w:val="006E0BA3"/>
    <w:rsid w:val="006E0BAA"/>
    <w:rsid w:val="006E248B"/>
    <w:rsid w:val="006E2A31"/>
    <w:rsid w:val="006E2DB7"/>
    <w:rsid w:val="006E49D5"/>
    <w:rsid w:val="006E4BA6"/>
    <w:rsid w:val="006E4D3A"/>
    <w:rsid w:val="006E6DC1"/>
    <w:rsid w:val="006E6DCC"/>
    <w:rsid w:val="006E70D8"/>
    <w:rsid w:val="006E7E74"/>
    <w:rsid w:val="006F0195"/>
    <w:rsid w:val="006F1F7B"/>
    <w:rsid w:val="006F1FA5"/>
    <w:rsid w:val="006F27CD"/>
    <w:rsid w:val="006F5799"/>
    <w:rsid w:val="006F58A0"/>
    <w:rsid w:val="006F59E7"/>
    <w:rsid w:val="006F641E"/>
    <w:rsid w:val="006F6973"/>
    <w:rsid w:val="006F6FC2"/>
    <w:rsid w:val="00700CC4"/>
    <w:rsid w:val="00700E3D"/>
    <w:rsid w:val="007012FC"/>
    <w:rsid w:val="00701627"/>
    <w:rsid w:val="00702B68"/>
    <w:rsid w:val="007046FE"/>
    <w:rsid w:val="00705606"/>
    <w:rsid w:val="007066EB"/>
    <w:rsid w:val="00710C7C"/>
    <w:rsid w:val="00710FE1"/>
    <w:rsid w:val="00711145"/>
    <w:rsid w:val="007113B8"/>
    <w:rsid w:val="007131E8"/>
    <w:rsid w:val="0071355F"/>
    <w:rsid w:val="00713C77"/>
    <w:rsid w:val="00714320"/>
    <w:rsid w:val="007148FF"/>
    <w:rsid w:val="00714BAD"/>
    <w:rsid w:val="0071549B"/>
    <w:rsid w:val="007165F2"/>
    <w:rsid w:val="00716D07"/>
    <w:rsid w:val="00717063"/>
    <w:rsid w:val="00720D1B"/>
    <w:rsid w:val="00721B45"/>
    <w:rsid w:val="00721F6C"/>
    <w:rsid w:val="00722A6E"/>
    <w:rsid w:val="007231DC"/>
    <w:rsid w:val="00724377"/>
    <w:rsid w:val="0072441C"/>
    <w:rsid w:val="007257C1"/>
    <w:rsid w:val="00725B36"/>
    <w:rsid w:val="00725FAA"/>
    <w:rsid w:val="00726030"/>
    <w:rsid w:val="00727533"/>
    <w:rsid w:val="00727D83"/>
    <w:rsid w:val="0072FE0C"/>
    <w:rsid w:val="007301F9"/>
    <w:rsid w:val="00730A04"/>
    <w:rsid w:val="00730D4E"/>
    <w:rsid w:val="0073128F"/>
    <w:rsid w:val="00731595"/>
    <w:rsid w:val="00732346"/>
    <w:rsid w:val="0073336E"/>
    <w:rsid w:val="0073374D"/>
    <w:rsid w:val="00735196"/>
    <w:rsid w:val="00735199"/>
    <w:rsid w:val="007364D2"/>
    <w:rsid w:val="007374ED"/>
    <w:rsid w:val="007402EF"/>
    <w:rsid w:val="007406CC"/>
    <w:rsid w:val="00740B75"/>
    <w:rsid w:val="00740E4D"/>
    <w:rsid w:val="00742AAB"/>
    <w:rsid w:val="007432F2"/>
    <w:rsid w:val="007446BA"/>
    <w:rsid w:val="0074479B"/>
    <w:rsid w:val="00747632"/>
    <w:rsid w:val="007504CE"/>
    <w:rsid w:val="007506FA"/>
    <w:rsid w:val="00751022"/>
    <w:rsid w:val="00751634"/>
    <w:rsid w:val="007521E7"/>
    <w:rsid w:val="00752B05"/>
    <w:rsid w:val="00752D60"/>
    <w:rsid w:val="007530C5"/>
    <w:rsid w:val="00753311"/>
    <w:rsid w:val="00753B8F"/>
    <w:rsid w:val="00753E70"/>
    <w:rsid w:val="00755040"/>
    <w:rsid w:val="00756056"/>
    <w:rsid w:val="00756245"/>
    <w:rsid w:val="00756DC2"/>
    <w:rsid w:val="00757221"/>
    <w:rsid w:val="00757DF8"/>
    <w:rsid w:val="00760754"/>
    <w:rsid w:val="00760775"/>
    <w:rsid w:val="00760E61"/>
    <w:rsid w:val="007623F3"/>
    <w:rsid w:val="007628E4"/>
    <w:rsid w:val="00762A82"/>
    <w:rsid w:val="00762E42"/>
    <w:rsid w:val="00763D0C"/>
    <w:rsid w:val="00763F57"/>
    <w:rsid w:val="007641B0"/>
    <w:rsid w:val="00764685"/>
    <w:rsid w:val="00764C15"/>
    <w:rsid w:val="00765DDC"/>
    <w:rsid w:val="0076616A"/>
    <w:rsid w:val="00766679"/>
    <w:rsid w:val="00766E7C"/>
    <w:rsid w:val="00766F38"/>
    <w:rsid w:val="0076711C"/>
    <w:rsid w:val="007678CF"/>
    <w:rsid w:val="007700DE"/>
    <w:rsid w:val="00770277"/>
    <w:rsid w:val="0077054E"/>
    <w:rsid w:val="0077093F"/>
    <w:rsid w:val="007709BE"/>
    <w:rsid w:val="007712A3"/>
    <w:rsid w:val="007715D3"/>
    <w:rsid w:val="0077165A"/>
    <w:rsid w:val="00773EF6"/>
    <w:rsid w:val="00773FFE"/>
    <w:rsid w:val="00774D2C"/>
    <w:rsid w:val="007752A7"/>
    <w:rsid w:val="007753CE"/>
    <w:rsid w:val="00776DA0"/>
    <w:rsid w:val="0078072D"/>
    <w:rsid w:val="00781248"/>
    <w:rsid w:val="00782CF0"/>
    <w:rsid w:val="007834D2"/>
    <w:rsid w:val="0078406C"/>
    <w:rsid w:val="007845CB"/>
    <w:rsid w:val="007846D9"/>
    <w:rsid w:val="007853D4"/>
    <w:rsid w:val="007857F1"/>
    <w:rsid w:val="007860E2"/>
    <w:rsid w:val="00786659"/>
    <w:rsid w:val="00786D37"/>
    <w:rsid w:val="007932AD"/>
    <w:rsid w:val="00794B21"/>
    <w:rsid w:val="007951EA"/>
    <w:rsid w:val="007956CD"/>
    <w:rsid w:val="00795E90"/>
    <w:rsid w:val="0079666A"/>
    <w:rsid w:val="007970C0"/>
    <w:rsid w:val="007A02EB"/>
    <w:rsid w:val="007A032E"/>
    <w:rsid w:val="007A1126"/>
    <w:rsid w:val="007A1530"/>
    <w:rsid w:val="007A16F2"/>
    <w:rsid w:val="007A17BC"/>
    <w:rsid w:val="007A1CF1"/>
    <w:rsid w:val="007A2885"/>
    <w:rsid w:val="007A344F"/>
    <w:rsid w:val="007A3C44"/>
    <w:rsid w:val="007A5382"/>
    <w:rsid w:val="007A5B67"/>
    <w:rsid w:val="007A6188"/>
    <w:rsid w:val="007A6374"/>
    <w:rsid w:val="007A6C5F"/>
    <w:rsid w:val="007A75FE"/>
    <w:rsid w:val="007B1392"/>
    <w:rsid w:val="007B1F1E"/>
    <w:rsid w:val="007B2E66"/>
    <w:rsid w:val="007B3DB3"/>
    <w:rsid w:val="007B4E94"/>
    <w:rsid w:val="007B50AE"/>
    <w:rsid w:val="007B50F3"/>
    <w:rsid w:val="007B72EF"/>
    <w:rsid w:val="007B7471"/>
    <w:rsid w:val="007C246B"/>
    <w:rsid w:val="007C2763"/>
    <w:rsid w:val="007C2B25"/>
    <w:rsid w:val="007C377C"/>
    <w:rsid w:val="007C37DB"/>
    <w:rsid w:val="007C44F7"/>
    <w:rsid w:val="007C4FF7"/>
    <w:rsid w:val="007C55D7"/>
    <w:rsid w:val="007C5659"/>
    <w:rsid w:val="007C610F"/>
    <w:rsid w:val="007C6DAB"/>
    <w:rsid w:val="007C77A7"/>
    <w:rsid w:val="007C7B9A"/>
    <w:rsid w:val="007C7C6E"/>
    <w:rsid w:val="007D0FE5"/>
    <w:rsid w:val="007D1010"/>
    <w:rsid w:val="007D259B"/>
    <w:rsid w:val="007D293B"/>
    <w:rsid w:val="007D2F4F"/>
    <w:rsid w:val="007D2FDA"/>
    <w:rsid w:val="007D3A25"/>
    <w:rsid w:val="007D3AFF"/>
    <w:rsid w:val="007D5E07"/>
    <w:rsid w:val="007D6225"/>
    <w:rsid w:val="007D665E"/>
    <w:rsid w:val="007D72C0"/>
    <w:rsid w:val="007E2880"/>
    <w:rsid w:val="007E3B2C"/>
    <w:rsid w:val="007E3D12"/>
    <w:rsid w:val="007E4157"/>
    <w:rsid w:val="007E5837"/>
    <w:rsid w:val="007E5C84"/>
    <w:rsid w:val="007E6A72"/>
    <w:rsid w:val="007E7716"/>
    <w:rsid w:val="007E7AE2"/>
    <w:rsid w:val="007E7FF8"/>
    <w:rsid w:val="007F02F8"/>
    <w:rsid w:val="007F2641"/>
    <w:rsid w:val="007F32CF"/>
    <w:rsid w:val="007F3A1E"/>
    <w:rsid w:val="007F3BF1"/>
    <w:rsid w:val="007F40C3"/>
    <w:rsid w:val="007F4B40"/>
    <w:rsid w:val="007F4C40"/>
    <w:rsid w:val="007F4CFD"/>
    <w:rsid w:val="007F564E"/>
    <w:rsid w:val="007F651B"/>
    <w:rsid w:val="007F68BE"/>
    <w:rsid w:val="007F73AC"/>
    <w:rsid w:val="007F793A"/>
    <w:rsid w:val="007F7C56"/>
    <w:rsid w:val="008021BC"/>
    <w:rsid w:val="00802339"/>
    <w:rsid w:val="008030E3"/>
    <w:rsid w:val="00803479"/>
    <w:rsid w:val="00804542"/>
    <w:rsid w:val="0080475A"/>
    <w:rsid w:val="008072AA"/>
    <w:rsid w:val="00807BD3"/>
    <w:rsid w:val="008102D8"/>
    <w:rsid w:val="00812D3C"/>
    <w:rsid w:val="00812DB3"/>
    <w:rsid w:val="00813952"/>
    <w:rsid w:val="0081463E"/>
    <w:rsid w:val="00814D11"/>
    <w:rsid w:val="00815899"/>
    <w:rsid w:val="00815D6B"/>
    <w:rsid w:val="00815E3B"/>
    <w:rsid w:val="0081692E"/>
    <w:rsid w:val="00817B5B"/>
    <w:rsid w:val="00817F9D"/>
    <w:rsid w:val="0082191E"/>
    <w:rsid w:val="00822152"/>
    <w:rsid w:val="008226C6"/>
    <w:rsid w:val="008228FB"/>
    <w:rsid w:val="00822983"/>
    <w:rsid w:val="00822C46"/>
    <w:rsid w:val="008261F9"/>
    <w:rsid w:val="00826557"/>
    <w:rsid w:val="00826849"/>
    <w:rsid w:val="008271D0"/>
    <w:rsid w:val="008274E3"/>
    <w:rsid w:val="00827FAE"/>
    <w:rsid w:val="00830CD5"/>
    <w:rsid w:val="008312DA"/>
    <w:rsid w:val="00831FF0"/>
    <w:rsid w:val="0083230E"/>
    <w:rsid w:val="00832C81"/>
    <w:rsid w:val="00833E7B"/>
    <w:rsid w:val="008344D3"/>
    <w:rsid w:val="008357D7"/>
    <w:rsid w:val="0083676C"/>
    <w:rsid w:val="00836E91"/>
    <w:rsid w:val="0083729D"/>
    <w:rsid w:val="00840013"/>
    <w:rsid w:val="00840C15"/>
    <w:rsid w:val="0084118A"/>
    <w:rsid w:val="00842FFA"/>
    <w:rsid w:val="008436BD"/>
    <w:rsid w:val="008438F1"/>
    <w:rsid w:val="00844085"/>
    <w:rsid w:val="00844398"/>
    <w:rsid w:val="00844B7E"/>
    <w:rsid w:val="00845AAF"/>
    <w:rsid w:val="00846DB2"/>
    <w:rsid w:val="00847632"/>
    <w:rsid w:val="0084781A"/>
    <w:rsid w:val="00847ECB"/>
    <w:rsid w:val="00847F6A"/>
    <w:rsid w:val="008504FC"/>
    <w:rsid w:val="00850CAD"/>
    <w:rsid w:val="00851E38"/>
    <w:rsid w:val="0085201A"/>
    <w:rsid w:val="008527A9"/>
    <w:rsid w:val="008531A2"/>
    <w:rsid w:val="0085355B"/>
    <w:rsid w:val="008547A8"/>
    <w:rsid w:val="00855B3A"/>
    <w:rsid w:val="00855EB9"/>
    <w:rsid w:val="00856069"/>
    <w:rsid w:val="008564CF"/>
    <w:rsid w:val="008567FE"/>
    <w:rsid w:val="00856E3F"/>
    <w:rsid w:val="0085747F"/>
    <w:rsid w:val="00857572"/>
    <w:rsid w:val="00857F43"/>
    <w:rsid w:val="008602BA"/>
    <w:rsid w:val="0086061D"/>
    <w:rsid w:val="00860CC8"/>
    <w:rsid w:val="00861142"/>
    <w:rsid w:val="00863026"/>
    <w:rsid w:val="0086361B"/>
    <w:rsid w:val="008637EF"/>
    <w:rsid w:val="00863C64"/>
    <w:rsid w:val="00863E1B"/>
    <w:rsid w:val="008647BF"/>
    <w:rsid w:val="00865053"/>
    <w:rsid w:val="008657E5"/>
    <w:rsid w:val="00865E14"/>
    <w:rsid w:val="00865E9B"/>
    <w:rsid w:val="0086623A"/>
    <w:rsid w:val="00866E0F"/>
    <w:rsid w:val="008679E8"/>
    <w:rsid w:val="00870B87"/>
    <w:rsid w:val="00870F7F"/>
    <w:rsid w:val="00872CF4"/>
    <w:rsid w:val="00872FC3"/>
    <w:rsid w:val="00874843"/>
    <w:rsid w:val="008749C2"/>
    <w:rsid w:val="00874A58"/>
    <w:rsid w:val="008759D5"/>
    <w:rsid w:val="008759F5"/>
    <w:rsid w:val="00875F0A"/>
    <w:rsid w:val="00876E71"/>
    <w:rsid w:val="0087735B"/>
    <w:rsid w:val="008773B3"/>
    <w:rsid w:val="008804DD"/>
    <w:rsid w:val="008808CE"/>
    <w:rsid w:val="00881790"/>
    <w:rsid w:val="00883E6E"/>
    <w:rsid w:val="008848C4"/>
    <w:rsid w:val="00884A04"/>
    <w:rsid w:val="00884BCB"/>
    <w:rsid w:val="00887204"/>
    <w:rsid w:val="0088735C"/>
    <w:rsid w:val="0088736B"/>
    <w:rsid w:val="00890E23"/>
    <w:rsid w:val="008921CF"/>
    <w:rsid w:val="00892586"/>
    <w:rsid w:val="00892E01"/>
    <w:rsid w:val="008942F2"/>
    <w:rsid w:val="00894C80"/>
    <w:rsid w:val="0089602F"/>
    <w:rsid w:val="008A0600"/>
    <w:rsid w:val="008A137D"/>
    <w:rsid w:val="008A3E00"/>
    <w:rsid w:val="008A3EB6"/>
    <w:rsid w:val="008A3F69"/>
    <w:rsid w:val="008A4AB7"/>
    <w:rsid w:val="008A4C1D"/>
    <w:rsid w:val="008A4E73"/>
    <w:rsid w:val="008A6481"/>
    <w:rsid w:val="008A6780"/>
    <w:rsid w:val="008A67DB"/>
    <w:rsid w:val="008A6A52"/>
    <w:rsid w:val="008B0047"/>
    <w:rsid w:val="008B0600"/>
    <w:rsid w:val="008B1589"/>
    <w:rsid w:val="008B19A0"/>
    <w:rsid w:val="008B1E2F"/>
    <w:rsid w:val="008B35FB"/>
    <w:rsid w:val="008B398E"/>
    <w:rsid w:val="008B49BA"/>
    <w:rsid w:val="008B5F81"/>
    <w:rsid w:val="008B5FAB"/>
    <w:rsid w:val="008B60E8"/>
    <w:rsid w:val="008B792D"/>
    <w:rsid w:val="008B7C13"/>
    <w:rsid w:val="008B7DCA"/>
    <w:rsid w:val="008C1262"/>
    <w:rsid w:val="008C1703"/>
    <w:rsid w:val="008C1AEE"/>
    <w:rsid w:val="008C2A3F"/>
    <w:rsid w:val="008C36FF"/>
    <w:rsid w:val="008C3B7F"/>
    <w:rsid w:val="008C40BA"/>
    <w:rsid w:val="008C476F"/>
    <w:rsid w:val="008C4F85"/>
    <w:rsid w:val="008C505E"/>
    <w:rsid w:val="008C57DE"/>
    <w:rsid w:val="008C7678"/>
    <w:rsid w:val="008D0951"/>
    <w:rsid w:val="008D0983"/>
    <w:rsid w:val="008D15CA"/>
    <w:rsid w:val="008D1F5D"/>
    <w:rsid w:val="008D20AB"/>
    <w:rsid w:val="008D354C"/>
    <w:rsid w:val="008D382E"/>
    <w:rsid w:val="008D3A07"/>
    <w:rsid w:val="008D4257"/>
    <w:rsid w:val="008D4A25"/>
    <w:rsid w:val="008D4AD1"/>
    <w:rsid w:val="008D58C6"/>
    <w:rsid w:val="008D6210"/>
    <w:rsid w:val="008D6F73"/>
    <w:rsid w:val="008D7AEC"/>
    <w:rsid w:val="008E059D"/>
    <w:rsid w:val="008E11E9"/>
    <w:rsid w:val="008E205D"/>
    <w:rsid w:val="008E37D1"/>
    <w:rsid w:val="008E380F"/>
    <w:rsid w:val="008E3C5A"/>
    <w:rsid w:val="008E3D8F"/>
    <w:rsid w:val="008E3EB8"/>
    <w:rsid w:val="008E42CC"/>
    <w:rsid w:val="008E500F"/>
    <w:rsid w:val="008E54F1"/>
    <w:rsid w:val="008E61FA"/>
    <w:rsid w:val="008E68CC"/>
    <w:rsid w:val="008E6A50"/>
    <w:rsid w:val="008E6FA2"/>
    <w:rsid w:val="008E71C1"/>
    <w:rsid w:val="008E7AE8"/>
    <w:rsid w:val="008F0124"/>
    <w:rsid w:val="008F0668"/>
    <w:rsid w:val="008F106D"/>
    <w:rsid w:val="008F1A62"/>
    <w:rsid w:val="008F2018"/>
    <w:rsid w:val="008F3265"/>
    <w:rsid w:val="008F32C5"/>
    <w:rsid w:val="008F3BEA"/>
    <w:rsid w:val="008F3D3C"/>
    <w:rsid w:val="008F4B9A"/>
    <w:rsid w:val="008F4C62"/>
    <w:rsid w:val="008F5A3E"/>
    <w:rsid w:val="008F6803"/>
    <w:rsid w:val="00900C83"/>
    <w:rsid w:val="0090171D"/>
    <w:rsid w:val="00901A09"/>
    <w:rsid w:val="00901C23"/>
    <w:rsid w:val="009021F0"/>
    <w:rsid w:val="009033A3"/>
    <w:rsid w:val="009037AA"/>
    <w:rsid w:val="00903BEF"/>
    <w:rsid w:val="00903EB4"/>
    <w:rsid w:val="00904A7B"/>
    <w:rsid w:val="00904C7F"/>
    <w:rsid w:val="00904F40"/>
    <w:rsid w:val="00905BAE"/>
    <w:rsid w:val="00905DC8"/>
    <w:rsid w:val="00905E1A"/>
    <w:rsid w:val="0090658A"/>
    <w:rsid w:val="00906D03"/>
    <w:rsid w:val="00907451"/>
    <w:rsid w:val="00907A2D"/>
    <w:rsid w:val="00911A60"/>
    <w:rsid w:val="00912690"/>
    <w:rsid w:val="0091295E"/>
    <w:rsid w:val="009138D7"/>
    <w:rsid w:val="0091477D"/>
    <w:rsid w:val="00915B82"/>
    <w:rsid w:val="00916F0D"/>
    <w:rsid w:val="0092042B"/>
    <w:rsid w:val="0092056E"/>
    <w:rsid w:val="00920FB3"/>
    <w:rsid w:val="0092405C"/>
    <w:rsid w:val="00924997"/>
    <w:rsid w:val="00924F16"/>
    <w:rsid w:val="00925F11"/>
    <w:rsid w:val="00926FC6"/>
    <w:rsid w:val="00927C42"/>
    <w:rsid w:val="00930341"/>
    <w:rsid w:val="00930ACB"/>
    <w:rsid w:val="009315E2"/>
    <w:rsid w:val="00931DB4"/>
    <w:rsid w:val="00931F34"/>
    <w:rsid w:val="0093220C"/>
    <w:rsid w:val="00932BBE"/>
    <w:rsid w:val="009334E4"/>
    <w:rsid w:val="00933A86"/>
    <w:rsid w:val="0093557A"/>
    <w:rsid w:val="009356D9"/>
    <w:rsid w:val="009368D4"/>
    <w:rsid w:val="00937080"/>
    <w:rsid w:val="00937F93"/>
    <w:rsid w:val="00941187"/>
    <w:rsid w:val="00942E24"/>
    <w:rsid w:val="009431B4"/>
    <w:rsid w:val="00943F61"/>
    <w:rsid w:val="00944526"/>
    <w:rsid w:val="00944551"/>
    <w:rsid w:val="00945B14"/>
    <w:rsid w:val="00945FB8"/>
    <w:rsid w:val="0095061A"/>
    <w:rsid w:val="00951D47"/>
    <w:rsid w:val="00952F0A"/>
    <w:rsid w:val="00952F88"/>
    <w:rsid w:val="00953893"/>
    <w:rsid w:val="009538AD"/>
    <w:rsid w:val="00953974"/>
    <w:rsid w:val="00953ABC"/>
    <w:rsid w:val="00954215"/>
    <w:rsid w:val="00954414"/>
    <w:rsid w:val="00954C39"/>
    <w:rsid w:val="00955B75"/>
    <w:rsid w:val="00956071"/>
    <w:rsid w:val="00956D67"/>
    <w:rsid w:val="009570BA"/>
    <w:rsid w:val="00957CD5"/>
    <w:rsid w:val="0096073A"/>
    <w:rsid w:val="00960CD9"/>
    <w:rsid w:val="00960E4B"/>
    <w:rsid w:val="0096116F"/>
    <w:rsid w:val="00962113"/>
    <w:rsid w:val="00962B6C"/>
    <w:rsid w:val="00962D08"/>
    <w:rsid w:val="0096313B"/>
    <w:rsid w:val="00963BBE"/>
    <w:rsid w:val="00964144"/>
    <w:rsid w:val="009647B1"/>
    <w:rsid w:val="00964A6B"/>
    <w:rsid w:val="00967CAC"/>
    <w:rsid w:val="00970187"/>
    <w:rsid w:val="00971D68"/>
    <w:rsid w:val="00971FDD"/>
    <w:rsid w:val="00972769"/>
    <w:rsid w:val="00972D33"/>
    <w:rsid w:val="00973346"/>
    <w:rsid w:val="009739C5"/>
    <w:rsid w:val="00974E86"/>
    <w:rsid w:val="00975780"/>
    <w:rsid w:val="00976858"/>
    <w:rsid w:val="009769DA"/>
    <w:rsid w:val="00977188"/>
    <w:rsid w:val="00977A0F"/>
    <w:rsid w:val="00977A9F"/>
    <w:rsid w:val="009807B9"/>
    <w:rsid w:val="009809AF"/>
    <w:rsid w:val="00982231"/>
    <w:rsid w:val="00982966"/>
    <w:rsid w:val="00982F7C"/>
    <w:rsid w:val="009830C6"/>
    <w:rsid w:val="00983223"/>
    <w:rsid w:val="00983268"/>
    <w:rsid w:val="00983A10"/>
    <w:rsid w:val="00983F05"/>
    <w:rsid w:val="009850CB"/>
    <w:rsid w:val="009856A2"/>
    <w:rsid w:val="00985FD9"/>
    <w:rsid w:val="009863D5"/>
    <w:rsid w:val="00986429"/>
    <w:rsid w:val="00986581"/>
    <w:rsid w:val="0098767A"/>
    <w:rsid w:val="00990063"/>
    <w:rsid w:val="00990852"/>
    <w:rsid w:val="00991261"/>
    <w:rsid w:val="00991DBC"/>
    <w:rsid w:val="00992CA8"/>
    <w:rsid w:val="00993618"/>
    <w:rsid w:val="00993912"/>
    <w:rsid w:val="00994A6A"/>
    <w:rsid w:val="00994AB0"/>
    <w:rsid w:val="00994BA8"/>
    <w:rsid w:val="009953A1"/>
    <w:rsid w:val="00995B7A"/>
    <w:rsid w:val="00995D3F"/>
    <w:rsid w:val="00996059"/>
    <w:rsid w:val="00996EFB"/>
    <w:rsid w:val="009973A7"/>
    <w:rsid w:val="009A0464"/>
    <w:rsid w:val="009A0530"/>
    <w:rsid w:val="009A0DD5"/>
    <w:rsid w:val="009A10D2"/>
    <w:rsid w:val="009A14F1"/>
    <w:rsid w:val="009A1B1C"/>
    <w:rsid w:val="009A2005"/>
    <w:rsid w:val="009A3D99"/>
    <w:rsid w:val="009A489D"/>
    <w:rsid w:val="009A4949"/>
    <w:rsid w:val="009A4E51"/>
    <w:rsid w:val="009A5253"/>
    <w:rsid w:val="009A52C4"/>
    <w:rsid w:val="009A61AD"/>
    <w:rsid w:val="009A6214"/>
    <w:rsid w:val="009A7955"/>
    <w:rsid w:val="009A79DC"/>
    <w:rsid w:val="009B02D9"/>
    <w:rsid w:val="009B2BE7"/>
    <w:rsid w:val="009B331A"/>
    <w:rsid w:val="009B3A79"/>
    <w:rsid w:val="009B45D6"/>
    <w:rsid w:val="009B5253"/>
    <w:rsid w:val="009B6009"/>
    <w:rsid w:val="009B643D"/>
    <w:rsid w:val="009B6912"/>
    <w:rsid w:val="009B7408"/>
    <w:rsid w:val="009B7FDF"/>
    <w:rsid w:val="009C2F8F"/>
    <w:rsid w:val="009C31FE"/>
    <w:rsid w:val="009C3B3B"/>
    <w:rsid w:val="009C4508"/>
    <w:rsid w:val="009C461B"/>
    <w:rsid w:val="009C46F9"/>
    <w:rsid w:val="009C4BA4"/>
    <w:rsid w:val="009C6F00"/>
    <w:rsid w:val="009C6FD5"/>
    <w:rsid w:val="009C726E"/>
    <w:rsid w:val="009D13ED"/>
    <w:rsid w:val="009D26A3"/>
    <w:rsid w:val="009D2B19"/>
    <w:rsid w:val="009D3474"/>
    <w:rsid w:val="009D42D2"/>
    <w:rsid w:val="009D43F5"/>
    <w:rsid w:val="009D4549"/>
    <w:rsid w:val="009D4D64"/>
    <w:rsid w:val="009D5055"/>
    <w:rsid w:val="009D53BF"/>
    <w:rsid w:val="009D6914"/>
    <w:rsid w:val="009D7591"/>
    <w:rsid w:val="009D75A5"/>
    <w:rsid w:val="009E0C30"/>
    <w:rsid w:val="009E0D72"/>
    <w:rsid w:val="009E11BF"/>
    <w:rsid w:val="009E1E9F"/>
    <w:rsid w:val="009E27F6"/>
    <w:rsid w:val="009E2B7E"/>
    <w:rsid w:val="009E2E8E"/>
    <w:rsid w:val="009E5209"/>
    <w:rsid w:val="009E54D1"/>
    <w:rsid w:val="009E5EF1"/>
    <w:rsid w:val="009ED0F5"/>
    <w:rsid w:val="009F186E"/>
    <w:rsid w:val="009F2475"/>
    <w:rsid w:val="009F2E8B"/>
    <w:rsid w:val="009F3F83"/>
    <w:rsid w:val="009F429B"/>
    <w:rsid w:val="009F6662"/>
    <w:rsid w:val="009F67BC"/>
    <w:rsid w:val="009F7151"/>
    <w:rsid w:val="009F751E"/>
    <w:rsid w:val="009F7542"/>
    <w:rsid w:val="009F7DB6"/>
    <w:rsid w:val="00A0081D"/>
    <w:rsid w:val="00A00B76"/>
    <w:rsid w:val="00A00EAF"/>
    <w:rsid w:val="00A0155F"/>
    <w:rsid w:val="00A01586"/>
    <w:rsid w:val="00A01DC3"/>
    <w:rsid w:val="00A02161"/>
    <w:rsid w:val="00A02897"/>
    <w:rsid w:val="00A03055"/>
    <w:rsid w:val="00A041DE"/>
    <w:rsid w:val="00A04310"/>
    <w:rsid w:val="00A04626"/>
    <w:rsid w:val="00A04632"/>
    <w:rsid w:val="00A046F5"/>
    <w:rsid w:val="00A050D7"/>
    <w:rsid w:val="00A05105"/>
    <w:rsid w:val="00A05948"/>
    <w:rsid w:val="00A05EB2"/>
    <w:rsid w:val="00A06D6C"/>
    <w:rsid w:val="00A102B1"/>
    <w:rsid w:val="00A10822"/>
    <w:rsid w:val="00A10CF2"/>
    <w:rsid w:val="00A11C32"/>
    <w:rsid w:val="00A11E81"/>
    <w:rsid w:val="00A12505"/>
    <w:rsid w:val="00A12B33"/>
    <w:rsid w:val="00A13409"/>
    <w:rsid w:val="00A14F08"/>
    <w:rsid w:val="00A17BAF"/>
    <w:rsid w:val="00A17C8F"/>
    <w:rsid w:val="00A20286"/>
    <w:rsid w:val="00A20478"/>
    <w:rsid w:val="00A20496"/>
    <w:rsid w:val="00A20F0C"/>
    <w:rsid w:val="00A210EA"/>
    <w:rsid w:val="00A21CB3"/>
    <w:rsid w:val="00A21F13"/>
    <w:rsid w:val="00A22E25"/>
    <w:rsid w:val="00A239AA"/>
    <w:rsid w:val="00A23E6B"/>
    <w:rsid w:val="00A23F47"/>
    <w:rsid w:val="00A24042"/>
    <w:rsid w:val="00A24581"/>
    <w:rsid w:val="00A24EA9"/>
    <w:rsid w:val="00A25366"/>
    <w:rsid w:val="00A272EB"/>
    <w:rsid w:val="00A279C7"/>
    <w:rsid w:val="00A27A12"/>
    <w:rsid w:val="00A27DD5"/>
    <w:rsid w:val="00A3004B"/>
    <w:rsid w:val="00A30D5E"/>
    <w:rsid w:val="00A31C2E"/>
    <w:rsid w:val="00A31C54"/>
    <w:rsid w:val="00A324E3"/>
    <w:rsid w:val="00A33A33"/>
    <w:rsid w:val="00A355F3"/>
    <w:rsid w:val="00A357A5"/>
    <w:rsid w:val="00A35AE6"/>
    <w:rsid w:val="00A35D88"/>
    <w:rsid w:val="00A37340"/>
    <w:rsid w:val="00A401C9"/>
    <w:rsid w:val="00A4080E"/>
    <w:rsid w:val="00A4091E"/>
    <w:rsid w:val="00A410A3"/>
    <w:rsid w:val="00A41434"/>
    <w:rsid w:val="00A443EB"/>
    <w:rsid w:val="00A44795"/>
    <w:rsid w:val="00A44B17"/>
    <w:rsid w:val="00A4601B"/>
    <w:rsid w:val="00A46374"/>
    <w:rsid w:val="00A47055"/>
    <w:rsid w:val="00A47104"/>
    <w:rsid w:val="00A51CEE"/>
    <w:rsid w:val="00A5215E"/>
    <w:rsid w:val="00A525E9"/>
    <w:rsid w:val="00A52D23"/>
    <w:rsid w:val="00A531E9"/>
    <w:rsid w:val="00A53A83"/>
    <w:rsid w:val="00A54649"/>
    <w:rsid w:val="00A54709"/>
    <w:rsid w:val="00A5771A"/>
    <w:rsid w:val="00A60450"/>
    <w:rsid w:val="00A624DE"/>
    <w:rsid w:val="00A65918"/>
    <w:rsid w:val="00A667A6"/>
    <w:rsid w:val="00A668EB"/>
    <w:rsid w:val="00A66AD3"/>
    <w:rsid w:val="00A66B9D"/>
    <w:rsid w:val="00A66FA4"/>
    <w:rsid w:val="00A67F4B"/>
    <w:rsid w:val="00A70219"/>
    <w:rsid w:val="00A71E5D"/>
    <w:rsid w:val="00A7256D"/>
    <w:rsid w:val="00A74497"/>
    <w:rsid w:val="00A74B07"/>
    <w:rsid w:val="00A75A9F"/>
    <w:rsid w:val="00A76583"/>
    <w:rsid w:val="00A76D91"/>
    <w:rsid w:val="00A76E3C"/>
    <w:rsid w:val="00A76FB6"/>
    <w:rsid w:val="00A7747D"/>
    <w:rsid w:val="00A7761F"/>
    <w:rsid w:val="00A80728"/>
    <w:rsid w:val="00A8173A"/>
    <w:rsid w:val="00A81B77"/>
    <w:rsid w:val="00A82A1D"/>
    <w:rsid w:val="00A82A93"/>
    <w:rsid w:val="00A82E92"/>
    <w:rsid w:val="00A836B9"/>
    <w:rsid w:val="00A83725"/>
    <w:rsid w:val="00A83D8B"/>
    <w:rsid w:val="00A844F9"/>
    <w:rsid w:val="00A847DC"/>
    <w:rsid w:val="00A86383"/>
    <w:rsid w:val="00A86667"/>
    <w:rsid w:val="00A86CCB"/>
    <w:rsid w:val="00A86E67"/>
    <w:rsid w:val="00A871D0"/>
    <w:rsid w:val="00A8760E"/>
    <w:rsid w:val="00A9031D"/>
    <w:rsid w:val="00A903E6"/>
    <w:rsid w:val="00A9145D"/>
    <w:rsid w:val="00A9444B"/>
    <w:rsid w:val="00A94923"/>
    <w:rsid w:val="00A96246"/>
    <w:rsid w:val="00A96870"/>
    <w:rsid w:val="00A970A7"/>
    <w:rsid w:val="00AA02ED"/>
    <w:rsid w:val="00AA07AC"/>
    <w:rsid w:val="00AA0A23"/>
    <w:rsid w:val="00AA1247"/>
    <w:rsid w:val="00AA1377"/>
    <w:rsid w:val="00AA1D7D"/>
    <w:rsid w:val="00AA1E4A"/>
    <w:rsid w:val="00AA1FCF"/>
    <w:rsid w:val="00AA2141"/>
    <w:rsid w:val="00AA6B74"/>
    <w:rsid w:val="00AA7BC5"/>
    <w:rsid w:val="00AB0128"/>
    <w:rsid w:val="00AB03F4"/>
    <w:rsid w:val="00AB0FEA"/>
    <w:rsid w:val="00AB1736"/>
    <w:rsid w:val="00AB1A97"/>
    <w:rsid w:val="00AB1CCD"/>
    <w:rsid w:val="00AB1D45"/>
    <w:rsid w:val="00AB2838"/>
    <w:rsid w:val="00AB33C9"/>
    <w:rsid w:val="00AB342E"/>
    <w:rsid w:val="00AB45C8"/>
    <w:rsid w:val="00AB594C"/>
    <w:rsid w:val="00AB620D"/>
    <w:rsid w:val="00AB6BD1"/>
    <w:rsid w:val="00AB763D"/>
    <w:rsid w:val="00AC0CE0"/>
    <w:rsid w:val="00AC14CD"/>
    <w:rsid w:val="00AC335F"/>
    <w:rsid w:val="00AC46C5"/>
    <w:rsid w:val="00AC475B"/>
    <w:rsid w:val="00AC4DD2"/>
    <w:rsid w:val="00AC52EC"/>
    <w:rsid w:val="00AC61BE"/>
    <w:rsid w:val="00AC67BE"/>
    <w:rsid w:val="00AC694F"/>
    <w:rsid w:val="00AC704E"/>
    <w:rsid w:val="00AD060D"/>
    <w:rsid w:val="00AD063F"/>
    <w:rsid w:val="00AD0C64"/>
    <w:rsid w:val="00AD1157"/>
    <w:rsid w:val="00AD1C88"/>
    <w:rsid w:val="00AD2390"/>
    <w:rsid w:val="00AD2445"/>
    <w:rsid w:val="00AD4156"/>
    <w:rsid w:val="00AD44A4"/>
    <w:rsid w:val="00AD4514"/>
    <w:rsid w:val="00AD5586"/>
    <w:rsid w:val="00AD5830"/>
    <w:rsid w:val="00AD5D17"/>
    <w:rsid w:val="00AD691B"/>
    <w:rsid w:val="00AD7276"/>
    <w:rsid w:val="00AE025C"/>
    <w:rsid w:val="00AE0B54"/>
    <w:rsid w:val="00AE0C80"/>
    <w:rsid w:val="00AE134B"/>
    <w:rsid w:val="00AE1CCE"/>
    <w:rsid w:val="00AE317A"/>
    <w:rsid w:val="00AE4522"/>
    <w:rsid w:val="00AE4EFC"/>
    <w:rsid w:val="00AE51D4"/>
    <w:rsid w:val="00AE67AC"/>
    <w:rsid w:val="00AE7015"/>
    <w:rsid w:val="00AE7526"/>
    <w:rsid w:val="00AF0ACD"/>
    <w:rsid w:val="00AF1F9A"/>
    <w:rsid w:val="00AF225A"/>
    <w:rsid w:val="00AF322C"/>
    <w:rsid w:val="00AF34DB"/>
    <w:rsid w:val="00AF549E"/>
    <w:rsid w:val="00AF5972"/>
    <w:rsid w:val="00AF7E82"/>
    <w:rsid w:val="00B01B84"/>
    <w:rsid w:val="00B01E23"/>
    <w:rsid w:val="00B01FD1"/>
    <w:rsid w:val="00B01FDE"/>
    <w:rsid w:val="00B024BA"/>
    <w:rsid w:val="00B03ADD"/>
    <w:rsid w:val="00B03DD4"/>
    <w:rsid w:val="00B04052"/>
    <w:rsid w:val="00B04F79"/>
    <w:rsid w:val="00B0589E"/>
    <w:rsid w:val="00B05D8E"/>
    <w:rsid w:val="00B07F00"/>
    <w:rsid w:val="00B1093A"/>
    <w:rsid w:val="00B10B4D"/>
    <w:rsid w:val="00B12BF6"/>
    <w:rsid w:val="00B13C19"/>
    <w:rsid w:val="00B14661"/>
    <w:rsid w:val="00B14966"/>
    <w:rsid w:val="00B14AFD"/>
    <w:rsid w:val="00B14FD6"/>
    <w:rsid w:val="00B161F7"/>
    <w:rsid w:val="00B16504"/>
    <w:rsid w:val="00B1786E"/>
    <w:rsid w:val="00B20A43"/>
    <w:rsid w:val="00B21133"/>
    <w:rsid w:val="00B2148D"/>
    <w:rsid w:val="00B21EAD"/>
    <w:rsid w:val="00B2271A"/>
    <w:rsid w:val="00B22A89"/>
    <w:rsid w:val="00B23A87"/>
    <w:rsid w:val="00B23D6B"/>
    <w:rsid w:val="00B24DA2"/>
    <w:rsid w:val="00B2531A"/>
    <w:rsid w:val="00B256E0"/>
    <w:rsid w:val="00B2623A"/>
    <w:rsid w:val="00B262EC"/>
    <w:rsid w:val="00B26E3B"/>
    <w:rsid w:val="00B30589"/>
    <w:rsid w:val="00B30902"/>
    <w:rsid w:val="00B30EEC"/>
    <w:rsid w:val="00B3256E"/>
    <w:rsid w:val="00B332B4"/>
    <w:rsid w:val="00B334D6"/>
    <w:rsid w:val="00B338F5"/>
    <w:rsid w:val="00B34CFD"/>
    <w:rsid w:val="00B357CB"/>
    <w:rsid w:val="00B357EF"/>
    <w:rsid w:val="00B35DD5"/>
    <w:rsid w:val="00B363A7"/>
    <w:rsid w:val="00B36DF1"/>
    <w:rsid w:val="00B36F77"/>
    <w:rsid w:val="00B3763D"/>
    <w:rsid w:val="00B401EE"/>
    <w:rsid w:val="00B405F9"/>
    <w:rsid w:val="00B40613"/>
    <w:rsid w:val="00B41373"/>
    <w:rsid w:val="00B41846"/>
    <w:rsid w:val="00B421EB"/>
    <w:rsid w:val="00B43292"/>
    <w:rsid w:val="00B43793"/>
    <w:rsid w:val="00B43FD6"/>
    <w:rsid w:val="00B445D7"/>
    <w:rsid w:val="00B456E1"/>
    <w:rsid w:val="00B465EE"/>
    <w:rsid w:val="00B46733"/>
    <w:rsid w:val="00B46B86"/>
    <w:rsid w:val="00B470E2"/>
    <w:rsid w:val="00B4773E"/>
    <w:rsid w:val="00B47DEA"/>
    <w:rsid w:val="00B5020A"/>
    <w:rsid w:val="00B5099A"/>
    <w:rsid w:val="00B50BED"/>
    <w:rsid w:val="00B51737"/>
    <w:rsid w:val="00B52604"/>
    <w:rsid w:val="00B52957"/>
    <w:rsid w:val="00B542C4"/>
    <w:rsid w:val="00B544A0"/>
    <w:rsid w:val="00B54761"/>
    <w:rsid w:val="00B5616E"/>
    <w:rsid w:val="00B563C0"/>
    <w:rsid w:val="00B5681C"/>
    <w:rsid w:val="00B60D81"/>
    <w:rsid w:val="00B61141"/>
    <w:rsid w:val="00B61622"/>
    <w:rsid w:val="00B61DD1"/>
    <w:rsid w:val="00B61FC3"/>
    <w:rsid w:val="00B64887"/>
    <w:rsid w:val="00B64D36"/>
    <w:rsid w:val="00B651B4"/>
    <w:rsid w:val="00B65916"/>
    <w:rsid w:val="00B66210"/>
    <w:rsid w:val="00B66310"/>
    <w:rsid w:val="00B67841"/>
    <w:rsid w:val="00B70AB5"/>
    <w:rsid w:val="00B717B1"/>
    <w:rsid w:val="00B725C3"/>
    <w:rsid w:val="00B72C9E"/>
    <w:rsid w:val="00B72CF0"/>
    <w:rsid w:val="00B73341"/>
    <w:rsid w:val="00B7368D"/>
    <w:rsid w:val="00B74E21"/>
    <w:rsid w:val="00B7540E"/>
    <w:rsid w:val="00B75ADC"/>
    <w:rsid w:val="00B76D9C"/>
    <w:rsid w:val="00B77E7E"/>
    <w:rsid w:val="00B80D18"/>
    <w:rsid w:val="00B8103D"/>
    <w:rsid w:val="00B8122B"/>
    <w:rsid w:val="00B81B40"/>
    <w:rsid w:val="00B81DCE"/>
    <w:rsid w:val="00B82EF3"/>
    <w:rsid w:val="00B844A5"/>
    <w:rsid w:val="00B845B4"/>
    <w:rsid w:val="00B850E0"/>
    <w:rsid w:val="00B858CD"/>
    <w:rsid w:val="00B86B7F"/>
    <w:rsid w:val="00B86EBD"/>
    <w:rsid w:val="00B90E9D"/>
    <w:rsid w:val="00B91873"/>
    <w:rsid w:val="00B9260A"/>
    <w:rsid w:val="00B92AEE"/>
    <w:rsid w:val="00B92EF5"/>
    <w:rsid w:val="00B9318D"/>
    <w:rsid w:val="00B932ED"/>
    <w:rsid w:val="00B9354F"/>
    <w:rsid w:val="00B94186"/>
    <w:rsid w:val="00B9509B"/>
    <w:rsid w:val="00B956D7"/>
    <w:rsid w:val="00B95DCD"/>
    <w:rsid w:val="00B96DB1"/>
    <w:rsid w:val="00B97204"/>
    <w:rsid w:val="00B973E2"/>
    <w:rsid w:val="00B974D3"/>
    <w:rsid w:val="00BA03A7"/>
    <w:rsid w:val="00BA0AC7"/>
    <w:rsid w:val="00BA12D3"/>
    <w:rsid w:val="00BA16AC"/>
    <w:rsid w:val="00BA1C4A"/>
    <w:rsid w:val="00BA2405"/>
    <w:rsid w:val="00BA3255"/>
    <w:rsid w:val="00BA3741"/>
    <w:rsid w:val="00BA3B28"/>
    <w:rsid w:val="00BA4CF1"/>
    <w:rsid w:val="00BA576C"/>
    <w:rsid w:val="00BA5E50"/>
    <w:rsid w:val="00BA6E87"/>
    <w:rsid w:val="00BB1301"/>
    <w:rsid w:val="00BB180A"/>
    <w:rsid w:val="00BB211E"/>
    <w:rsid w:val="00BB4095"/>
    <w:rsid w:val="00BB4648"/>
    <w:rsid w:val="00BB49E6"/>
    <w:rsid w:val="00BB57D1"/>
    <w:rsid w:val="00BB5D34"/>
    <w:rsid w:val="00BB6E4A"/>
    <w:rsid w:val="00BB77DB"/>
    <w:rsid w:val="00BC088A"/>
    <w:rsid w:val="00BC0E8D"/>
    <w:rsid w:val="00BC2711"/>
    <w:rsid w:val="00BC32C3"/>
    <w:rsid w:val="00BC3853"/>
    <w:rsid w:val="00BC38D0"/>
    <w:rsid w:val="00BC39CF"/>
    <w:rsid w:val="00BC5055"/>
    <w:rsid w:val="00BC55F5"/>
    <w:rsid w:val="00BC6A67"/>
    <w:rsid w:val="00BC7179"/>
    <w:rsid w:val="00BC7391"/>
    <w:rsid w:val="00BC757E"/>
    <w:rsid w:val="00BC75A6"/>
    <w:rsid w:val="00BC7F77"/>
    <w:rsid w:val="00BD01F7"/>
    <w:rsid w:val="00BD0211"/>
    <w:rsid w:val="00BD06DB"/>
    <w:rsid w:val="00BD0714"/>
    <w:rsid w:val="00BD1412"/>
    <w:rsid w:val="00BD26B6"/>
    <w:rsid w:val="00BD382D"/>
    <w:rsid w:val="00BD4B66"/>
    <w:rsid w:val="00BD5706"/>
    <w:rsid w:val="00BD62B5"/>
    <w:rsid w:val="00BD7FD7"/>
    <w:rsid w:val="00BE061A"/>
    <w:rsid w:val="00BE07CB"/>
    <w:rsid w:val="00BE0974"/>
    <w:rsid w:val="00BE1689"/>
    <w:rsid w:val="00BE2E8F"/>
    <w:rsid w:val="00BE32F5"/>
    <w:rsid w:val="00BE37C6"/>
    <w:rsid w:val="00BE391C"/>
    <w:rsid w:val="00BE4B7F"/>
    <w:rsid w:val="00BE59DF"/>
    <w:rsid w:val="00BE6C39"/>
    <w:rsid w:val="00BE6D6C"/>
    <w:rsid w:val="00BE72C4"/>
    <w:rsid w:val="00BE7909"/>
    <w:rsid w:val="00BF048A"/>
    <w:rsid w:val="00BF5B30"/>
    <w:rsid w:val="00BF5BDE"/>
    <w:rsid w:val="00BF5C6E"/>
    <w:rsid w:val="00BF5C95"/>
    <w:rsid w:val="00BF5DF8"/>
    <w:rsid w:val="00BF685D"/>
    <w:rsid w:val="00BF77DE"/>
    <w:rsid w:val="00C00B5C"/>
    <w:rsid w:val="00C01312"/>
    <w:rsid w:val="00C02EAE"/>
    <w:rsid w:val="00C03754"/>
    <w:rsid w:val="00C03A64"/>
    <w:rsid w:val="00C04FD5"/>
    <w:rsid w:val="00C07140"/>
    <w:rsid w:val="00C07380"/>
    <w:rsid w:val="00C107DE"/>
    <w:rsid w:val="00C10825"/>
    <w:rsid w:val="00C12BDA"/>
    <w:rsid w:val="00C12C0E"/>
    <w:rsid w:val="00C130DD"/>
    <w:rsid w:val="00C13518"/>
    <w:rsid w:val="00C1433F"/>
    <w:rsid w:val="00C149A7"/>
    <w:rsid w:val="00C149CE"/>
    <w:rsid w:val="00C15294"/>
    <w:rsid w:val="00C1569D"/>
    <w:rsid w:val="00C16D4D"/>
    <w:rsid w:val="00C200F2"/>
    <w:rsid w:val="00C20485"/>
    <w:rsid w:val="00C2108A"/>
    <w:rsid w:val="00C2220B"/>
    <w:rsid w:val="00C22437"/>
    <w:rsid w:val="00C22F3D"/>
    <w:rsid w:val="00C234BF"/>
    <w:rsid w:val="00C235C1"/>
    <w:rsid w:val="00C23D45"/>
    <w:rsid w:val="00C24176"/>
    <w:rsid w:val="00C2446A"/>
    <w:rsid w:val="00C24A0D"/>
    <w:rsid w:val="00C279CA"/>
    <w:rsid w:val="00C32B16"/>
    <w:rsid w:val="00C32C8B"/>
    <w:rsid w:val="00C32DF5"/>
    <w:rsid w:val="00C338DE"/>
    <w:rsid w:val="00C34BBA"/>
    <w:rsid w:val="00C3587E"/>
    <w:rsid w:val="00C359A1"/>
    <w:rsid w:val="00C3603F"/>
    <w:rsid w:val="00C36D8C"/>
    <w:rsid w:val="00C37799"/>
    <w:rsid w:val="00C417B2"/>
    <w:rsid w:val="00C4220D"/>
    <w:rsid w:val="00C43123"/>
    <w:rsid w:val="00C44040"/>
    <w:rsid w:val="00C441F2"/>
    <w:rsid w:val="00C443C4"/>
    <w:rsid w:val="00C44870"/>
    <w:rsid w:val="00C4706E"/>
    <w:rsid w:val="00C50171"/>
    <w:rsid w:val="00C50948"/>
    <w:rsid w:val="00C50BE9"/>
    <w:rsid w:val="00C51392"/>
    <w:rsid w:val="00C520A3"/>
    <w:rsid w:val="00C52375"/>
    <w:rsid w:val="00C52577"/>
    <w:rsid w:val="00C537C9"/>
    <w:rsid w:val="00C53846"/>
    <w:rsid w:val="00C5483F"/>
    <w:rsid w:val="00C54921"/>
    <w:rsid w:val="00C54F6C"/>
    <w:rsid w:val="00C55270"/>
    <w:rsid w:val="00C55544"/>
    <w:rsid w:val="00C56557"/>
    <w:rsid w:val="00C577B1"/>
    <w:rsid w:val="00C578DE"/>
    <w:rsid w:val="00C579FC"/>
    <w:rsid w:val="00C60406"/>
    <w:rsid w:val="00C60580"/>
    <w:rsid w:val="00C60911"/>
    <w:rsid w:val="00C61E99"/>
    <w:rsid w:val="00C62A55"/>
    <w:rsid w:val="00C6338D"/>
    <w:rsid w:val="00C637B9"/>
    <w:rsid w:val="00C64098"/>
    <w:rsid w:val="00C6409A"/>
    <w:rsid w:val="00C64F19"/>
    <w:rsid w:val="00C652D6"/>
    <w:rsid w:val="00C65C59"/>
    <w:rsid w:val="00C66BA6"/>
    <w:rsid w:val="00C66EDE"/>
    <w:rsid w:val="00C66F4C"/>
    <w:rsid w:val="00C6792E"/>
    <w:rsid w:val="00C70361"/>
    <w:rsid w:val="00C70614"/>
    <w:rsid w:val="00C707D0"/>
    <w:rsid w:val="00C71D19"/>
    <w:rsid w:val="00C722DC"/>
    <w:rsid w:val="00C72F58"/>
    <w:rsid w:val="00C734D3"/>
    <w:rsid w:val="00C74968"/>
    <w:rsid w:val="00C752B7"/>
    <w:rsid w:val="00C75762"/>
    <w:rsid w:val="00C757AD"/>
    <w:rsid w:val="00C76060"/>
    <w:rsid w:val="00C760C2"/>
    <w:rsid w:val="00C76339"/>
    <w:rsid w:val="00C76E7D"/>
    <w:rsid w:val="00C77047"/>
    <w:rsid w:val="00C7785E"/>
    <w:rsid w:val="00C77B47"/>
    <w:rsid w:val="00C80650"/>
    <w:rsid w:val="00C807A6"/>
    <w:rsid w:val="00C80E66"/>
    <w:rsid w:val="00C817A4"/>
    <w:rsid w:val="00C817BD"/>
    <w:rsid w:val="00C81951"/>
    <w:rsid w:val="00C81D7D"/>
    <w:rsid w:val="00C825DD"/>
    <w:rsid w:val="00C831BC"/>
    <w:rsid w:val="00C83882"/>
    <w:rsid w:val="00C84468"/>
    <w:rsid w:val="00C8483D"/>
    <w:rsid w:val="00C848A3"/>
    <w:rsid w:val="00C84C4C"/>
    <w:rsid w:val="00C86621"/>
    <w:rsid w:val="00C86FE8"/>
    <w:rsid w:val="00C87361"/>
    <w:rsid w:val="00C87FAA"/>
    <w:rsid w:val="00C909F6"/>
    <w:rsid w:val="00C90A08"/>
    <w:rsid w:val="00C90CF9"/>
    <w:rsid w:val="00C91B0B"/>
    <w:rsid w:val="00C926F3"/>
    <w:rsid w:val="00C92BA6"/>
    <w:rsid w:val="00C94E51"/>
    <w:rsid w:val="00C951D0"/>
    <w:rsid w:val="00C95756"/>
    <w:rsid w:val="00C95965"/>
    <w:rsid w:val="00C96C19"/>
    <w:rsid w:val="00C973DF"/>
    <w:rsid w:val="00C97DB2"/>
    <w:rsid w:val="00C97EA3"/>
    <w:rsid w:val="00CA050D"/>
    <w:rsid w:val="00CA0702"/>
    <w:rsid w:val="00CA0FFB"/>
    <w:rsid w:val="00CA14B8"/>
    <w:rsid w:val="00CA1625"/>
    <w:rsid w:val="00CA2A3F"/>
    <w:rsid w:val="00CA3AB6"/>
    <w:rsid w:val="00CA3B98"/>
    <w:rsid w:val="00CA41D7"/>
    <w:rsid w:val="00CA44E4"/>
    <w:rsid w:val="00CA4A84"/>
    <w:rsid w:val="00CA4CA6"/>
    <w:rsid w:val="00CA503E"/>
    <w:rsid w:val="00CA52D5"/>
    <w:rsid w:val="00CA565E"/>
    <w:rsid w:val="00CA596C"/>
    <w:rsid w:val="00CA662F"/>
    <w:rsid w:val="00CA75B7"/>
    <w:rsid w:val="00CA78F2"/>
    <w:rsid w:val="00CB155E"/>
    <w:rsid w:val="00CB16CF"/>
    <w:rsid w:val="00CB20DC"/>
    <w:rsid w:val="00CB23AD"/>
    <w:rsid w:val="00CB2459"/>
    <w:rsid w:val="00CB36EE"/>
    <w:rsid w:val="00CB3AF0"/>
    <w:rsid w:val="00CB3B4F"/>
    <w:rsid w:val="00CB3F6B"/>
    <w:rsid w:val="00CB47D7"/>
    <w:rsid w:val="00CB4D67"/>
    <w:rsid w:val="00CB526A"/>
    <w:rsid w:val="00CB5701"/>
    <w:rsid w:val="00CB669A"/>
    <w:rsid w:val="00CB66E0"/>
    <w:rsid w:val="00CB6DD9"/>
    <w:rsid w:val="00CB7C00"/>
    <w:rsid w:val="00CC02EC"/>
    <w:rsid w:val="00CC0F12"/>
    <w:rsid w:val="00CC0F98"/>
    <w:rsid w:val="00CC11F5"/>
    <w:rsid w:val="00CC11FE"/>
    <w:rsid w:val="00CC158C"/>
    <w:rsid w:val="00CC15D2"/>
    <w:rsid w:val="00CC19D6"/>
    <w:rsid w:val="00CC246A"/>
    <w:rsid w:val="00CC37D0"/>
    <w:rsid w:val="00CC42CD"/>
    <w:rsid w:val="00CC5628"/>
    <w:rsid w:val="00CC5EB0"/>
    <w:rsid w:val="00CC5EB7"/>
    <w:rsid w:val="00CC6F8F"/>
    <w:rsid w:val="00CC752E"/>
    <w:rsid w:val="00CC780A"/>
    <w:rsid w:val="00CD04B6"/>
    <w:rsid w:val="00CD0CC8"/>
    <w:rsid w:val="00CD1723"/>
    <w:rsid w:val="00CD1EAC"/>
    <w:rsid w:val="00CD36A8"/>
    <w:rsid w:val="00CD3D40"/>
    <w:rsid w:val="00CD4D29"/>
    <w:rsid w:val="00CD53EA"/>
    <w:rsid w:val="00CD57D7"/>
    <w:rsid w:val="00CD5A97"/>
    <w:rsid w:val="00CE014C"/>
    <w:rsid w:val="00CE1A1F"/>
    <w:rsid w:val="00CE1EAE"/>
    <w:rsid w:val="00CE22B5"/>
    <w:rsid w:val="00CE2872"/>
    <w:rsid w:val="00CE2A34"/>
    <w:rsid w:val="00CE2CA0"/>
    <w:rsid w:val="00CE387E"/>
    <w:rsid w:val="00CE398E"/>
    <w:rsid w:val="00CE43FE"/>
    <w:rsid w:val="00CE53CE"/>
    <w:rsid w:val="00CE5F18"/>
    <w:rsid w:val="00CE6411"/>
    <w:rsid w:val="00CE66D8"/>
    <w:rsid w:val="00CE73D1"/>
    <w:rsid w:val="00CE7F66"/>
    <w:rsid w:val="00CF06C8"/>
    <w:rsid w:val="00CF07E9"/>
    <w:rsid w:val="00CF29A7"/>
    <w:rsid w:val="00CF2CE4"/>
    <w:rsid w:val="00CF32E8"/>
    <w:rsid w:val="00CF3559"/>
    <w:rsid w:val="00CF4BC9"/>
    <w:rsid w:val="00CF54E7"/>
    <w:rsid w:val="00CF64C8"/>
    <w:rsid w:val="00D00B49"/>
    <w:rsid w:val="00D024E3"/>
    <w:rsid w:val="00D02815"/>
    <w:rsid w:val="00D02C1C"/>
    <w:rsid w:val="00D031CF"/>
    <w:rsid w:val="00D032A8"/>
    <w:rsid w:val="00D036F8"/>
    <w:rsid w:val="00D042FB"/>
    <w:rsid w:val="00D044A5"/>
    <w:rsid w:val="00D04FAF"/>
    <w:rsid w:val="00D05751"/>
    <w:rsid w:val="00D058F8"/>
    <w:rsid w:val="00D05BC4"/>
    <w:rsid w:val="00D069ED"/>
    <w:rsid w:val="00D10E41"/>
    <w:rsid w:val="00D11B08"/>
    <w:rsid w:val="00D1265F"/>
    <w:rsid w:val="00D16117"/>
    <w:rsid w:val="00D17622"/>
    <w:rsid w:val="00D200F5"/>
    <w:rsid w:val="00D20DE0"/>
    <w:rsid w:val="00D21931"/>
    <w:rsid w:val="00D21B02"/>
    <w:rsid w:val="00D21CDE"/>
    <w:rsid w:val="00D22349"/>
    <w:rsid w:val="00D2244D"/>
    <w:rsid w:val="00D22AD4"/>
    <w:rsid w:val="00D22DE7"/>
    <w:rsid w:val="00D23E8C"/>
    <w:rsid w:val="00D26519"/>
    <w:rsid w:val="00D266E2"/>
    <w:rsid w:val="00D268DA"/>
    <w:rsid w:val="00D26ED1"/>
    <w:rsid w:val="00D27FDC"/>
    <w:rsid w:val="00D30595"/>
    <w:rsid w:val="00D308FD"/>
    <w:rsid w:val="00D30C63"/>
    <w:rsid w:val="00D326F0"/>
    <w:rsid w:val="00D32E70"/>
    <w:rsid w:val="00D330C0"/>
    <w:rsid w:val="00D34160"/>
    <w:rsid w:val="00D343C6"/>
    <w:rsid w:val="00D34A48"/>
    <w:rsid w:val="00D35576"/>
    <w:rsid w:val="00D405F0"/>
    <w:rsid w:val="00D406F9"/>
    <w:rsid w:val="00D4072E"/>
    <w:rsid w:val="00D40ADB"/>
    <w:rsid w:val="00D41239"/>
    <w:rsid w:val="00D4128A"/>
    <w:rsid w:val="00D44DA7"/>
    <w:rsid w:val="00D45113"/>
    <w:rsid w:val="00D45A99"/>
    <w:rsid w:val="00D46460"/>
    <w:rsid w:val="00D46501"/>
    <w:rsid w:val="00D47A76"/>
    <w:rsid w:val="00D511FA"/>
    <w:rsid w:val="00D51621"/>
    <w:rsid w:val="00D53708"/>
    <w:rsid w:val="00D53A0D"/>
    <w:rsid w:val="00D53A52"/>
    <w:rsid w:val="00D53F51"/>
    <w:rsid w:val="00D54423"/>
    <w:rsid w:val="00D5465E"/>
    <w:rsid w:val="00D54BCF"/>
    <w:rsid w:val="00D55F3D"/>
    <w:rsid w:val="00D56083"/>
    <w:rsid w:val="00D56314"/>
    <w:rsid w:val="00D57619"/>
    <w:rsid w:val="00D57A0B"/>
    <w:rsid w:val="00D57D54"/>
    <w:rsid w:val="00D61119"/>
    <w:rsid w:val="00D6294B"/>
    <w:rsid w:val="00D62C9E"/>
    <w:rsid w:val="00D6313A"/>
    <w:rsid w:val="00D6380D"/>
    <w:rsid w:val="00D63925"/>
    <w:rsid w:val="00D63CD7"/>
    <w:rsid w:val="00D642A6"/>
    <w:rsid w:val="00D6467E"/>
    <w:rsid w:val="00D65143"/>
    <w:rsid w:val="00D6541E"/>
    <w:rsid w:val="00D65A3B"/>
    <w:rsid w:val="00D66B10"/>
    <w:rsid w:val="00D67B13"/>
    <w:rsid w:val="00D70030"/>
    <w:rsid w:val="00D70717"/>
    <w:rsid w:val="00D709DA"/>
    <w:rsid w:val="00D71F07"/>
    <w:rsid w:val="00D7353E"/>
    <w:rsid w:val="00D737FE"/>
    <w:rsid w:val="00D743C0"/>
    <w:rsid w:val="00D745FE"/>
    <w:rsid w:val="00D74944"/>
    <w:rsid w:val="00D74DA6"/>
    <w:rsid w:val="00D74F36"/>
    <w:rsid w:val="00D763BF"/>
    <w:rsid w:val="00D76E99"/>
    <w:rsid w:val="00D7750F"/>
    <w:rsid w:val="00D77AA1"/>
    <w:rsid w:val="00D77B05"/>
    <w:rsid w:val="00D77B28"/>
    <w:rsid w:val="00D807DB"/>
    <w:rsid w:val="00D82EED"/>
    <w:rsid w:val="00D83995"/>
    <w:rsid w:val="00D83FCD"/>
    <w:rsid w:val="00D8414D"/>
    <w:rsid w:val="00D84C18"/>
    <w:rsid w:val="00D84E4A"/>
    <w:rsid w:val="00D84EF4"/>
    <w:rsid w:val="00D85702"/>
    <w:rsid w:val="00D85F10"/>
    <w:rsid w:val="00D86616"/>
    <w:rsid w:val="00D866A8"/>
    <w:rsid w:val="00D869B8"/>
    <w:rsid w:val="00D872AD"/>
    <w:rsid w:val="00D879AF"/>
    <w:rsid w:val="00D87E95"/>
    <w:rsid w:val="00D91CC9"/>
    <w:rsid w:val="00D926AA"/>
    <w:rsid w:val="00D92923"/>
    <w:rsid w:val="00D92A5B"/>
    <w:rsid w:val="00D92C78"/>
    <w:rsid w:val="00D92D40"/>
    <w:rsid w:val="00D94075"/>
    <w:rsid w:val="00D9493F"/>
    <w:rsid w:val="00D94FA5"/>
    <w:rsid w:val="00D95BEA"/>
    <w:rsid w:val="00D97218"/>
    <w:rsid w:val="00D97339"/>
    <w:rsid w:val="00D97A00"/>
    <w:rsid w:val="00DA051A"/>
    <w:rsid w:val="00DA1626"/>
    <w:rsid w:val="00DA1DD9"/>
    <w:rsid w:val="00DA2755"/>
    <w:rsid w:val="00DA35A2"/>
    <w:rsid w:val="00DA381D"/>
    <w:rsid w:val="00DA3CC0"/>
    <w:rsid w:val="00DA541D"/>
    <w:rsid w:val="00DA57B8"/>
    <w:rsid w:val="00DA6243"/>
    <w:rsid w:val="00DA7BA8"/>
    <w:rsid w:val="00DB0050"/>
    <w:rsid w:val="00DB08C9"/>
    <w:rsid w:val="00DB0BFE"/>
    <w:rsid w:val="00DB0DDD"/>
    <w:rsid w:val="00DB137F"/>
    <w:rsid w:val="00DB171B"/>
    <w:rsid w:val="00DB23C8"/>
    <w:rsid w:val="00DB23D4"/>
    <w:rsid w:val="00DB275F"/>
    <w:rsid w:val="00DB43C2"/>
    <w:rsid w:val="00DB4514"/>
    <w:rsid w:val="00DB47E1"/>
    <w:rsid w:val="00DB5819"/>
    <w:rsid w:val="00DB58B0"/>
    <w:rsid w:val="00DB5CE0"/>
    <w:rsid w:val="00DB5E93"/>
    <w:rsid w:val="00DB66BD"/>
    <w:rsid w:val="00DB74B0"/>
    <w:rsid w:val="00DB7856"/>
    <w:rsid w:val="00DB7A33"/>
    <w:rsid w:val="00DB7E67"/>
    <w:rsid w:val="00DC0FAB"/>
    <w:rsid w:val="00DC10D4"/>
    <w:rsid w:val="00DC2514"/>
    <w:rsid w:val="00DC2C24"/>
    <w:rsid w:val="00DC35B5"/>
    <w:rsid w:val="00DC3A9E"/>
    <w:rsid w:val="00DC3E8B"/>
    <w:rsid w:val="00DC5D05"/>
    <w:rsid w:val="00DC626F"/>
    <w:rsid w:val="00DC6C1B"/>
    <w:rsid w:val="00DC7EA8"/>
    <w:rsid w:val="00DC7FC0"/>
    <w:rsid w:val="00DD029F"/>
    <w:rsid w:val="00DD06E5"/>
    <w:rsid w:val="00DD0951"/>
    <w:rsid w:val="00DD0D3B"/>
    <w:rsid w:val="00DD1789"/>
    <w:rsid w:val="00DD1A81"/>
    <w:rsid w:val="00DD200A"/>
    <w:rsid w:val="00DD2040"/>
    <w:rsid w:val="00DD3576"/>
    <w:rsid w:val="00DD3AB8"/>
    <w:rsid w:val="00DD4339"/>
    <w:rsid w:val="00DD4B56"/>
    <w:rsid w:val="00DD5771"/>
    <w:rsid w:val="00DE102F"/>
    <w:rsid w:val="00DE25B6"/>
    <w:rsid w:val="00DE43A6"/>
    <w:rsid w:val="00DE4E10"/>
    <w:rsid w:val="00DE4E1A"/>
    <w:rsid w:val="00DE4F46"/>
    <w:rsid w:val="00DE5015"/>
    <w:rsid w:val="00DE5799"/>
    <w:rsid w:val="00DE5E11"/>
    <w:rsid w:val="00DE5F98"/>
    <w:rsid w:val="00DE78A6"/>
    <w:rsid w:val="00DF006A"/>
    <w:rsid w:val="00DF0F76"/>
    <w:rsid w:val="00DF490C"/>
    <w:rsid w:val="00DF50EB"/>
    <w:rsid w:val="00DF6A43"/>
    <w:rsid w:val="00DF6B32"/>
    <w:rsid w:val="00DF7808"/>
    <w:rsid w:val="00DFBF1B"/>
    <w:rsid w:val="00E00FFF"/>
    <w:rsid w:val="00E01957"/>
    <w:rsid w:val="00E01AB7"/>
    <w:rsid w:val="00E02019"/>
    <w:rsid w:val="00E02381"/>
    <w:rsid w:val="00E023CB"/>
    <w:rsid w:val="00E02DB7"/>
    <w:rsid w:val="00E033F8"/>
    <w:rsid w:val="00E03705"/>
    <w:rsid w:val="00E03C27"/>
    <w:rsid w:val="00E04617"/>
    <w:rsid w:val="00E056A3"/>
    <w:rsid w:val="00E0589D"/>
    <w:rsid w:val="00E06650"/>
    <w:rsid w:val="00E06904"/>
    <w:rsid w:val="00E06995"/>
    <w:rsid w:val="00E06C1E"/>
    <w:rsid w:val="00E07A96"/>
    <w:rsid w:val="00E09B53"/>
    <w:rsid w:val="00E1070A"/>
    <w:rsid w:val="00E12C61"/>
    <w:rsid w:val="00E133AE"/>
    <w:rsid w:val="00E13745"/>
    <w:rsid w:val="00E13EE9"/>
    <w:rsid w:val="00E14029"/>
    <w:rsid w:val="00E1445C"/>
    <w:rsid w:val="00E151CB"/>
    <w:rsid w:val="00E15275"/>
    <w:rsid w:val="00E158BD"/>
    <w:rsid w:val="00E15DF4"/>
    <w:rsid w:val="00E15E30"/>
    <w:rsid w:val="00E1634C"/>
    <w:rsid w:val="00E20216"/>
    <w:rsid w:val="00E20B39"/>
    <w:rsid w:val="00E20D46"/>
    <w:rsid w:val="00E20DD1"/>
    <w:rsid w:val="00E2137E"/>
    <w:rsid w:val="00E23A43"/>
    <w:rsid w:val="00E24093"/>
    <w:rsid w:val="00E24BC2"/>
    <w:rsid w:val="00E24D4B"/>
    <w:rsid w:val="00E2559E"/>
    <w:rsid w:val="00E262CC"/>
    <w:rsid w:val="00E264C8"/>
    <w:rsid w:val="00E267EC"/>
    <w:rsid w:val="00E26899"/>
    <w:rsid w:val="00E268A0"/>
    <w:rsid w:val="00E26F47"/>
    <w:rsid w:val="00E30049"/>
    <w:rsid w:val="00E30D85"/>
    <w:rsid w:val="00E31212"/>
    <w:rsid w:val="00E32314"/>
    <w:rsid w:val="00E324A0"/>
    <w:rsid w:val="00E329A0"/>
    <w:rsid w:val="00E34299"/>
    <w:rsid w:val="00E3457D"/>
    <w:rsid w:val="00E34BC7"/>
    <w:rsid w:val="00E35166"/>
    <w:rsid w:val="00E35660"/>
    <w:rsid w:val="00E360CF"/>
    <w:rsid w:val="00E36B9B"/>
    <w:rsid w:val="00E40B94"/>
    <w:rsid w:val="00E41F7A"/>
    <w:rsid w:val="00E43279"/>
    <w:rsid w:val="00E43296"/>
    <w:rsid w:val="00E437A2"/>
    <w:rsid w:val="00E44365"/>
    <w:rsid w:val="00E44C3E"/>
    <w:rsid w:val="00E462DB"/>
    <w:rsid w:val="00E4670B"/>
    <w:rsid w:val="00E50066"/>
    <w:rsid w:val="00E502CA"/>
    <w:rsid w:val="00E508BA"/>
    <w:rsid w:val="00E52806"/>
    <w:rsid w:val="00E53CC9"/>
    <w:rsid w:val="00E542CB"/>
    <w:rsid w:val="00E54727"/>
    <w:rsid w:val="00E559BD"/>
    <w:rsid w:val="00E574CD"/>
    <w:rsid w:val="00E575F9"/>
    <w:rsid w:val="00E57A58"/>
    <w:rsid w:val="00E57C03"/>
    <w:rsid w:val="00E60396"/>
    <w:rsid w:val="00E606A0"/>
    <w:rsid w:val="00E60A9F"/>
    <w:rsid w:val="00E60D08"/>
    <w:rsid w:val="00E6193A"/>
    <w:rsid w:val="00E62551"/>
    <w:rsid w:val="00E62F8C"/>
    <w:rsid w:val="00E6368A"/>
    <w:rsid w:val="00E63A57"/>
    <w:rsid w:val="00E63AB0"/>
    <w:rsid w:val="00E63C3A"/>
    <w:rsid w:val="00E643B0"/>
    <w:rsid w:val="00E6574A"/>
    <w:rsid w:val="00E6647C"/>
    <w:rsid w:val="00E66AD2"/>
    <w:rsid w:val="00E66D68"/>
    <w:rsid w:val="00E7097F"/>
    <w:rsid w:val="00E71CC8"/>
    <w:rsid w:val="00E72D3D"/>
    <w:rsid w:val="00E736B0"/>
    <w:rsid w:val="00E74B88"/>
    <w:rsid w:val="00E74DCE"/>
    <w:rsid w:val="00E769D8"/>
    <w:rsid w:val="00E76D09"/>
    <w:rsid w:val="00E76F6C"/>
    <w:rsid w:val="00E77712"/>
    <w:rsid w:val="00E80EE2"/>
    <w:rsid w:val="00E828C8"/>
    <w:rsid w:val="00E8439E"/>
    <w:rsid w:val="00E844F4"/>
    <w:rsid w:val="00E844FB"/>
    <w:rsid w:val="00E84CC5"/>
    <w:rsid w:val="00E85583"/>
    <w:rsid w:val="00E861B6"/>
    <w:rsid w:val="00E861D3"/>
    <w:rsid w:val="00E86397"/>
    <w:rsid w:val="00E873A7"/>
    <w:rsid w:val="00E87849"/>
    <w:rsid w:val="00E87AE2"/>
    <w:rsid w:val="00E87BA3"/>
    <w:rsid w:val="00E91C2E"/>
    <w:rsid w:val="00E9333D"/>
    <w:rsid w:val="00E94496"/>
    <w:rsid w:val="00E94565"/>
    <w:rsid w:val="00E95703"/>
    <w:rsid w:val="00E96A85"/>
    <w:rsid w:val="00E974AD"/>
    <w:rsid w:val="00E97E1D"/>
    <w:rsid w:val="00EA095A"/>
    <w:rsid w:val="00EA0D43"/>
    <w:rsid w:val="00EA0FEB"/>
    <w:rsid w:val="00EA2451"/>
    <w:rsid w:val="00EA24CD"/>
    <w:rsid w:val="00EA2A82"/>
    <w:rsid w:val="00EA34A2"/>
    <w:rsid w:val="00EA3CD5"/>
    <w:rsid w:val="00EA79AF"/>
    <w:rsid w:val="00EA79C4"/>
    <w:rsid w:val="00EB049C"/>
    <w:rsid w:val="00EB04AD"/>
    <w:rsid w:val="00EB1515"/>
    <w:rsid w:val="00EB199E"/>
    <w:rsid w:val="00EB24BC"/>
    <w:rsid w:val="00EB2CFD"/>
    <w:rsid w:val="00EB2DE9"/>
    <w:rsid w:val="00EB2E6F"/>
    <w:rsid w:val="00EB3050"/>
    <w:rsid w:val="00EB3075"/>
    <w:rsid w:val="00EB31C9"/>
    <w:rsid w:val="00EB4642"/>
    <w:rsid w:val="00EB4C74"/>
    <w:rsid w:val="00EB52A5"/>
    <w:rsid w:val="00EB5353"/>
    <w:rsid w:val="00EB57B9"/>
    <w:rsid w:val="00EB5F24"/>
    <w:rsid w:val="00EB692B"/>
    <w:rsid w:val="00EB6C19"/>
    <w:rsid w:val="00EB6D77"/>
    <w:rsid w:val="00EB7632"/>
    <w:rsid w:val="00EB7D19"/>
    <w:rsid w:val="00EC0181"/>
    <w:rsid w:val="00EC03D9"/>
    <w:rsid w:val="00EC0841"/>
    <w:rsid w:val="00EC096E"/>
    <w:rsid w:val="00EC144D"/>
    <w:rsid w:val="00EC149A"/>
    <w:rsid w:val="00EC1AE2"/>
    <w:rsid w:val="00EC1C21"/>
    <w:rsid w:val="00EC2806"/>
    <w:rsid w:val="00EC3B5F"/>
    <w:rsid w:val="00EC457F"/>
    <w:rsid w:val="00EC4FA4"/>
    <w:rsid w:val="00EC5A27"/>
    <w:rsid w:val="00EC6E08"/>
    <w:rsid w:val="00EC7D13"/>
    <w:rsid w:val="00ED0013"/>
    <w:rsid w:val="00ED0146"/>
    <w:rsid w:val="00ED0380"/>
    <w:rsid w:val="00ED0607"/>
    <w:rsid w:val="00ED0D29"/>
    <w:rsid w:val="00ED129A"/>
    <w:rsid w:val="00ED3463"/>
    <w:rsid w:val="00ED3EF0"/>
    <w:rsid w:val="00ED4689"/>
    <w:rsid w:val="00ED4717"/>
    <w:rsid w:val="00ED48DA"/>
    <w:rsid w:val="00ED4923"/>
    <w:rsid w:val="00ED5373"/>
    <w:rsid w:val="00ED63F4"/>
    <w:rsid w:val="00ED697A"/>
    <w:rsid w:val="00ED6A98"/>
    <w:rsid w:val="00ED72E3"/>
    <w:rsid w:val="00ED772C"/>
    <w:rsid w:val="00ED7933"/>
    <w:rsid w:val="00EE18BA"/>
    <w:rsid w:val="00EE226E"/>
    <w:rsid w:val="00EE2952"/>
    <w:rsid w:val="00EE32DC"/>
    <w:rsid w:val="00EE35A3"/>
    <w:rsid w:val="00EE3CF1"/>
    <w:rsid w:val="00EE3F65"/>
    <w:rsid w:val="00EE4133"/>
    <w:rsid w:val="00EE544F"/>
    <w:rsid w:val="00EE59F4"/>
    <w:rsid w:val="00EE5BEF"/>
    <w:rsid w:val="00EE5EE6"/>
    <w:rsid w:val="00EE6633"/>
    <w:rsid w:val="00EE72A4"/>
    <w:rsid w:val="00EE7930"/>
    <w:rsid w:val="00EF0158"/>
    <w:rsid w:val="00EF09A4"/>
    <w:rsid w:val="00EF0CCE"/>
    <w:rsid w:val="00EF1B6E"/>
    <w:rsid w:val="00EF2321"/>
    <w:rsid w:val="00EF2362"/>
    <w:rsid w:val="00EF2514"/>
    <w:rsid w:val="00EF2F66"/>
    <w:rsid w:val="00EF34E0"/>
    <w:rsid w:val="00EF5582"/>
    <w:rsid w:val="00EF697A"/>
    <w:rsid w:val="00EF6B68"/>
    <w:rsid w:val="00F00186"/>
    <w:rsid w:val="00F00528"/>
    <w:rsid w:val="00F01357"/>
    <w:rsid w:val="00F01EDA"/>
    <w:rsid w:val="00F0216D"/>
    <w:rsid w:val="00F02228"/>
    <w:rsid w:val="00F02600"/>
    <w:rsid w:val="00F029F9"/>
    <w:rsid w:val="00F04D64"/>
    <w:rsid w:val="00F06F75"/>
    <w:rsid w:val="00F07517"/>
    <w:rsid w:val="00F10B2C"/>
    <w:rsid w:val="00F10EE2"/>
    <w:rsid w:val="00F1209C"/>
    <w:rsid w:val="00F127E6"/>
    <w:rsid w:val="00F1374B"/>
    <w:rsid w:val="00F15651"/>
    <w:rsid w:val="00F159E1"/>
    <w:rsid w:val="00F16AA1"/>
    <w:rsid w:val="00F16BA3"/>
    <w:rsid w:val="00F17231"/>
    <w:rsid w:val="00F17258"/>
    <w:rsid w:val="00F17A98"/>
    <w:rsid w:val="00F17C48"/>
    <w:rsid w:val="00F20176"/>
    <w:rsid w:val="00F20186"/>
    <w:rsid w:val="00F2122B"/>
    <w:rsid w:val="00F212B5"/>
    <w:rsid w:val="00F221A4"/>
    <w:rsid w:val="00F22835"/>
    <w:rsid w:val="00F23425"/>
    <w:rsid w:val="00F23615"/>
    <w:rsid w:val="00F2391E"/>
    <w:rsid w:val="00F24B06"/>
    <w:rsid w:val="00F2565B"/>
    <w:rsid w:val="00F258F2"/>
    <w:rsid w:val="00F26B79"/>
    <w:rsid w:val="00F27379"/>
    <w:rsid w:val="00F303A5"/>
    <w:rsid w:val="00F3147F"/>
    <w:rsid w:val="00F31BF7"/>
    <w:rsid w:val="00F31F81"/>
    <w:rsid w:val="00F329CA"/>
    <w:rsid w:val="00F32AC1"/>
    <w:rsid w:val="00F32E81"/>
    <w:rsid w:val="00F35617"/>
    <w:rsid w:val="00F35BDA"/>
    <w:rsid w:val="00F36A4F"/>
    <w:rsid w:val="00F376B1"/>
    <w:rsid w:val="00F4069B"/>
    <w:rsid w:val="00F40A8E"/>
    <w:rsid w:val="00F40AA4"/>
    <w:rsid w:val="00F418D5"/>
    <w:rsid w:val="00F41BB2"/>
    <w:rsid w:val="00F41D38"/>
    <w:rsid w:val="00F42CD8"/>
    <w:rsid w:val="00F444AD"/>
    <w:rsid w:val="00F44F2B"/>
    <w:rsid w:val="00F45845"/>
    <w:rsid w:val="00F45A0D"/>
    <w:rsid w:val="00F45BE4"/>
    <w:rsid w:val="00F4634E"/>
    <w:rsid w:val="00F50832"/>
    <w:rsid w:val="00F50BE2"/>
    <w:rsid w:val="00F52FEB"/>
    <w:rsid w:val="00F53B3D"/>
    <w:rsid w:val="00F550DB"/>
    <w:rsid w:val="00F55AD6"/>
    <w:rsid w:val="00F55F3A"/>
    <w:rsid w:val="00F56FDC"/>
    <w:rsid w:val="00F5C832"/>
    <w:rsid w:val="00F60A6B"/>
    <w:rsid w:val="00F612E6"/>
    <w:rsid w:val="00F63F1B"/>
    <w:rsid w:val="00F63F81"/>
    <w:rsid w:val="00F64EAB"/>
    <w:rsid w:val="00F654F2"/>
    <w:rsid w:val="00F659E6"/>
    <w:rsid w:val="00F65C7C"/>
    <w:rsid w:val="00F66ACA"/>
    <w:rsid w:val="00F66CCB"/>
    <w:rsid w:val="00F675BA"/>
    <w:rsid w:val="00F67C57"/>
    <w:rsid w:val="00F70980"/>
    <w:rsid w:val="00F70C44"/>
    <w:rsid w:val="00F728BC"/>
    <w:rsid w:val="00F72A4F"/>
    <w:rsid w:val="00F73760"/>
    <w:rsid w:val="00F73CE3"/>
    <w:rsid w:val="00F7407A"/>
    <w:rsid w:val="00F81D8C"/>
    <w:rsid w:val="00F81F1E"/>
    <w:rsid w:val="00F82335"/>
    <w:rsid w:val="00F826C4"/>
    <w:rsid w:val="00F82DA6"/>
    <w:rsid w:val="00F83329"/>
    <w:rsid w:val="00F83420"/>
    <w:rsid w:val="00F836CF"/>
    <w:rsid w:val="00F83F43"/>
    <w:rsid w:val="00F8447E"/>
    <w:rsid w:val="00F84DDB"/>
    <w:rsid w:val="00F84EFF"/>
    <w:rsid w:val="00F84F86"/>
    <w:rsid w:val="00F860E7"/>
    <w:rsid w:val="00F87029"/>
    <w:rsid w:val="00F8733B"/>
    <w:rsid w:val="00F873CD"/>
    <w:rsid w:val="00F87864"/>
    <w:rsid w:val="00F87CB2"/>
    <w:rsid w:val="00F92191"/>
    <w:rsid w:val="00F92A55"/>
    <w:rsid w:val="00F95873"/>
    <w:rsid w:val="00F9775A"/>
    <w:rsid w:val="00FA0D77"/>
    <w:rsid w:val="00FA1C22"/>
    <w:rsid w:val="00FA1D9A"/>
    <w:rsid w:val="00FA1DF3"/>
    <w:rsid w:val="00FA289C"/>
    <w:rsid w:val="00FA3666"/>
    <w:rsid w:val="00FA39C7"/>
    <w:rsid w:val="00FA459D"/>
    <w:rsid w:val="00FA5001"/>
    <w:rsid w:val="00FA53DA"/>
    <w:rsid w:val="00FA578B"/>
    <w:rsid w:val="00FB00FD"/>
    <w:rsid w:val="00FB2436"/>
    <w:rsid w:val="00FB2D9A"/>
    <w:rsid w:val="00FB3441"/>
    <w:rsid w:val="00FB3584"/>
    <w:rsid w:val="00FB3C68"/>
    <w:rsid w:val="00FB3E7E"/>
    <w:rsid w:val="00FB6534"/>
    <w:rsid w:val="00FB6605"/>
    <w:rsid w:val="00FB6857"/>
    <w:rsid w:val="00FB6F49"/>
    <w:rsid w:val="00FB71D9"/>
    <w:rsid w:val="00FB7522"/>
    <w:rsid w:val="00FB7575"/>
    <w:rsid w:val="00FB77F7"/>
    <w:rsid w:val="00FB78C7"/>
    <w:rsid w:val="00FC1E49"/>
    <w:rsid w:val="00FC28DC"/>
    <w:rsid w:val="00FC29DE"/>
    <w:rsid w:val="00FC2BDE"/>
    <w:rsid w:val="00FC3A20"/>
    <w:rsid w:val="00FC3E4F"/>
    <w:rsid w:val="00FC47E0"/>
    <w:rsid w:val="00FC4E7D"/>
    <w:rsid w:val="00FC5335"/>
    <w:rsid w:val="00FC5727"/>
    <w:rsid w:val="00FC58AA"/>
    <w:rsid w:val="00FC6001"/>
    <w:rsid w:val="00FC6257"/>
    <w:rsid w:val="00FC7581"/>
    <w:rsid w:val="00FC7CA7"/>
    <w:rsid w:val="00FC7F2D"/>
    <w:rsid w:val="00FD03DA"/>
    <w:rsid w:val="00FD0A7B"/>
    <w:rsid w:val="00FD18FB"/>
    <w:rsid w:val="00FD2BF5"/>
    <w:rsid w:val="00FD3689"/>
    <w:rsid w:val="00FD3BD1"/>
    <w:rsid w:val="00FD5D17"/>
    <w:rsid w:val="00FD656E"/>
    <w:rsid w:val="00FD6A3E"/>
    <w:rsid w:val="00FD7B4E"/>
    <w:rsid w:val="00FD7D6A"/>
    <w:rsid w:val="00FD7E26"/>
    <w:rsid w:val="00FD7FB8"/>
    <w:rsid w:val="00FE1D8F"/>
    <w:rsid w:val="00FE302B"/>
    <w:rsid w:val="00FE3163"/>
    <w:rsid w:val="00FE3CD1"/>
    <w:rsid w:val="00FE3F95"/>
    <w:rsid w:val="00FE5A3F"/>
    <w:rsid w:val="00FE5DC4"/>
    <w:rsid w:val="00FE69EF"/>
    <w:rsid w:val="00FE7312"/>
    <w:rsid w:val="00FF10EE"/>
    <w:rsid w:val="00FF1230"/>
    <w:rsid w:val="00FF17F8"/>
    <w:rsid w:val="00FF22A0"/>
    <w:rsid w:val="00FF2758"/>
    <w:rsid w:val="00FF3007"/>
    <w:rsid w:val="00FF3171"/>
    <w:rsid w:val="00FF3936"/>
    <w:rsid w:val="00FF4F9A"/>
    <w:rsid w:val="00FF5C69"/>
    <w:rsid w:val="00FF61C3"/>
    <w:rsid w:val="00FF64D9"/>
    <w:rsid w:val="00FF654C"/>
    <w:rsid w:val="00FF6BE3"/>
    <w:rsid w:val="00FF784E"/>
    <w:rsid w:val="00FF7B02"/>
    <w:rsid w:val="011177B8"/>
    <w:rsid w:val="01239294"/>
    <w:rsid w:val="012727CB"/>
    <w:rsid w:val="015213FA"/>
    <w:rsid w:val="015B5E1A"/>
    <w:rsid w:val="015CA984"/>
    <w:rsid w:val="017AF55D"/>
    <w:rsid w:val="0180C318"/>
    <w:rsid w:val="018A9EF3"/>
    <w:rsid w:val="019DC20C"/>
    <w:rsid w:val="01A8605E"/>
    <w:rsid w:val="01ADAD2D"/>
    <w:rsid w:val="01B1C8DF"/>
    <w:rsid w:val="01BC29B4"/>
    <w:rsid w:val="01EB4F09"/>
    <w:rsid w:val="020CB012"/>
    <w:rsid w:val="020CBE00"/>
    <w:rsid w:val="02190584"/>
    <w:rsid w:val="02278CF7"/>
    <w:rsid w:val="02325DDE"/>
    <w:rsid w:val="0245E193"/>
    <w:rsid w:val="024BCB3A"/>
    <w:rsid w:val="0269217A"/>
    <w:rsid w:val="026D5481"/>
    <w:rsid w:val="0270C144"/>
    <w:rsid w:val="027466FA"/>
    <w:rsid w:val="0277B922"/>
    <w:rsid w:val="02796A70"/>
    <w:rsid w:val="027CA722"/>
    <w:rsid w:val="029DE248"/>
    <w:rsid w:val="02A6CFF0"/>
    <w:rsid w:val="02ACAC12"/>
    <w:rsid w:val="02C1D8D8"/>
    <w:rsid w:val="02C5EE36"/>
    <w:rsid w:val="02D26364"/>
    <w:rsid w:val="02E46CAC"/>
    <w:rsid w:val="0306DAB0"/>
    <w:rsid w:val="030E3A8D"/>
    <w:rsid w:val="034B9B1A"/>
    <w:rsid w:val="0367398F"/>
    <w:rsid w:val="037696AA"/>
    <w:rsid w:val="037AFE42"/>
    <w:rsid w:val="039B615F"/>
    <w:rsid w:val="039CFAEF"/>
    <w:rsid w:val="03AACD43"/>
    <w:rsid w:val="03C6AF79"/>
    <w:rsid w:val="03C81B94"/>
    <w:rsid w:val="03D83E5E"/>
    <w:rsid w:val="03DE54E1"/>
    <w:rsid w:val="03E46475"/>
    <w:rsid w:val="03ED140A"/>
    <w:rsid w:val="03EDB928"/>
    <w:rsid w:val="03F0BFDC"/>
    <w:rsid w:val="03F1FCAB"/>
    <w:rsid w:val="03F60521"/>
    <w:rsid w:val="041421E0"/>
    <w:rsid w:val="04387177"/>
    <w:rsid w:val="046F55DC"/>
    <w:rsid w:val="047BAE1A"/>
    <w:rsid w:val="0484BF08"/>
    <w:rsid w:val="04868568"/>
    <w:rsid w:val="04A9A38D"/>
    <w:rsid w:val="04B5B359"/>
    <w:rsid w:val="04BE2188"/>
    <w:rsid w:val="04D16D12"/>
    <w:rsid w:val="04D37108"/>
    <w:rsid w:val="04D479B9"/>
    <w:rsid w:val="04D85177"/>
    <w:rsid w:val="04D8610C"/>
    <w:rsid w:val="04EC449F"/>
    <w:rsid w:val="04F11807"/>
    <w:rsid w:val="0513A87A"/>
    <w:rsid w:val="05282B8C"/>
    <w:rsid w:val="0540A9A8"/>
    <w:rsid w:val="05633323"/>
    <w:rsid w:val="057076C1"/>
    <w:rsid w:val="0591770F"/>
    <w:rsid w:val="059BE8A4"/>
    <w:rsid w:val="05BB791A"/>
    <w:rsid w:val="05BC7085"/>
    <w:rsid w:val="05BF0D18"/>
    <w:rsid w:val="05C23EF4"/>
    <w:rsid w:val="05C998B0"/>
    <w:rsid w:val="05E92763"/>
    <w:rsid w:val="05F96257"/>
    <w:rsid w:val="05FB4927"/>
    <w:rsid w:val="060D6B2C"/>
    <w:rsid w:val="067DFE98"/>
    <w:rsid w:val="0683073F"/>
    <w:rsid w:val="06853A02"/>
    <w:rsid w:val="0688610E"/>
    <w:rsid w:val="06914137"/>
    <w:rsid w:val="06DD2968"/>
    <w:rsid w:val="06F36432"/>
    <w:rsid w:val="06F6B91E"/>
    <w:rsid w:val="07103AAB"/>
    <w:rsid w:val="0713C38E"/>
    <w:rsid w:val="071E7108"/>
    <w:rsid w:val="07401ADD"/>
    <w:rsid w:val="074703EE"/>
    <w:rsid w:val="074FE38F"/>
    <w:rsid w:val="0757E712"/>
    <w:rsid w:val="076488E2"/>
    <w:rsid w:val="076781B8"/>
    <w:rsid w:val="0769013B"/>
    <w:rsid w:val="076AB1E7"/>
    <w:rsid w:val="076CB643"/>
    <w:rsid w:val="077AE0FE"/>
    <w:rsid w:val="07801D35"/>
    <w:rsid w:val="07982CCE"/>
    <w:rsid w:val="07ADBE4E"/>
    <w:rsid w:val="07BE262A"/>
    <w:rsid w:val="07D9799F"/>
    <w:rsid w:val="080AE613"/>
    <w:rsid w:val="0859F514"/>
    <w:rsid w:val="085AB947"/>
    <w:rsid w:val="0862EC9C"/>
    <w:rsid w:val="0863E4F8"/>
    <w:rsid w:val="087542B5"/>
    <w:rsid w:val="087D9A69"/>
    <w:rsid w:val="089A84C6"/>
    <w:rsid w:val="08AED713"/>
    <w:rsid w:val="08DB8516"/>
    <w:rsid w:val="08DD0149"/>
    <w:rsid w:val="08FEA906"/>
    <w:rsid w:val="0912D21B"/>
    <w:rsid w:val="0925F79D"/>
    <w:rsid w:val="09377554"/>
    <w:rsid w:val="09382EAA"/>
    <w:rsid w:val="09540AFB"/>
    <w:rsid w:val="097862C4"/>
    <w:rsid w:val="09A26179"/>
    <w:rsid w:val="09B2F3C7"/>
    <w:rsid w:val="09B34788"/>
    <w:rsid w:val="09C43D58"/>
    <w:rsid w:val="09C84B57"/>
    <w:rsid w:val="0A21C9CD"/>
    <w:rsid w:val="0A222AB3"/>
    <w:rsid w:val="0A37A6CC"/>
    <w:rsid w:val="0A408B6B"/>
    <w:rsid w:val="0A4AFABA"/>
    <w:rsid w:val="0A73F5F8"/>
    <w:rsid w:val="0A7CE80A"/>
    <w:rsid w:val="0AA8B031"/>
    <w:rsid w:val="0AB82800"/>
    <w:rsid w:val="0AC7371F"/>
    <w:rsid w:val="0AD46880"/>
    <w:rsid w:val="0ADCE1FB"/>
    <w:rsid w:val="0B19CE72"/>
    <w:rsid w:val="0B21D303"/>
    <w:rsid w:val="0B267403"/>
    <w:rsid w:val="0B27986B"/>
    <w:rsid w:val="0B2A541C"/>
    <w:rsid w:val="0B32907A"/>
    <w:rsid w:val="0B3B101D"/>
    <w:rsid w:val="0B4E63F5"/>
    <w:rsid w:val="0B5BA5AD"/>
    <w:rsid w:val="0B5D1471"/>
    <w:rsid w:val="0B640A61"/>
    <w:rsid w:val="0B6494DE"/>
    <w:rsid w:val="0B7D5945"/>
    <w:rsid w:val="0BE2BF14"/>
    <w:rsid w:val="0BEDDDAA"/>
    <w:rsid w:val="0BF8F583"/>
    <w:rsid w:val="0C0BA9F3"/>
    <w:rsid w:val="0C100CB0"/>
    <w:rsid w:val="0C21A2FF"/>
    <w:rsid w:val="0C29D71C"/>
    <w:rsid w:val="0C38AA86"/>
    <w:rsid w:val="0C3A65FB"/>
    <w:rsid w:val="0C7250F3"/>
    <w:rsid w:val="0C85F442"/>
    <w:rsid w:val="0C89DBE2"/>
    <w:rsid w:val="0C98368C"/>
    <w:rsid w:val="0CA0EA7B"/>
    <w:rsid w:val="0CB5387E"/>
    <w:rsid w:val="0CB7B62D"/>
    <w:rsid w:val="0CB9A130"/>
    <w:rsid w:val="0CF3E1CA"/>
    <w:rsid w:val="0CF627D0"/>
    <w:rsid w:val="0CFEFC40"/>
    <w:rsid w:val="0D294E19"/>
    <w:rsid w:val="0D4810B4"/>
    <w:rsid w:val="0D6BF936"/>
    <w:rsid w:val="0D75E4D6"/>
    <w:rsid w:val="0D83D4EE"/>
    <w:rsid w:val="0DBAA209"/>
    <w:rsid w:val="0DBFED2C"/>
    <w:rsid w:val="0DC1BF93"/>
    <w:rsid w:val="0DC72896"/>
    <w:rsid w:val="0DD81478"/>
    <w:rsid w:val="0DDCD6E3"/>
    <w:rsid w:val="0E13086B"/>
    <w:rsid w:val="0E355534"/>
    <w:rsid w:val="0E365F98"/>
    <w:rsid w:val="0E41FC19"/>
    <w:rsid w:val="0E4FEDB4"/>
    <w:rsid w:val="0E52EE16"/>
    <w:rsid w:val="0E621D08"/>
    <w:rsid w:val="0E7577DC"/>
    <w:rsid w:val="0E7DD61F"/>
    <w:rsid w:val="0EBAA8B7"/>
    <w:rsid w:val="0F1125E5"/>
    <w:rsid w:val="0F239882"/>
    <w:rsid w:val="0F246529"/>
    <w:rsid w:val="0F26B150"/>
    <w:rsid w:val="0F3BB359"/>
    <w:rsid w:val="0F5B3FE5"/>
    <w:rsid w:val="0F5BF111"/>
    <w:rsid w:val="0F74D316"/>
    <w:rsid w:val="0F8457EA"/>
    <w:rsid w:val="0F8A366B"/>
    <w:rsid w:val="0F90BF89"/>
    <w:rsid w:val="0F973C68"/>
    <w:rsid w:val="0FA9A04A"/>
    <w:rsid w:val="0FD12595"/>
    <w:rsid w:val="100BDEC3"/>
    <w:rsid w:val="1019392B"/>
    <w:rsid w:val="10197C8F"/>
    <w:rsid w:val="101BE4CF"/>
    <w:rsid w:val="101EC606"/>
    <w:rsid w:val="103A2065"/>
    <w:rsid w:val="1048535E"/>
    <w:rsid w:val="105785C9"/>
    <w:rsid w:val="106C33D2"/>
    <w:rsid w:val="1090C92C"/>
    <w:rsid w:val="1096715B"/>
    <w:rsid w:val="10B227EC"/>
    <w:rsid w:val="10CEE1AC"/>
    <w:rsid w:val="10D1B0CE"/>
    <w:rsid w:val="10E5CB81"/>
    <w:rsid w:val="10F0928E"/>
    <w:rsid w:val="10F1C286"/>
    <w:rsid w:val="10F5EC63"/>
    <w:rsid w:val="1140BE53"/>
    <w:rsid w:val="1153F159"/>
    <w:rsid w:val="115E4BAA"/>
    <w:rsid w:val="116CF5F6"/>
    <w:rsid w:val="11821BE2"/>
    <w:rsid w:val="118B05FA"/>
    <w:rsid w:val="1191BB23"/>
    <w:rsid w:val="1195F7A4"/>
    <w:rsid w:val="11980E98"/>
    <w:rsid w:val="11ABCDBB"/>
    <w:rsid w:val="11AD07E8"/>
    <w:rsid w:val="11BA70E8"/>
    <w:rsid w:val="11D6BB05"/>
    <w:rsid w:val="11E26E59"/>
    <w:rsid w:val="11EB4BFB"/>
    <w:rsid w:val="11ECD120"/>
    <w:rsid w:val="12114852"/>
    <w:rsid w:val="1212AF66"/>
    <w:rsid w:val="1216069D"/>
    <w:rsid w:val="12481CA8"/>
    <w:rsid w:val="124CED79"/>
    <w:rsid w:val="124F54B1"/>
    <w:rsid w:val="12561991"/>
    <w:rsid w:val="126F464E"/>
    <w:rsid w:val="127ACEED"/>
    <w:rsid w:val="1292147D"/>
    <w:rsid w:val="1297EBB7"/>
    <w:rsid w:val="129A99B9"/>
    <w:rsid w:val="12A41B16"/>
    <w:rsid w:val="12C6521B"/>
    <w:rsid w:val="12CCF3D1"/>
    <w:rsid w:val="12D7F546"/>
    <w:rsid w:val="12E594BE"/>
    <w:rsid w:val="12FBFB45"/>
    <w:rsid w:val="1308C657"/>
    <w:rsid w:val="1316B197"/>
    <w:rsid w:val="131D665F"/>
    <w:rsid w:val="132D8B84"/>
    <w:rsid w:val="13372434"/>
    <w:rsid w:val="137F8880"/>
    <w:rsid w:val="138E4B2E"/>
    <w:rsid w:val="1393B848"/>
    <w:rsid w:val="13AD3466"/>
    <w:rsid w:val="13BAF2D1"/>
    <w:rsid w:val="13E32259"/>
    <w:rsid w:val="13FA0800"/>
    <w:rsid w:val="13FE04DB"/>
    <w:rsid w:val="140D081D"/>
    <w:rsid w:val="141307FD"/>
    <w:rsid w:val="141F0D92"/>
    <w:rsid w:val="14297720"/>
    <w:rsid w:val="143EFF8C"/>
    <w:rsid w:val="14797799"/>
    <w:rsid w:val="149ABBFD"/>
    <w:rsid w:val="14A1617A"/>
    <w:rsid w:val="14AE377F"/>
    <w:rsid w:val="14E74F11"/>
    <w:rsid w:val="14FBC5A9"/>
    <w:rsid w:val="15046F1C"/>
    <w:rsid w:val="150934AF"/>
    <w:rsid w:val="15203023"/>
    <w:rsid w:val="152C360A"/>
    <w:rsid w:val="1537AAD8"/>
    <w:rsid w:val="153FC301"/>
    <w:rsid w:val="1568F6BF"/>
    <w:rsid w:val="15697493"/>
    <w:rsid w:val="15774814"/>
    <w:rsid w:val="157B1420"/>
    <w:rsid w:val="157D5B5A"/>
    <w:rsid w:val="159DB5FE"/>
    <w:rsid w:val="15A9AE0D"/>
    <w:rsid w:val="15C403B1"/>
    <w:rsid w:val="15D153D0"/>
    <w:rsid w:val="15D473B5"/>
    <w:rsid w:val="15E14841"/>
    <w:rsid w:val="15E4426D"/>
    <w:rsid w:val="15E8D216"/>
    <w:rsid w:val="15F62A6A"/>
    <w:rsid w:val="16094B9B"/>
    <w:rsid w:val="160E95C4"/>
    <w:rsid w:val="16188E68"/>
    <w:rsid w:val="16193339"/>
    <w:rsid w:val="1624A8BB"/>
    <w:rsid w:val="162686E0"/>
    <w:rsid w:val="1668B9A4"/>
    <w:rsid w:val="16875712"/>
    <w:rsid w:val="1687BA56"/>
    <w:rsid w:val="169508DC"/>
    <w:rsid w:val="16A8BC55"/>
    <w:rsid w:val="16D850A5"/>
    <w:rsid w:val="16DA262E"/>
    <w:rsid w:val="16E72176"/>
    <w:rsid w:val="16FB7C15"/>
    <w:rsid w:val="17148677"/>
    <w:rsid w:val="1724FDB7"/>
    <w:rsid w:val="17259178"/>
    <w:rsid w:val="1727D1FE"/>
    <w:rsid w:val="1740D0F1"/>
    <w:rsid w:val="1775F862"/>
    <w:rsid w:val="177A45A4"/>
    <w:rsid w:val="1794B469"/>
    <w:rsid w:val="179BD5A9"/>
    <w:rsid w:val="17AB8A59"/>
    <w:rsid w:val="17F19C5E"/>
    <w:rsid w:val="17F1B928"/>
    <w:rsid w:val="17F647E2"/>
    <w:rsid w:val="17FB714D"/>
    <w:rsid w:val="18554742"/>
    <w:rsid w:val="18604B9D"/>
    <w:rsid w:val="186E553C"/>
    <w:rsid w:val="187352BC"/>
    <w:rsid w:val="18766B8A"/>
    <w:rsid w:val="1883C75C"/>
    <w:rsid w:val="1885A543"/>
    <w:rsid w:val="18AEE48A"/>
    <w:rsid w:val="18B97EF2"/>
    <w:rsid w:val="18D7A622"/>
    <w:rsid w:val="18DFFC8C"/>
    <w:rsid w:val="18E387BD"/>
    <w:rsid w:val="1900FB29"/>
    <w:rsid w:val="1909C68D"/>
    <w:rsid w:val="191A60F2"/>
    <w:rsid w:val="1923039A"/>
    <w:rsid w:val="1944BD0D"/>
    <w:rsid w:val="195EB6D0"/>
    <w:rsid w:val="195F7128"/>
    <w:rsid w:val="196025BF"/>
    <w:rsid w:val="1982C6AA"/>
    <w:rsid w:val="198FE029"/>
    <w:rsid w:val="1991635A"/>
    <w:rsid w:val="1991B2BB"/>
    <w:rsid w:val="1998062A"/>
    <w:rsid w:val="19998BD2"/>
    <w:rsid w:val="19C5869B"/>
    <w:rsid w:val="19D15A53"/>
    <w:rsid w:val="19ED2BC2"/>
    <w:rsid w:val="19FF7499"/>
    <w:rsid w:val="1A047F4A"/>
    <w:rsid w:val="1A058BB6"/>
    <w:rsid w:val="1A068F14"/>
    <w:rsid w:val="1A214747"/>
    <w:rsid w:val="1A25CF6D"/>
    <w:rsid w:val="1A25D453"/>
    <w:rsid w:val="1A278352"/>
    <w:rsid w:val="1A46E5AB"/>
    <w:rsid w:val="1A47BCA3"/>
    <w:rsid w:val="1A5143CC"/>
    <w:rsid w:val="1A7C3248"/>
    <w:rsid w:val="1A97B0AD"/>
    <w:rsid w:val="1A9AA0B0"/>
    <w:rsid w:val="1AAC180B"/>
    <w:rsid w:val="1AB95E9D"/>
    <w:rsid w:val="1ACF92B1"/>
    <w:rsid w:val="1AD9E7B4"/>
    <w:rsid w:val="1ADDF5EC"/>
    <w:rsid w:val="1AE1AB42"/>
    <w:rsid w:val="1B09F3F2"/>
    <w:rsid w:val="1B25088C"/>
    <w:rsid w:val="1B312A1B"/>
    <w:rsid w:val="1B4A13CE"/>
    <w:rsid w:val="1B6413C8"/>
    <w:rsid w:val="1B654A68"/>
    <w:rsid w:val="1B67D082"/>
    <w:rsid w:val="1B7FC824"/>
    <w:rsid w:val="1B90B931"/>
    <w:rsid w:val="1B92CF5A"/>
    <w:rsid w:val="1BA7609D"/>
    <w:rsid w:val="1BAB8F08"/>
    <w:rsid w:val="1BE562B5"/>
    <w:rsid w:val="1BF8C125"/>
    <w:rsid w:val="1C0A1632"/>
    <w:rsid w:val="1C1D5C8F"/>
    <w:rsid w:val="1C45342A"/>
    <w:rsid w:val="1C4FB3DD"/>
    <w:rsid w:val="1C5AA89D"/>
    <w:rsid w:val="1C6D0E28"/>
    <w:rsid w:val="1C7AA497"/>
    <w:rsid w:val="1C81F89A"/>
    <w:rsid w:val="1C9BE395"/>
    <w:rsid w:val="1CC9FE84"/>
    <w:rsid w:val="1CFF0D6C"/>
    <w:rsid w:val="1D131B42"/>
    <w:rsid w:val="1D195A67"/>
    <w:rsid w:val="1D2F53D8"/>
    <w:rsid w:val="1D3F488D"/>
    <w:rsid w:val="1D621953"/>
    <w:rsid w:val="1D9EA846"/>
    <w:rsid w:val="1DC99092"/>
    <w:rsid w:val="1DE1CA87"/>
    <w:rsid w:val="1DE3B8CD"/>
    <w:rsid w:val="1E3594A8"/>
    <w:rsid w:val="1E43A5EE"/>
    <w:rsid w:val="1E49355D"/>
    <w:rsid w:val="1E4ABCFA"/>
    <w:rsid w:val="1E60A59D"/>
    <w:rsid w:val="1E687D33"/>
    <w:rsid w:val="1E7AC613"/>
    <w:rsid w:val="1E7D0182"/>
    <w:rsid w:val="1E95EEB7"/>
    <w:rsid w:val="1EA41607"/>
    <w:rsid w:val="1EA8868D"/>
    <w:rsid w:val="1EBE2DFF"/>
    <w:rsid w:val="1EC946F8"/>
    <w:rsid w:val="1ECB255B"/>
    <w:rsid w:val="1EE84BB6"/>
    <w:rsid w:val="1EFA6D09"/>
    <w:rsid w:val="1F049761"/>
    <w:rsid w:val="1F32BA79"/>
    <w:rsid w:val="1F37CCEA"/>
    <w:rsid w:val="1F3A78A7"/>
    <w:rsid w:val="1F409082"/>
    <w:rsid w:val="1F4174BC"/>
    <w:rsid w:val="1F4BE2D6"/>
    <w:rsid w:val="1F4D6B4E"/>
    <w:rsid w:val="1F52F684"/>
    <w:rsid w:val="1F632523"/>
    <w:rsid w:val="1F74A582"/>
    <w:rsid w:val="1F850422"/>
    <w:rsid w:val="1FADC293"/>
    <w:rsid w:val="1FB36F47"/>
    <w:rsid w:val="1FB4C40E"/>
    <w:rsid w:val="1FDD427C"/>
    <w:rsid w:val="2003FE6C"/>
    <w:rsid w:val="200B84F2"/>
    <w:rsid w:val="2010130D"/>
    <w:rsid w:val="20253513"/>
    <w:rsid w:val="2027403A"/>
    <w:rsid w:val="204A1BFF"/>
    <w:rsid w:val="204E6B27"/>
    <w:rsid w:val="2056E816"/>
    <w:rsid w:val="205D53CB"/>
    <w:rsid w:val="205EA8EA"/>
    <w:rsid w:val="2072D1FF"/>
    <w:rsid w:val="207908A0"/>
    <w:rsid w:val="2095C8C8"/>
    <w:rsid w:val="20CB96E8"/>
    <w:rsid w:val="20E8677C"/>
    <w:rsid w:val="20F331C1"/>
    <w:rsid w:val="2114BAC6"/>
    <w:rsid w:val="2114ED22"/>
    <w:rsid w:val="214AAA0E"/>
    <w:rsid w:val="215CB1E5"/>
    <w:rsid w:val="21778B85"/>
    <w:rsid w:val="2193606C"/>
    <w:rsid w:val="219DFB36"/>
    <w:rsid w:val="21A9E83E"/>
    <w:rsid w:val="21DCAD63"/>
    <w:rsid w:val="21DE1073"/>
    <w:rsid w:val="21FF225E"/>
    <w:rsid w:val="22111DB8"/>
    <w:rsid w:val="223AA361"/>
    <w:rsid w:val="223B9549"/>
    <w:rsid w:val="2249AAF6"/>
    <w:rsid w:val="2279D91A"/>
    <w:rsid w:val="229087F9"/>
    <w:rsid w:val="22B282A1"/>
    <w:rsid w:val="22C25067"/>
    <w:rsid w:val="22C76EDD"/>
    <w:rsid w:val="22DBE35D"/>
    <w:rsid w:val="23011D9A"/>
    <w:rsid w:val="230527DF"/>
    <w:rsid w:val="2337799D"/>
    <w:rsid w:val="234F7DA0"/>
    <w:rsid w:val="237D3AD8"/>
    <w:rsid w:val="238C9584"/>
    <w:rsid w:val="23B634FA"/>
    <w:rsid w:val="23B9F5F9"/>
    <w:rsid w:val="23BA69A9"/>
    <w:rsid w:val="24024AA5"/>
    <w:rsid w:val="241BA22F"/>
    <w:rsid w:val="243B530D"/>
    <w:rsid w:val="243F4B9E"/>
    <w:rsid w:val="2477DB83"/>
    <w:rsid w:val="2489A61A"/>
    <w:rsid w:val="2496DC0F"/>
    <w:rsid w:val="249885FE"/>
    <w:rsid w:val="24A3EC4E"/>
    <w:rsid w:val="24B17B5D"/>
    <w:rsid w:val="24D55568"/>
    <w:rsid w:val="24DA1195"/>
    <w:rsid w:val="24E18900"/>
    <w:rsid w:val="250A31FB"/>
    <w:rsid w:val="2524EE48"/>
    <w:rsid w:val="2537DA69"/>
    <w:rsid w:val="25485466"/>
    <w:rsid w:val="25523E7D"/>
    <w:rsid w:val="25529896"/>
    <w:rsid w:val="2555E2A6"/>
    <w:rsid w:val="255CAD05"/>
    <w:rsid w:val="256D2FFE"/>
    <w:rsid w:val="2572DA2E"/>
    <w:rsid w:val="2589C8BA"/>
    <w:rsid w:val="2593DB77"/>
    <w:rsid w:val="25A83D2F"/>
    <w:rsid w:val="25BD2C23"/>
    <w:rsid w:val="25CA3120"/>
    <w:rsid w:val="25CBA424"/>
    <w:rsid w:val="25D55BCD"/>
    <w:rsid w:val="25E442C9"/>
    <w:rsid w:val="25FA0F10"/>
    <w:rsid w:val="260E2777"/>
    <w:rsid w:val="262360BB"/>
    <w:rsid w:val="26417EE8"/>
    <w:rsid w:val="264DFACF"/>
    <w:rsid w:val="267E3381"/>
    <w:rsid w:val="26833B06"/>
    <w:rsid w:val="26920449"/>
    <w:rsid w:val="2695B673"/>
    <w:rsid w:val="26B5D937"/>
    <w:rsid w:val="26C6299A"/>
    <w:rsid w:val="26CAE661"/>
    <w:rsid w:val="26CC17EB"/>
    <w:rsid w:val="26E6984E"/>
    <w:rsid w:val="26F35D34"/>
    <w:rsid w:val="2719133A"/>
    <w:rsid w:val="271EB0C7"/>
    <w:rsid w:val="27209597"/>
    <w:rsid w:val="273D1ED3"/>
    <w:rsid w:val="2747CB6A"/>
    <w:rsid w:val="276522BB"/>
    <w:rsid w:val="27735B89"/>
    <w:rsid w:val="277F9B09"/>
    <w:rsid w:val="27888F95"/>
    <w:rsid w:val="2798FFAC"/>
    <w:rsid w:val="27A4739B"/>
    <w:rsid w:val="27C97413"/>
    <w:rsid w:val="27D94721"/>
    <w:rsid w:val="27E5CDE0"/>
    <w:rsid w:val="27EEA032"/>
    <w:rsid w:val="28007A72"/>
    <w:rsid w:val="281D23CD"/>
    <w:rsid w:val="2823118F"/>
    <w:rsid w:val="283D40AE"/>
    <w:rsid w:val="2848D19E"/>
    <w:rsid w:val="284F4029"/>
    <w:rsid w:val="2865F941"/>
    <w:rsid w:val="2869AE8D"/>
    <w:rsid w:val="288225A9"/>
    <w:rsid w:val="28857409"/>
    <w:rsid w:val="28A40293"/>
    <w:rsid w:val="28BE7DD0"/>
    <w:rsid w:val="28E78C21"/>
    <w:rsid w:val="28EC79F4"/>
    <w:rsid w:val="29023AA4"/>
    <w:rsid w:val="290A03B0"/>
    <w:rsid w:val="291B6600"/>
    <w:rsid w:val="2922772F"/>
    <w:rsid w:val="293939B6"/>
    <w:rsid w:val="294D4019"/>
    <w:rsid w:val="295927B9"/>
    <w:rsid w:val="295C5A79"/>
    <w:rsid w:val="295E25A4"/>
    <w:rsid w:val="29724DA6"/>
    <w:rsid w:val="297B9975"/>
    <w:rsid w:val="297CBE21"/>
    <w:rsid w:val="298E5FB4"/>
    <w:rsid w:val="29A1B5FB"/>
    <w:rsid w:val="29A59745"/>
    <w:rsid w:val="29A7023E"/>
    <w:rsid w:val="29B5150F"/>
    <w:rsid w:val="29BB4EA6"/>
    <w:rsid w:val="29C1EEE8"/>
    <w:rsid w:val="29F35470"/>
    <w:rsid w:val="29F7CCC3"/>
    <w:rsid w:val="2A0CBA14"/>
    <w:rsid w:val="2A125452"/>
    <w:rsid w:val="2A19B445"/>
    <w:rsid w:val="2A38E890"/>
    <w:rsid w:val="2A423C94"/>
    <w:rsid w:val="2A474234"/>
    <w:rsid w:val="2A4953C1"/>
    <w:rsid w:val="2A5595EE"/>
    <w:rsid w:val="2A58443F"/>
    <w:rsid w:val="2A62673B"/>
    <w:rsid w:val="2A6B494A"/>
    <w:rsid w:val="2A7E1D74"/>
    <w:rsid w:val="2AD70BFB"/>
    <w:rsid w:val="2AF3AF92"/>
    <w:rsid w:val="2B0EDA00"/>
    <w:rsid w:val="2B16358F"/>
    <w:rsid w:val="2B457352"/>
    <w:rsid w:val="2B675B39"/>
    <w:rsid w:val="2B8480C4"/>
    <w:rsid w:val="2B8C4B39"/>
    <w:rsid w:val="2BB34A86"/>
    <w:rsid w:val="2BDD0260"/>
    <w:rsid w:val="2BF3A14E"/>
    <w:rsid w:val="2BFDB668"/>
    <w:rsid w:val="2C0A4543"/>
    <w:rsid w:val="2C34864D"/>
    <w:rsid w:val="2C51823C"/>
    <w:rsid w:val="2C5A429C"/>
    <w:rsid w:val="2C60815A"/>
    <w:rsid w:val="2C64789B"/>
    <w:rsid w:val="2C817F6B"/>
    <w:rsid w:val="2CB6DE3C"/>
    <w:rsid w:val="2CBAC443"/>
    <w:rsid w:val="2CC8FC90"/>
    <w:rsid w:val="2CDD89CB"/>
    <w:rsid w:val="2CE4225C"/>
    <w:rsid w:val="2CFD0702"/>
    <w:rsid w:val="2D15C76E"/>
    <w:rsid w:val="2D17D574"/>
    <w:rsid w:val="2D21518A"/>
    <w:rsid w:val="2D21B1A4"/>
    <w:rsid w:val="2D2C4E0A"/>
    <w:rsid w:val="2D2DBC2F"/>
    <w:rsid w:val="2D8990FA"/>
    <w:rsid w:val="2D954515"/>
    <w:rsid w:val="2D997DB6"/>
    <w:rsid w:val="2D9B8426"/>
    <w:rsid w:val="2DB622DD"/>
    <w:rsid w:val="2DB73A03"/>
    <w:rsid w:val="2DCE02CB"/>
    <w:rsid w:val="2DDBD545"/>
    <w:rsid w:val="2DED26E6"/>
    <w:rsid w:val="2DF2CB0C"/>
    <w:rsid w:val="2DFCD6AE"/>
    <w:rsid w:val="2E0D4B56"/>
    <w:rsid w:val="2E118B2B"/>
    <w:rsid w:val="2E195C4B"/>
    <w:rsid w:val="2E2A195C"/>
    <w:rsid w:val="2E2D81F0"/>
    <w:rsid w:val="2E329263"/>
    <w:rsid w:val="2E33812F"/>
    <w:rsid w:val="2E6918DE"/>
    <w:rsid w:val="2E707E4E"/>
    <w:rsid w:val="2E7BEEA1"/>
    <w:rsid w:val="2E877D01"/>
    <w:rsid w:val="2E905F9F"/>
    <w:rsid w:val="2E966BB4"/>
    <w:rsid w:val="2E9ED321"/>
    <w:rsid w:val="2E9ED70E"/>
    <w:rsid w:val="2EA0D0D5"/>
    <w:rsid w:val="2EAEA62F"/>
    <w:rsid w:val="2EBFB210"/>
    <w:rsid w:val="2EE7BB89"/>
    <w:rsid w:val="2F230543"/>
    <w:rsid w:val="2F2B235A"/>
    <w:rsid w:val="2F332D4A"/>
    <w:rsid w:val="2F3F513A"/>
    <w:rsid w:val="2F465C4F"/>
    <w:rsid w:val="2F6D9861"/>
    <w:rsid w:val="2F747278"/>
    <w:rsid w:val="2F8D589F"/>
    <w:rsid w:val="2F972E11"/>
    <w:rsid w:val="2F9C7881"/>
    <w:rsid w:val="2FB6F716"/>
    <w:rsid w:val="2FC01321"/>
    <w:rsid w:val="2FC9EE4A"/>
    <w:rsid w:val="2FDCBCE8"/>
    <w:rsid w:val="2FE85AC7"/>
    <w:rsid w:val="2FF0A510"/>
    <w:rsid w:val="2FF6D2D8"/>
    <w:rsid w:val="302D50A7"/>
    <w:rsid w:val="3050AAA3"/>
    <w:rsid w:val="305D9E1D"/>
    <w:rsid w:val="305F856B"/>
    <w:rsid w:val="307BFB98"/>
    <w:rsid w:val="309426C7"/>
    <w:rsid w:val="3095F273"/>
    <w:rsid w:val="30DC872F"/>
    <w:rsid w:val="30E6EC80"/>
    <w:rsid w:val="30E96815"/>
    <w:rsid w:val="30E9E2FE"/>
    <w:rsid w:val="30EC0629"/>
    <w:rsid w:val="3104B1EE"/>
    <w:rsid w:val="31089830"/>
    <w:rsid w:val="310A4A2C"/>
    <w:rsid w:val="310C5A54"/>
    <w:rsid w:val="31169030"/>
    <w:rsid w:val="31188A9C"/>
    <w:rsid w:val="312D8914"/>
    <w:rsid w:val="314DD531"/>
    <w:rsid w:val="315BC299"/>
    <w:rsid w:val="315D50BD"/>
    <w:rsid w:val="31628636"/>
    <w:rsid w:val="31652297"/>
    <w:rsid w:val="31688273"/>
    <w:rsid w:val="3176D608"/>
    <w:rsid w:val="3181472B"/>
    <w:rsid w:val="3191FADB"/>
    <w:rsid w:val="319EE406"/>
    <w:rsid w:val="31A98B3E"/>
    <w:rsid w:val="31AA6F2D"/>
    <w:rsid w:val="31AF1B0D"/>
    <w:rsid w:val="32012130"/>
    <w:rsid w:val="3203C97E"/>
    <w:rsid w:val="320CFB71"/>
    <w:rsid w:val="322A9511"/>
    <w:rsid w:val="32381203"/>
    <w:rsid w:val="32481DAC"/>
    <w:rsid w:val="324EC0B2"/>
    <w:rsid w:val="328A07AF"/>
    <w:rsid w:val="32A9674E"/>
    <w:rsid w:val="32ADC81E"/>
    <w:rsid w:val="32B8DC6D"/>
    <w:rsid w:val="32D284B6"/>
    <w:rsid w:val="32E0E696"/>
    <w:rsid w:val="32E2B9BF"/>
    <w:rsid w:val="32ED776A"/>
    <w:rsid w:val="331CD3B5"/>
    <w:rsid w:val="331E90A9"/>
    <w:rsid w:val="3324C9C0"/>
    <w:rsid w:val="335652EA"/>
    <w:rsid w:val="335F9768"/>
    <w:rsid w:val="3377CACB"/>
    <w:rsid w:val="337A015A"/>
    <w:rsid w:val="33831256"/>
    <w:rsid w:val="3383A8A0"/>
    <w:rsid w:val="33989BCF"/>
    <w:rsid w:val="33A5340E"/>
    <w:rsid w:val="33B391C2"/>
    <w:rsid w:val="33B84A96"/>
    <w:rsid w:val="33BD969B"/>
    <w:rsid w:val="33F33F97"/>
    <w:rsid w:val="3418BBD3"/>
    <w:rsid w:val="34286BC4"/>
    <w:rsid w:val="342DDB4E"/>
    <w:rsid w:val="3446A669"/>
    <w:rsid w:val="3448F19B"/>
    <w:rsid w:val="3484B9D7"/>
    <w:rsid w:val="349AB512"/>
    <w:rsid w:val="34B63FBE"/>
    <w:rsid w:val="34FDAAB0"/>
    <w:rsid w:val="34FDE3C2"/>
    <w:rsid w:val="35057D62"/>
    <w:rsid w:val="35064514"/>
    <w:rsid w:val="350818E7"/>
    <w:rsid w:val="350B0F6A"/>
    <w:rsid w:val="3516D19C"/>
    <w:rsid w:val="352D076D"/>
    <w:rsid w:val="353BC021"/>
    <w:rsid w:val="3553DA91"/>
    <w:rsid w:val="3560101A"/>
    <w:rsid w:val="356BB27A"/>
    <w:rsid w:val="357698D3"/>
    <w:rsid w:val="358C8FD9"/>
    <w:rsid w:val="35BC39D8"/>
    <w:rsid w:val="35CEAB87"/>
    <w:rsid w:val="35D4BB0F"/>
    <w:rsid w:val="35E84270"/>
    <w:rsid w:val="35F86482"/>
    <w:rsid w:val="3601EF3C"/>
    <w:rsid w:val="3614635D"/>
    <w:rsid w:val="362A2DE3"/>
    <w:rsid w:val="36440134"/>
    <w:rsid w:val="364CBA33"/>
    <w:rsid w:val="364D9EF6"/>
    <w:rsid w:val="36734C24"/>
    <w:rsid w:val="36919C27"/>
    <w:rsid w:val="36AB313E"/>
    <w:rsid w:val="36C32507"/>
    <w:rsid w:val="36C61BCF"/>
    <w:rsid w:val="36CB128D"/>
    <w:rsid w:val="36D03C91"/>
    <w:rsid w:val="36D23622"/>
    <w:rsid w:val="36D49021"/>
    <w:rsid w:val="36E30AE5"/>
    <w:rsid w:val="36FB760C"/>
    <w:rsid w:val="371986DB"/>
    <w:rsid w:val="37272275"/>
    <w:rsid w:val="375196BC"/>
    <w:rsid w:val="37690BE8"/>
    <w:rsid w:val="3772AD6C"/>
    <w:rsid w:val="3783A23B"/>
    <w:rsid w:val="3794AEDD"/>
    <w:rsid w:val="379BEB06"/>
    <w:rsid w:val="37A5F821"/>
    <w:rsid w:val="37A6F62F"/>
    <w:rsid w:val="37C351E1"/>
    <w:rsid w:val="37F5BEE5"/>
    <w:rsid w:val="37F736F2"/>
    <w:rsid w:val="37F83247"/>
    <w:rsid w:val="37F8DC18"/>
    <w:rsid w:val="38088B83"/>
    <w:rsid w:val="383C86E8"/>
    <w:rsid w:val="3846228B"/>
    <w:rsid w:val="384D2A33"/>
    <w:rsid w:val="384E09FA"/>
    <w:rsid w:val="386747A4"/>
    <w:rsid w:val="3869A28C"/>
    <w:rsid w:val="3888C53E"/>
    <w:rsid w:val="38985F51"/>
    <w:rsid w:val="3898E07F"/>
    <w:rsid w:val="38A42EC7"/>
    <w:rsid w:val="38CA2D09"/>
    <w:rsid w:val="38DFF727"/>
    <w:rsid w:val="38E9AC94"/>
    <w:rsid w:val="391F729C"/>
    <w:rsid w:val="393E9C09"/>
    <w:rsid w:val="395C5FEC"/>
    <w:rsid w:val="3964B49A"/>
    <w:rsid w:val="396E36FC"/>
    <w:rsid w:val="39786E4B"/>
    <w:rsid w:val="39ADE950"/>
    <w:rsid w:val="39D39BD1"/>
    <w:rsid w:val="3A0D1F76"/>
    <w:rsid w:val="3A5DE444"/>
    <w:rsid w:val="3A6CBAAF"/>
    <w:rsid w:val="3A72C793"/>
    <w:rsid w:val="3A87E1EF"/>
    <w:rsid w:val="3AAD152B"/>
    <w:rsid w:val="3ABC1214"/>
    <w:rsid w:val="3AC1A33D"/>
    <w:rsid w:val="3AC4D667"/>
    <w:rsid w:val="3B28677C"/>
    <w:rsid w:val="3B2DEF27"/>
    <w:rsid w:val="3B59813F"/>
    <w:rsid w:val="3B606D7D"/>
    <w:rsid w:val="3B8E60A3"/>
    <w:rsid w:val="3B9CC449"/>
    <w:rsid w:val="3B9E9E1A"/>
    <w:rsid w:val="3BA53455"/>
    <w:rsid w:val="3BC77D3F"/>
    <w:rsid w:val="3BE2ACBF"/>
    <w:rsid w:val="3BF9B4A5"/>
    <w:rsid w:val="3C22EA6B"/>
    <w:rsid w:val="3C5280D2"/>
    <w:rsid w:val="3C61ACA1"/>
    <w:rsid w:val="3C66E63C"/>
    <w:rsid w:val="3C739AEE"/>
    <w:rsid w:val="3C82102F"/>
    <w:rsid w:val="3C9955BC"/>
    <w:rsid w:val="3CA827C3"/>
    <w:rsid w:val="3CB35097"/>
    <w:rsid w:val="3CB7D436"/>
    <w:rsid w:val="3CCC1A48"/>
    <w:rsid w:val="3CF183D8"/>
    <w:rsid w:val="3CFA026F"/>
    <w:rsid w:val="3CFED3B6"/>
    <w:rsid w:val="3D01FBE1"/>
    <w:rsid w:val="3D07C486"/>
    <w:rsid w:val="3D1D9ED3"/>
    <w:rsid w:val="3D3EBACA"/>
    <w:rsid w:val="3D61246D"/>
    <w:rsid w:val="3D626C26"/>
    <w:rsid w:val="3D8605FD"/>
    <w:rsid w:val="3D8BC55C"/>
    <w:rsid w:val="3D961CAB"/>
    <w:rsid w:val="3DB7EB22"/>
    <w:rsid w:val="3DCC8889"/>
    <w:rsid w:val="3DFE2EB5"/>
    <w:rsid w:val="3E0046A3"/>
    <w:rsid w:val="3E0724B3"/>
    <w:rsid w:val="3E2A6A24"/>
    <w:rsid w:val="3E3892A1"/>
    <w:rsid w:val="3E3C280B"/>
    <w:rsid w:val="3E4D7C36"/>
    <w:rsid w:val="3E521E74"/>
    <w:rsid w:val="3E593DD2"/>
    <w:rsid w:val="3E656F20"/>
    <w:rsid w:val="3E6AF7D8"/>
    <w:rsid w:val="3E798FD0"/>
    <w:rsid w:val="3E7DCBB4"/>
    <w:rsid w:val="3E7F1355"/>
    <w:rsid w:val="3EB5EA8A"/>
    <w:rsid w:val="3EBBF26D"/>
    <w:rsid w:val="3EBC0710"/>
    <w:rsid w:val="3ECACCBF"/>
    <w:rsid w:val="3F37E07A"/>
    <w:rsid w:val="3F50151B"/>
    <w:rsid w:val="3F6A2B25"/>
    <w:rsid w:val="3F6C726B"/>
    <w:rsid w:val="3F861E6B"/>
    <w:rsid w:val="3F8ABEC6"/>
    <w:rsid w:val="3FA161B0"/>
    <w:rsid w:val="3FEA007D"/>
    <w:rsid w:val="3FF87E04"/>
    <w:rsid w:val="40011D70"/>
    <w:rsid w:val="4026BC22"/>
    <w:rsid w:val="40346323"/>
    <w:rsid w:val="405C0963"/>
    <w:rsid w:val="405DC865"/>
    <w:rsid w:val="406729CB"/>
    <w:rsid w:val="407958D0"/>
    <w:rsid w:val="40832307"/>
    <w:rsid w:val="409BCD0B"/>
    <w:rsid w:val="40C226B9"/>
    <w:rsid w:val="40DDD4E7"/>
    <w:rsid w:val="40F1B29C"/>
    <w:rsid w:val="40F6AF49"/>
    <w:rsid w:val="40FAA1CC"/>
    <w:rsid w:val="4116475F"/>
    <w:rsid w:val="411889BB"/>
    <w:rsid w:val="412D8F51"/>
    <w:rsid w:val="413AEC79"/>
    <w:rsid w:val="4175A824"/>
    <w:rsid w:val="41A11DBE"/>
    <w:rsid w:val="41A1923F"/>
    <w:rsid w:val="41A41195"/>
    <w:rsid w:val="41C9D083"/>
    <w:rsid w:val="41F9DB83"/>
    <w:rsid w:val="420D40E1"/>
    <w:rsid w:val="42104571"/>
    <w:rsid w:val="4223BCD2"/>
    <w:rsid w:val="42266821"/>
    <w:rsid w:val="423B8434"/>
    <w:rsid w:val="42594E07"/>
    <w:rsid w:val="427710A2"/>
    <w:rsid w:val="42790C74"/>
    <w:rsid w:val="427D6E86"/>
    <w:rsid w:val="429169F3"/>
    <w:rsid w:val="4298DD70"/>
    <w:rsid w:val="42AA253C"/>
    <w:rsid w:val="42BE5A4A"/>
    <w:rsid w:val="42CBCA40"/>
    <w:rsid w:val="42E6D744"/>
    <w:rsid w:val="42EC880E"/>
    <w:rsid w:val="430282EF"/>
    <w:rsid w:val="43062C65"/>
    <w:rsid w:val="431C4612"/>
    <w:rsid w:val="431E681A"/>
    <w:rsid w:val="433B28DC"/>
    <w:rsid w:val="434FBC1B"/>
    <w:rsid w:val="435616B6"/>
    <w:rsid w:val="43893052"/>
    <w:rsid w:val="439089DE"/>
    <w:rsid w:val="43A99595"/>
    <w:rsid w:val="43AF4761"/>
    <w:rsid w:val="43D1ADAA"/>
    <w:rsid w:val="43D3694E"/>
    <w:rsid w:val="43D634CA"/>
    <w:rsid w:val="43EC6794"/>
    <w:rsid w:val="43EDF941"/>
    <w:rsid w:val="43F9DFA0"/>
    <w:rsid w:val="4404C68A"/>
    <w:rsid w:val="44123322"/>
    <w:rsid w:val="445C17AE"/>
    <w:rsid w:val="445F48E9"/>
    <w:rsid w:val="4467F710"/>
    <w:rsid w:val="44AB8DD6"/>
    <w:rsid w:val="44AD3455"/>
    <w:rsid w:val="44BCF181"/>
    <w:rsid w:val="44BFF220"/>
    <w:rsid w:val="44E47A51"/>
    <w:rsid w:val="44FF8514"/>
    <w:rsid w:val="4509FF9B"/>
    <w:rsid w:val="452C5A3F"/>
    <w:rsid w:val="4544E1BA"/>
    <w:rsid w:val="4548BCD3"/>
    <w:rsid w:val="454D26CA"/>
    <w:rsid w:val="4552CAF0"/>
    <w:rsid w:val="4553312C"/>
    <w:rsid w:val="455E9040"/>
    <w:rsid w:val="4562C8EE"/>
    <w:rsid w:val="45894BEB"/>
    <w:rsid w:val="4589CCA8"/>
    <w:rsid w:val="458E1D4A"/>
    <w:rsid w:val="45A096EB"/>
    <w:rsid w:val="45AA2839"/>
    <w:rsid w:val="45C913DC"/>
    <w:rsid w:val="45D579B3"/>
    <w:rsid w:val="45E0C004"/>
    <w:rsid w:val="45FAEB35"/>
    <w:rsid w:val="460F2872"/>
    <w:rsid w:val="4632B4A4"/>
    <w:rsid w:val="465D9D93"/>
    <w:rsid w:val="465DE1B7"/>
    <w:rsid w:val="46A327C0"/>
    <w:rsid w:val="46B889DB"/>
    <w:rsid w:val="46BDBB39"/>
    <w:rsid w:val="46CF86F5"/>
    <w:rsid w:val="46E3B3CF"/>
    <w:rsid w:val="46F1E342"/>
    <w:rsid w:val="47107311"/>
    <w:rsid w:val="4715915A"/>
    <w:rsid w:val="4776DE51"/>
    <w:rsid w:val="4796F170"/>
    <w:rsid w:val="47A1B38B"/>
    <w:rsid w:val="47AA9D44"/>
    <w:rsid w:val="47E7A517"/>
    <w:rsid w:val="4802712E"/>
    <w:rsid w:val="48096C58"/>
    <w:rsid w:val="482440F2"/>
    <w:rsid w:val="482F3BD3"/>
    <w:rsid w:val="48412BED"/>
    <w:rsid w:val="48488B0E"/>
    <w:rsid w:val="48545A3C"/>
    <w:rsid w:val="485673DC"/>
    <w:rsid w:val="485BCA67"/>
    <w:rsid w:val="4860C93B"/>
    <w:rsid w:val="4866E2EA"/>
    <w:rsid w:val="48690BDA"/>
    <w:rsid w:val="4871105F"/>
    <w:rsid w:val="48719B40"/>
    <w:rsid w:val="487EC56B"/>
    <w:rsid w:val="487F4979"/>
    <w:rsid w:val="4881C37F"/>
    <w:rsid w:val="488DB3A3"/>
    <w:rsid w:val="48C0AC69"/>
    <w:rsid w:val="48C706DD"/>
    <w:rsid w:val="48CA623F"/>
    <w:rsid w:val="48D47724"/>
    <w:rsid w:val="48DA8B31"/>
    <w:rsid w:val="48EF927C"/>
    <w:rsid w:val="48FE814A"/>
    <w:rsid w:val="490E1DEC"/>
    <w:rsid w:val="495E3FCE"/>
    <w:rsid w:val="495EB8DE"/>
    <w:rsid w:val="497D4ACB"/>
    <w:rsid w:val="499160B9"/>
    <w:rsid w:val="49942C67"/>
    <w:rsid w:val="49951988"/>
    <w:rsid w:val="49A8BAD6"/>
    <w:rsid w:val="49AFE677"/>
    <w:rsid w:val="49BFE2CC"/>
    <w:rsid w:val="49E631C1"/>
    <w:rsid w:val="49F02A9D"/>
    <w:rsid w:val="4A06D9CE"/>
    <w:rsid w:val="4A0E0A2C"/>
    <w:rsid w:val="4A0FE274"/>
    <w:rsid w:val="4A1A4C84"/>
    <w:rsid w:val="4A27D3B8"/>
    <w:rsid w:val="4A2AE8CF"/>
    <w:rsid w:val="4A2ECEB7"/>
    <w:rsid w:val="4A32828B"/>
    <w:rsid w:val="4A335459"/>
    <w:rsid w:val="4A507DA5"/>
    <w:rsid w:val="4A9B3704"/>
    <w:rsid w:val="4AC72517"/>
    <w:rsid w:val="4AF635F2"/>
    <w:rsid w:val="4AF92FAD"/>
    <w:rsid w:val="4AFAFB3D"/>
    <w:rsid w:val="4B087D76"/>
    <w:rsid w:val="4B0FC2F9"/>
    <w:rsid w:val="4B1903F3"/>
    <w:rsid w:val="4B338431"/>
    <w:rsid w:val="4B416CE2"/>
    <w:rsid w:val="4B5A5995"/>
    <w:rsid w:val="4B8408C9"/>
    <w:rsid w:val="4B8AFB19"/>
    <w:rsid w:val="4B8EFF34"/>
    <w:rsid w:val="4B934996"/>
    <w:rsid w:val="4B97C61F"/>
    <w:rsid w:val="4B9869FD"/>
    <w:rsid w:val="4B9C1196"/>
    <w:rsid w:val="4BA68AF5"/>
    <w:rsid w:val="4BB7E328"/>
    <w:rsid w:val="4BBA686C"/>
    <w:rsid w:val="4BD9A811"/>
    <w:rsid w:val="4C089BE1"/>
    <w:rsid w:val="4C141560"/>
    <w:rsid w:val="4C2C4A3E"/>
    <w:rsid w:val="4C3BF5F2"/>
    <w:rsid w:val="4C5A57EB"/>
    <w:rsid w:val="4C6171AF"/>
    <w:rsid w:val="4C627092"/>
    <w:rsid w:val="4C7945C4"/>
    <w:rsid w:val="4C805B6A"/>
    <w:rsid w:val="4C8951E5"/>
    <w:rsid w:val="4C8F4210"/>
    <w:rsid w:val="4C92F1B8"/>
    <w:rsid w:val="4CD4E4BE"/>
    <w:rsid w:val="4CEBF80F"/>
    <w:rsid w:val="4CFBF231"/>
    <w:rsid w:val="4D073F1F"/>
    <w:rsid w:val="4D1505D3"/>
    <w:rsid w:val="4D1ACAB3"/>
    <w:rsid w:val="4D4871EB"/>
    <w:rsid w:val="4D6A27A4"/>
    <w:rsid w:val="4D6B8086"/>
    <w:rsid w:val="4D928073"/>
    <w:rsid w:val="4DB1D06B"/>
    <w:rsid w:val="4DBA2704"/>
    <w:rsid w:val="4DEA735F"/>
    <w:rsid w:val="4DEDCD3A"/>
    <w:rsid w:val="4DFB6A95"/>
    <w:rsid w:val="4E06E654"/>
    <w:rsid w:val="4E10157D"/>
    <w:rsid w:val="4E1C6066"/>
    <w:rsid w:val="4E303C75"/>
    <w:rsid w:val="4E49C519"/>
    <w:rsid w:val="4E4B3268"/>
    <w:rsid w:val="4E679516"/>
    <w:rsid w:val="4E86E7D6"/>
    <w:rsid w:val="4E9A244B"/>
    <w:rsid w:val="4EA5DF19"/>
    <w:rsid w:val="4EBFB580"/>
    <w:rsid w:val="4EC5B560"/>
    <w:rsid w:val="4EC8BAB7"/>
    <w:rsid w:val="4EDAF3C9"/>
    <w:rsid w:val="4EF34784"/>
    <w:rsid w:val="4F1AD431"/>
    <w:rsid w:val="4F1B6837"/>
    <w:rsid w:val="4F2CE40F"/>
    <w:rsid w:val="4F49C1DC"/>
    <w:rsid w:val="4F4BFA24"/>
    <w:rsid w:val="4F4C2E71"/>
    <w:rsid w:val="4F8A976F"/>
    <w:rsid w:val="4F95BCA5"/>
    <w:rsid w:val="4FCFD708"/>
    <w:rsid w:val="4FDD23C5"/>
    <w:rsid w:val="50239ED6"/>
    <w:rsid w:val="502A264E"/>
    <w:rsid w:val="503E9719"/>
    <w:rsid w:val="504EF896"/>
    <w:rsid w:val="50634165"/>
    <w:rsid w:val="506DE128"/>
    <w:rsid w:val="506FB391"/>
    <w:rsid w:val="5094074F"/>
    <w:rsid w:val="50CB74DC"/>
    <w:rsid w:val="50EE493D"/>
    <w:rsid w:val="510ACE24"/>
    <w:rsid w:val="510D12D2"/>
    <w:rsid w:val="510D729A"/>
    <w:rsid w:val="510D9D34"/>
    <w:rsid w:val="5134B36A"/>
    <w:rsid w:val="51520165"/>
    <w:rsid w:val="5157109A"/>
    <w:rsid w:val="51648EC7"/>
    <w:rsid w:val="516A4764"/>
    <w:rsid w:val="517729B8"/>
    <w:rsid w:val="517A9BCB"/>
    <w:rsid w:val="51823E9D"/>
    <w:rsid w:val="518C887B"/>
    <w:rsid w:val="51AD38BC"/>
    <w:rsid w:val="51DED0F0"/>
    <w:rsid w:val="51EBDEA6"/>
    <w:rsid w:val="5206F3CC"/>
    <w:rsid w:val="520B7DFB"/>
    <w:rsid w:val="522B61FE"/>
    <w:rsid w:val="524FCD09"/>
    <w:rsid w:val="5254CBC4"/>
    <w:rsid w:val="5270315E"/>
    <w:rsid w:val="5274502A"/>
    <w:rsid w:val="527B780B"/>
    <w:rsid w:val="528CEB34"/>
    <w:rsid w:val="5292509F"/>
    <w:rsid w:val="52A34AF4"/>
    <w:rsid w:val="52A45228"/>
    <w:rsid w:val="52A50C6D"/>
    <w:rsid w:val="52A69801"/>
    <w:rsid w:val="52A81667"/>
    <w:rsid w:val="52BB3869"/>
    <w:rsid w:val="52C70039"/>
    <w:rsid w:val="52E46632"/>
    <w:rsid w:val="52E620C8"/>
    <w:rsid w:val="52F91FEF"/>
    <w:rsid w:val="52FD78CE"/>
    <w:rsid w:val="532CCB45"/>
    <w:rsid w:val="537ED6AC"/>
    <w:rsid w:val="53AE51D6"/>
    <w:rsid w:val="53B8D2FD"/>
    <w:rsid w:val="53CD670A"/>
    <w:rsid w:val="53CE2EB2"/>
    <w:rsid w:val="53D01FB2"/>
    <w:rsid w:val="53DBF5A3"/>
    <w:rsid w:val="53EA754C"/>
    <w:rsid w:val="54089582"/>
    <w:rsid w:val="542E3A48"/>
    <w:rsid w:val="54327ACF"/>
    <w:rsid w:val="5467991C"/>
    <w:rsid w:val="548B35B5"/>
    <w:rsid w:val="5499AB33"/>
    <w:rsid w:val="54C98DEC"/>
    <w:rsid w:val="54CB6C11"/>
    <w:rsid w:val="54CF663B"/>
    <w:rsid w:val="54E72DF7"/>
    <w:rsid w:val="5509AE25"/>
    <w:rsid w:val="551BCE87"/>
    <w:rsid w:val="553DDF8E"/>
    <w:rsid w:val="555EC56E"/>
    <w:rsid w:val="5571815E"/>
    <w:rsid w:val="5576A543"/>
    <w:rsid w:val="55776F68"/>
    <w:rsid w:val="5586C28A"/>
    <w:rsid w:val="558A2BA9"/>
    <w:rsid w:val="559C5665"/>
    <w:rsid w:val="55A2134B"/>
    <w:rsid w:val="55A28D6D"/>
    <w:rsid w:val="55CBC97B"/>
    <w:rsid w:val="55D40BB2"/>
    <w:rsid w:val="55DC03FC"/>
    <w:rsid w:val="55E5951D"/>
    <w:rsid w:val="55EC0553"/>
    <w:rsid w:val="56040E69"/>
    <w:rsid w:val="561B2762"/>
    <w:rsid w:val="5627B597"/>
    <w:rsid w:val="563F9567"/>
    <w:rsid w:val="565176A3"/>
    <w:rsid w:val="56557AFF"/>
    <w:rsid w:val="566150D8"/>
    <w:rsid w:val="5672DACA"/>
    <w:rsid w:val="567A51A5"/>
    <w:rsid w:val="56804EA4"/>
    <w:rsid w:val="56AF010D"/>
    <w:rsid w:val="56B60BF6"/>
    <w:rsid w:val="56DEAE11"/>
    <w:rsid w:val="56FA479A"/>
    <w:rsid w:val="56FE1798"/>
    <w:rsid w:val="570D51BF"/>
    <w:rsid w:val="570F2D04"/>
    <w:rsid w:val="571955B0"/>
    <w:rsid w:val="571F49F8"/>
    <w:rsid w:val="572F077E"/>
    <w:rsid w:val="575C3BEF"/>
    <w:rsid w:val="576FDC13"/>
    <w:rsid w:val="57733424"/>
    <w:rsid w:val="57904413"/>
    <w:rsid w:val="57B65538"/>
    <w:rsid w:val="57CB252B"/>
    <w:rsid w:val="57D9FE9B"/>
    <w:rsid w:val="57DB65C8"/>
    <w:rsid w:val="5805F0F1"/>
    <w:rsid w:val="5817197F"/>
    <w:rsid w:val="5852D8E0"/>
    <w:rsid w:val="586A7E06"/>
    <w:rsid w:val="5879EEB3"/>
    <w:rsid w:val="58A2EBA5"/>
    <w:rsid w:val="58ADAAE3"/>
    <w:rsid w:val="58B530D1"/>
    <w:rsid w:val="58CCC6C3"/>
    <w:rsid w:val="58DEBECF"/>
    <w:rsid w:val="590F12B7"/>
    <w:rsid w:val="5920F364"/>
    <w:rsid w:val="59534EB6"/>
    <w:rsid w:val="5955D034"/>
    <w:rsid w:val="595FC48F"/>
    <w:rsid w:val="5964B664"/>
    <w:rsid w:val="598BAA3C"/>
    <w:rsid w:val="59949BA6"/>
    <w:rsid w:val="5997BF25"/>
    <w:rsid w:val="59A2D75E"/>
    <w:rsid w:val="59A5EA80"/>
    <w:rsid w:val="59EFF6C5"/>
    <w:rsid w:val="5A07BABC"/>
    <w:rsid w:val="5A124024"/>
    <w:rsid w:val="5A1D3B80"/>
    <w:rsid w:val="5A2F824F"/>
    <w:rsid w:val="5A4E94FD"/>
    <w:rsid w:val="5A6EC84F"/>
    <w:rsid w:val="5A854567"/>
    <w:rsid w:val="5A95BCA4"/>
    <w:rsid w:val="5A963BB0"/>
    <w:rsid w:val="5A9DA656"/>
    <w:rsid w:val="5AB171B3"/>
    <w:rsid w:val="5AB51D5E"/>
    <w:rsid w:val="5AF9930A"/>
    <w:rsid w:val="5B0B12CE"/>
    <w:rsid w:val="5B2E9ADD"/>
    <w:rsid w:val="5B6D30CA"/>
    <w:rsid w:val="5B7B0FCB"/>
    <w:rsid w:val="5B7CC22B"/>
    <w:rsid w:val="5B88F66B"/>
    <w:rsid w:val="5B8AA4EA"/>
    <w:rsid w:val="5B8D96D0"/>
    <w:rsid w:val="5B90D391"/>
    <w:rsid w:val="5BC19A51"/>
    <w:rsid w:val="5BE1B16C"/>
    <w:rsid w:val="5BF7DC84"/>
    <w:rsid w:val="5C11BB4C"/>
    <w:rsid w:val="5C20DCAF"/>
    <w:rsid w:val="5C2435EA"/>
    <w:rsid w:val="5C27E91A"/>
    <w:rsid w:val="5C320C11"/>
    <w:rsid w:val="5C354997"/>
    <w:rsid w:val="5C71FB82"/>
    <w:rsid w:val="5C7813C8"/>
    <w:rsid w:val="5C8AEF78"/>
    <w:rsid w:val="5CB5E81A"/>
    <w:rsid w:val="5CDA7820"/>
    <w:rsid w:val="5CDF9403"/>
    <w:rsid w:val="5CEE1A8E"/>
    <w:rsid w:val="5D1061B9"/>
    <w:rsid w:val="5D346981"/>
    <w:rsid w:val="5D6405F0"/>
    <w:rsid w:val="5D6B586C"/>
    <w:rsid w:val="5D7D81CD"/>
    <w:rsid w:val="5D7F0B6B"/>
    <w:rsid w:val="5DA14F57"/>
    <w:rsid w:val="5DAEC02A"/>
    <w:rsid w:val="5DBF3B8B"/>
    <w:rsid w:val="5DC928CD"/>
    <w:rsid w:val="5DCE8F07"/>
    <w:rsid w:val="5DD119F8"/>
    <w:rsid w:val="5DD1F2DF"/>
    <w:rsid w:val="5DD2C982"/>
    <w:rsid w:val="5DD30681"/>
    <w:rsid w:val="5DE33289"/>
    <w:rsid w:val="5DEDEA1D"/>
    <w:rsid w:val="5E1ED865"/>
    <w:rsid w:val="5E37F018"/>
    <w:rsid w:val="5E5032DA"/>
    <w:rsid w:val="5E54CC90"/>
    <w:rsid w:val="5E6A5ACE"/>
    <w:rsid w:val="5E864196"/>
    <w:rsid w:val="5E882568"/>
    <w:rsid w:val="5EC0972D"/>
    <w:rsid w:val="5EC62759"/>
    <w:rsid w:val="5ED319E3"/>
    <w:rsid w:val="5EE6C506"/>
    <w:rsid w:val="5EECDEBB"/>
    <w:rsid w:val="5EF88778"/>
    <w:rsid w:val="5F098209"/>
    <w:rsid w:val="5F0BF6FA"/>
    <w:rsid w:val="5F3C019C"/>
    <w:rsid w:val="5F52F94D"/>
    <w:rsid w:val="5F717DE0"/>
    <w:rsid w:val="5F7E4FBF"/>
    <w:rsid w:val="5F85F181"/>
    <w:rsid w:val="5F87AB15"/>
    <w:rsid w:val="5F95178D"/>
    <w:rsid w:val="5FA895DA"/>
    <w:rsid w:val="5FB6F637"/>
    <w:rsid w:val="5FB90644"/>
    <w:rsid w:val="5FC014A5"/>
    <w:rsid w:val="60020C00"/>
    <w:rsid w:val="601DBFEB"/>
    <w:rsid w:val="6021AAA5"/>
    <w:rsid w:val="60264A93"/>
    <w:rsid w:val="606CC7A8"/>
    <w:rsid w:val="606CF2AE"/>
    <w:rsid w:val="60795A42"/>
    <w:rsid w:val="607CDE83"/>
    <w:rsid w:val="609BFE2F"/>
    <w:rsid w:val="609DA4D4"/>
    <w:rsid w:val="60A1F20D"/>
    <w:rsid w:val="60AA2A92"/>
    <w:rsid w:val="60AF5FD7"/>
    <w:rsid w:val="60E0FFF1"/>
    <w:rsid w:val="60F651FB"/>
    <w:rsid w:val="6108BABA"/>
    <w:rsid w:val="612007C6"/>
    <w:rsid w:val="61263603"/>
    <w:rsid w:val="6141DC80"/>
    <w:rsid w:val="61578042"/>
    <w:rsid w:val="61693BAB"/>
    <w:rsid w:val="61930B85"/>
    <w:rsid w:val="61942FA6"/>
    <w:rsid w:val="6198EBE0"/>
    <w:rsid w:val="619DDC61"/>
    <w:rsid w:val="61A696A2"/>
    <w:rsid w:val="61E041E0"/>
    <w:rsid w:val="61EEBC8D"/>
    <w:rsid w:val="61F92A15"/>
    <w:rsid w:val="61F993E8"/>
    <w:rsid w:val="6213ABC2"/>
    <w:rsid w:val="62209C6A"/>
    <w:rsid w:val="6268CB9A"/>
    <w:rsid w:val="626C99F0"/>
    <w:rsid w:val="627734D9"/>
    <w:rsid w:val="62780275"/>
    <w:rsid w:val="62857077"/>
    <w:rsid w:val="62857EF4"/>
    <w:rsid w:val="62C44597"/>
    <w:rsid w:val="62CD5B8B"/>
    <w:rsid w:val="62CFA849"/>
    <w:rsid w:val="62D14C1E"/>
    <w:rsid w:val="62E8DA8B"/>
    <w:rsid w:val="630CA958"/>
    <w:rsid w:val="631C6832"/>
    <w:rsid w:val="6337C943"/>
    <w:rsid w:val="636DADF3"/>
    <w:rsid w:val="6382D01F"/>
    <w:rsid w:val="63B69479"/>
    <w:rsid w:val="63BA7257"/>
    <w:rsid w:val="63CE1363"/>
    <w:rsid w:val="63CE20B2"/>
    <w:rsid w:val="63D0DC5C"/>
    <w:rsid w:val="63D12A31"/>
    <w:rsid w:val="63EE4CEF"/>
    <w:rsid w:val="6405AACF"/>
    <w:rsid w:val="647D3200"/>
    <w:rsid w:val="648599B9"/>
    <w:rsid w:val="648A25C6"/>
    <w:rsid w:val="648D2EEF"/>
    <w:rsid w:val="648EB0C6"/>
    <w:rsid w:val="64963242"/>
    <w:rsid w:val="649B5EC6"/>
    <w:rsid w:val="649DA33F"/>
    <w:rsid w:val="64AEC15D"/>
    <w:rsid w:val="64B3F33A"/>
    <w:rsid w:val="64C66F5D"/>
    <w:rsid w:val="64C9F300"/>
    <w:rsid w:val="64D06B55"/>
    <w:rsid w:val="64DAEA24"/>
    <w:rsid w:val="64DC5CA6"/>
    <w:rsid w:val="64F5816F"/>
    <w:rsid w:val="64F89A10"/>
    <w:rsid w:val="64F9BB39"/>
    <w:rsid w:val="65020CC6"/>
    <w:rsid w:val="650EA22C"/>
    <w:rsid w:val="6517A0A1"/>
    <w:rsid w:val="651E8D7A"/>
    <w:rsid w:val="652FD8B1"/>
    <w:rsid w:val="6550921E"/>
    <w:rsid w:val="6552DBFE"/>
    <w:rsid w:val="65552A6F"/>
    <w:rsid w:val="656BE282"/>
    <w:rsid w:val="656D45D7"/>
    <w:rsid w:val="6590023D"/>
    <w:rsid w:val="6590CCCF"/>
    <w:rsid w:val="65AFD1D6"/>
    <w:rsid w:val="65C80114"/>
    <w:rsid w:val="65D151E1"/>
    <w:rsid w:val="65D2AE5C"/>
    <w:rsid w:val="65D7CC83"/>
    <w:rsid w:val="661E50E1"/>
    <w:rsid w:val="663E79C4"/>
    <w:rsid w:val="665104E7"/>
    <w:rsid w:val="665385F8"/>
    <w:rsid w:val="6684564F"/>
    <w:rsid w:val="66C4425D"/>
    <w:rsid w:val="66C61BD4"/>
    <w:rsid w:val="66C8FD55"/>
    <w:rsid w:val="66CFB058"/>
    <w:rsid w:val="66E5A1DC"/>
    <w:rsid w:val="66EC4531"/>
    <w:rsid w:val="66F8E4B2"/>
    <w:rsid w:val="67042F9F"/>
    <w:rsid w:val="672BFBCF"/>
    <w:rsid w:val="673FF1E4"/>
    <w:rsid w:val="674814F7"/>
    <w:rsid w:val="67699C0F"/>
    <w:rsid w:val="6782EF8B"/>
    <w:rsid w:val="678C7152"/>
    <w:rsid w:val="67915671"/>
    <w:rsid w:val="6794DB61"/>
    <w:rsid w:val="67AFC51C"/>
    <w:rsid w:val="67B44FD8"/>
    <w:rsid w:val="67CB2C7B"/>
    <w:rsid w:val="67E5AFB5"/>
    <w:rsid w:val="67EF1007"/>
    <w:rsid w:val="67FEC23B"/>
    <w:rsid w:val="68195CDE"/>
    <w:rsid w:val="683B6020"/>
    <w:rsid w:val="683E13DB"/>
    <w:rsid w:val="6853CAC4"/>
    <w:rsid w:val="6859083D"/>
    <w:rsid w:val="6885B046"/>
    <w:rsid w:val="68A50496"/>
    <w:rsid w:val="68A8A4BE"/>
    <w:rsid w:val="68C16512"/>
    <w:rsid w:val="68C9477E"/>
    <w:rsid w:val="68EE946A"/>
    <w:rsid w:val="69084861"/>
    <w:rsid w:val="690DB114"/>
    <w:rsid w:val="693027C3"/>
    <w:rsid w:val="69334230"/>
    <w:rsid w:val="6940CD8A"/>
    <w:rsid w:val="6952DCD3"/>
    <w:rsid w:val="69872490"/>
    <w:rsid w:val="699BF431"/>
    <w:rsid w:val="69AA5AF7"/>
    <w:rsid w:val="69B3750E"/>
    <w:rsid w:val="69E2F2EF"/>
    <w:rsid w:val="6A1B384D"/>
    <w:rsid w:val="6A1DE466"/>
    <w:rsid w:val="6A22A804"/>
    <w:rsid w:val="6A2BAE4F"/>
    <w:rsid w:val="6A5E8378"/>
    <w:rsid w:val="6A6AED5F"/>
    <w:rsid w:val="6A74459B"/>
    <w:rsid w:val="6A7E178A"/>
    <w:rsid w:val="6A8FD165"/>
    <w:rsid w:val="6AA47226"/>
    <w:rsid w:val="6AB2CF97"/>
    <w:rsid w:val="6ABC7A2F"/>
    <w:rsid w:val="6AD637EE"/>
    <w:rsid w:val="6AF70CC7"/>
    <w:rsid w:val="6B1D3AA0"/>
    <w:rsid w:val="6B1F9D5D"/>
    <w:rsid w:val="6B22F4F1"/>
    <w:rsid w:val="6B238FC7"/>
    <w:rsid w:val="6B2D66EE"/>
    <w:rsid w:val="6B31A051"/>
    <w:rsid w:val="6B33B81D"/>
    <w:rsid w:val="6B3FC9B5"/>
    <w:rsid w:val="6B441C78"/>
    <w:rsid w:val="6B588828"/>
    <w:rsid w:val="6B5F7DF0"/>
    <w:rsid w:val="6B61C1DB"/>
    <w:rsid w:val="6B7E4C7E"/>
    <w:rsid w:val="6B8078FC"/>
    <w:rsid w:val="6B9C3CB6"/>
    <w:rsid w:val="6BA3217B"/>
    <w:rsid w:val="6BA9215B"/>
    <w:rsid w:val="6BDEF34A"/>
    <w:rsid w:val="6BDF56E5"/>
    <w:rsid w:val="6C19E7EB"/>
    <w:rsid w:val="6C27FE6E"/>
    <w:rsid w:val="6C2F661F"/>
    <w:rsid w:val="6C502D35"/>
    <w:rsid w:val="6CB9E131"/>
    <w:rsid w:val="6CDE4E6D"/>
    <w:rsid w:val="6CEB07CB"/>
    <w:rsid w:val="6D0EFFFD"/>
    <w:rsid w:val="6D12C07B"/>
    <w:rsid w:val="6D268583"/>
    <w:rsid w:val="6D28AFB4"/>
    <w:rsid w:val="6D2A95A2"/>
    <w:rsid w:val="6D313592"/>
    <w:rsid w:val="6D31FB52"/>
    <w:rsid w:val="6D3BF2CE"/>
    <w:rsid w:val="6D6FC16D"/>
    <w:rsid w:val="6D7EB6C8"/>
    <w:rsid w:val="6D878D37"/>
    <w:rsid w:val="6D987C6A"/>
    <w:rsid w:val="6DABB6AB"/>
    <w:rsid w:val="6DD296C2"/>
    <w:rsid w:val="6DE39DD0"/>
    <w:rsid w:val="6DEDF5EC"/>
    <w:rsid w:val="6DEE58C5"/>
    <w:rsid w:val="6DFA88A5"/>
    <w:rsid w:val="6E077764"/>
    <w:rsid w:val="6E213158"/>
    <w:rsid w:val="6E5E7D08"/>
    <w:rsid w:val="6E6F5531"/>
    <w:rsid w:val="6E71E893"/>
    <w:rsid w:val="6E754EC0"/>
    <w:rsid w:val="6E7796C0"/>
    <w:rsid w:val="6E7956E9"/>
    <w:rsid w:val="6E7B4589"/>
    <w:rsid w:val="6E941A61"/>
    <w:rsid w:val="6EA8A95A"/>
    <w:rsid w:val="6EBE5AE1"/>
    <w:rsid w:val="6EFED005"/>
    <w:rsid w:val="6F14709B"/>
    <w:rsid w:val="6F23591B"/>
    <w:rsid w:val="6F3FFE75"/>
    <w:rsid w:val="6F43BE59"/>
    <w:rsid w:val="6F452B0E"/>
    <w:rsid w:val="6F625E65"/>
    <w:rsid w:val="6F81A38D"/>
    <w:rsid w:val="6F889CBE"/>
    <w:rsid w:val="6F8C92FD"/>
    <w:rsid w:val="6F9A81BB"/>
    <w:rsid w:val="6FBD01B9"/>
    <w:rsid w:val="6FC2BFBC"/>
    <w:rsid w:val="6FCFB47C"/>
    <w:rsid w:val="6FD9F080"/>
    <w:rsid w:val="6FDBAE12"/>
    <w:rsid w:val="6FED3FA5"/>
    <w:rsid w:val="6FF0ABC3"/>
    <w:rsid w:val="7016C554"/>
    <w:rsid w:val="704B49D2"/>
    <w:rsid w:val="7052632A"/>
    <w:rsid w:val="70569815"/>
    <w:rsid w:val="7069D0F5"/>
    <w:rsid w:val="7087F59B"/>
    <w:rsid w:val="7094AEC6"/>
    <w:rsid w:val="709BFC73"/>
    <w:rsid w:val="709C3D3C"/>
    <w:rsid w:val="70A07E26"/>
    <w:rsid w:val="70B81E77"/>
    <w:rsid w:val="70CD1289"/>
    <w:rsid w:val="70CE696F"/>
    <w:rsid w:val="70DFE5B6"/>
    <w:rsid w:val="70E7F5C3"/>
    <w:rsid w:val="70F2CA60"/>
    <w:rsid w:val="7114E027"/>
    <w:rsid w:val="7115CD25"/>
    <w:rsid w:val="712FA530"/>
    <w:rsid w:val="7130D380"/>
    <w:rsid w:val="7167A896"/>
    <w:rsid w:val="716FFB87"/>
    <w:rsid w:val="7188A50E"/>
    <w:rsid w:val="718BD118"/>
    <w:rsid w:val="718C25F0"/>
    <w:rsid w:val="71BAA039"/>
    <w:rsid w:val="71DBAB17"/>
    <w:rsid w:val="71F8692C"/>
    <w:rsid w:val="71FBC427"/>
    <w:rsid w:val="7202EE90"/>
    <w:rsid w:val="721862DF"/>
    <w:rsid w:val="721A4251"/>
    <w:rsid w:val="721D97D7"/>
    <w:rsid w:val="722D0F48"/>
    <w:rsid w:val="723EBAAA"/>
    <w:rsid w:val="72414AF9"/>
    <w:rsid w:val="726F0FAA"/>
    <w:rsid w:val="726F71A1"/>
    <w:rsid w:val="728A7E8E"/>
    <w:rsid w:val="72C44781"/>
    <w:rsid w:val="72CA7928"/>
    <w:rsid w:val="733DA6C5"/>
    <w:rsid w:val="7348004B"/>
    <w:rsid w:val="735468A9"/>
    <w:rsid w:val="738FD5DB"/>
    <w:rsid w:val="7391119C"/>
    <w:rsid w:val="73A7A60C"/>
    <w:rsid w:val="73C2199C"/>
    <w:rsid w:val="73D4DF0A"/>
    <w:rsid w:val="73D6CA80"/>
    <w:rsid w:val="73DD72D5"/>
    <w:rsid w:val="73EE0DAA"/>
    <w:rsid w:val="73F33144"/>
    <w:rsid w:val="73FE078F"/>
    <w:rsid w:val="740433D7"/>
    <w:rsid w:val="74097429"/>
    <w:rsid w:val="7423771F"/>
    <w:rsid w:val="74255DD2"/>
    <w:rsid w:val="7438ECC2"/>
    <w:rsid w:val="743A1426"/>
    <w:rsid w:val="745D1BA3"/>
    <w:rsid w:val="746B3B3F"/>
    <w:rsid w:val="74711278"/>
    <w:rsid w:val="7485B8D6"/>
    <w:rsid w:val="74AD20B9"/>
    <w:rsid w:val="74B320C8"/>
    <w:rsid w:val="74BB410D"/>
    <w:rsid w:val="74CB267A"/>
    <w:rsid w:val="74CD0F0D"/>
    <w:rsid w:val="74EFCE6E"/>
    <w:rsid w:val="74F928B1"/>
    <w:rsid w:val="7505F78D"/>
    <w:rsid w:val="7533AF29"/>
    <w:rsid w:val="755003A1"/>
    <w:rsid w:val="756C5408"/>
    <w:rsid w:val="757417DA"/>
    <w:rsid w:val="75771B53"/>
    <w:rsid w:val="757795D7"/>
    <w:rsid w:val="75797BC9"/>
    <w:rsid w:val="75810ACE"/>
    <w:rsid w:val="75A5F2E6"/>
    <w:rsid w:val="75A614A4"/>
    <w:rsid w:val="75A77D6D"/>
    <w:rsid w:val="75ADA006"/>
    <w:rsid w:val="75B5CDA3"/>
    <w:rsid w:val="75ED25A5"/>
    <w:rsid w:val="75F8DC1E"/>
    <w:rsid w:val="75FE283A"/>
    <w:rsid w:val="7611109E"/>
    <w:rsid w:val="76255A5B"/>
    <w:rsid w:val="7638FC57"/>
    <w:rsid w:val="764086E4"/>
    <w:rsid w:val="764180B7"/>
    <w:rsid w:val="7641F3DB"/>
    <w:rsid w:val="7648FB8C"/>
    <w:rsid w:val="764EACBB"/>
    <w:rsid w:val="76593AF7"/>
    <w:rsid w:val="76763677"/>
    <w:rsid w:val="7677BE6A"/>
    <w:rsid w:val="768007BD"/>
    <w:rsid w:val="76BD1E0E"/>
    <w:rsid w:val="76BDE0DC"/>
    <w:rsid w:val="76D6D001"/>
    <w:rsid w:val="76E4F4A9"/>
    <w:rsid w:val="771A6820"/>
    <w:rsid w:val="771DDD53"/>
    <w:rsid w:val="7734D0F9"/>
    <w:rsid w:val="773D0680"/>
    <w:rsid w:val="775007EC"/>
    <w:rsid w:val="77952B9C"/>
    <w:rsid w:val="77A0E8A6"/>
    <w:rsid w:val="77A8025F"/>
    <w:rsid w:val="77A9ED88"/>
    <w:rsid w:val="77B2B7AE"/>
    <w:rsid w:val="77B8DC23"/>
    <w:rsid w:val="77D99715"/>
    <w:rsid w:val="77DE1AA6"/>
    <w:rsid w:val="77E4CBED"/>
    <w:rsid w:val="77F3F869"/>
    <w:rsid w:val="77F979CA"/>
    <w:rsid w:val="77FA2755"/>
    <w:rsid w:val="77FF06B7"/>
    <w:rsid w:val="780DDB0A"/>
    <w:rsid w:val="780E165C"/>
    <w:rsid w:val="7815CC7F"/>
    <w:rsid w:val="7818DC89"/>
    <w:rsid w:val="7822FAD9"/>
    <w:rsid w:val="782FD964"/>
    <w:rsid w:val="78483269"/>
    <w:rsid w:val="786BE032"/>
    <w:rsid w:val="786DE4EA"/>
    <w:rsid w:val="7870683B"/>
    <w:rsid w:val="787BC770"/>
    <w:rsid w:val="78810101"/>
    <w:rsid w:val="788CD95B"/>
    <w:rsid w:val="78D226BD"/>
    <w:rsid w:val="78E814C1"/>
    <w:rsid w:val="78EDB696"/>
    <w:rsid w:val="79014FD0"/>
    <w:rsid w:val="7909FA6A"/>
    <w:rsid w:val="790FB134"/>
    <w:rsid w:val="7917DE60"/>
    <w:rsid w:val="79226E30"/>
    <w:rsid w:val="792C5425"/>
    <w:rsid w:val="7930422F"/>
    <w:rsid w:val="7933214C"/>
    <w:rsid w:val="795EB99F"/>
    <w:rsid w:val="79B59762"/>
    <w:rsid w:val="79BAF5EB"/>
    <w:rsid w:val="7A091E86"/>
    <w:rsid w:val="7A0FC205"/>
    <w:rsid w:val="7A164C67"/>
    <w:rsid w:val="7A272443"/>
    <w:rsid w:val="7A307F13"/>
    <w:rsid w:val="7A329926"/>
    <w:rsid w:val="7A459ED8"/>
    <w:rsid w:val="7A83A3E1"/>
    <w:rsid w:val="7A9C8C86"/>
    <w:rsid w:val="7A9CE888"/>
    <w:rsid w:val="7ACA8FFB"/>
    <w:rsid w:val="7B1A4F75"/>
    <w:rsid w:val="7B30E53A"/>
    <w:rsid w:val="7B3C7697"/>
    <w:rsid w:val="7B458B67"/>
    <w:rsid w:val="7B5DF413"/>
    <w:rsid w:val="7B7304E1"/>
    <w:rsid w:val="7B8B1B0A"/>
    <w:rsid w:val="7BB6CEB8"/>
    <w:rsid w:val="7BB6D6AE"/>
    <w:rsid w:val="7C1077A3"/>
    <w:rsid w:val="7C13B351"/>
    <w:rsid w:val="7C22151D"/>
    <w:rsid w:val="7C25341D"/>
    <w:rsid w:val="7C65732C"/>
    <w:rsid w:val="7C86D35A"/>
    <w:rsid w:val="7C9A6CEB"/>
    <w:rsid w:val="7CB83D10"/>
    <w:rsid w:val="7CCE69A1"/>
    <w:rsid w:val="7D049D6F"/>
    <w:rsid w:val="7D108862"/>
    <w:rsid w:val="7D1D8920"/>
    <w:rsid w:val="7D1F0B15"/>
    <w:rsid w:val="7D2D7BF4"/>
    <w:rsid w:val="7D578DED"/>
    <w:rsid w:val="7D5B971C"/>
    <w:rsid w:val="7DAB80AC"/>
    <w:rsid w:val="7DC09F71"/>
    <w:rsid w:val="7DC71EFB"/>
    <w:rsid w:val="7DF5FA81"/>
    <w:rsid w:val="7DF9FB9A"/>
    <w:rsid w:val="7E00289E"/>
    <w:rsid w:val="7E013741"/>
    <w:rsid w:val="7E1566FB"/>
    <w:rsid w:val="7E16A37B"/>
    <w:rsid w:val="7E2C9B1C"/>
    <w:rsid w:val="7E2D04EF"/>
    <w:rsid w:val="7E38C7DA"/>
    <w:rsid w:val="7E6F4F2F"/>
    <w:rsid w:val="7E76B634"/>
    <w:rsid w:val="7E7F9326"/>
    <w:rsid w:val="7EAFB29B"/>
    <w:rsid w:val="7EB95A92"/>
    <w:rsid w:val="7EBBF4E0"/>
    <w:rsid w:val="7EC0548A"/>
    <w:rsid w:val="7ECBD06D"/>
    <w:rsid w:val="7ECF5C46"/>
    <w:rsid w:val="7EEE7770"/>
    <w:rsid w:val="7EEF88AE"/>
    <w:rsid w:val="7F05D934"/>
    <w:rsid w:val="7F0ADF16"/>
    <w:rsid w:val="7F205E0F"/>
    <w:rsid w:val="7F22358A"/>
    <w:rsid w:val="7F2B1215"/>
    <w:rsid w:val="7F2B1815"/>
    <w:rsid w:val="7F3482BF"/>
    <w:rsid w:val="7F39FBE0"/>
    <w:rsid w:val="7F4B5413"/>
    <w:rsid w:val="7F599713"/>
    <w:rsid w:val="7F622769"/>
    <w:rsid w:val="7F6BACA0"/>
    <w:rsid w:val="7F8FE2AB"/>
    <w:rsid w:val="7F90F012"/>
    <w:rsid w:val="7FA3E19D"/>
    <w:rsid w:val="7FAB36E0"/>
    <w:rsid w:val="7FC45407"/>
    <w:rsid w:val="7FCEFB49"/>
    <w:rsid w:val="7FD1807D"/>
    <w:rsid w:val="7FD775AA"/>
    <w:rsid w:val="7FDCA8D5"/>
    <w:rsid w:val="7FE0AD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3C865"/>
  <w15:docId w15:val="{68C2E7C5-AC11-4B27-A090-9797EB5D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1C"/>
    <w:pPr>
      <w:spacing w:after="200" w:line="260" w:lineRule="exact"/>
      <w:jc w:val="both"/>
    </w:pPr>
    <w:rPr>
      <w:rFonts w:ascii="Lato" w:hAnsi="Lato"/>
      <w:sz w:val="20"/>
    </w:rPr>
  </w:style>
  <w:style w:type="paragraph" w:styleId="Heading1">
    <w:name w:val="heading 1"/>
    <w:next w:val="Akapit-gwny-pierwszy-wciecie"/>
    <w:link w:val="Heading1Char"/>
    <w:autoRedefine/>
    <w:uiPriority w:val="9"/>
    <w:qFormat/>
    <w:rsid w:val="000F4C09"/>
    <w:pPr>
      <w:keepNext/>
      <w:keepLines/>
      <w:numPr>
        <w:numId w:val="4"/>
      </w:numPr>
      <w:spacing w:before="360" w:after="240" w:line="340" w:lineRule="exact"/>
      <w:ind w:hanging="357"/>
      <w:outlineLvl w:val="0"/>
    </w:pPr>
    <w:rPr>
      <w:rFonts w:ascii="Lato Black" w:eastAsiaTheme="majorEastAsia" w:hAnsi="Lato Black" w:cstheme="majorBidi"/>
      <w:caps/>
      <w:color w:val="003282"/>
      <w:sz w:val="30"/>
      <w:szCs w:val="32"/>
    </w:rPr>
  </w:style>
  <w:style w:type="paragraph" w:styleId="Heading2">
    <w:name w:val="heading 2"/>
    <w:next w:val="Akapit-gwny-pierwszy-wciecie"/>
    <w:link w:val="Heading2Char"/>
    <w:autoRedefine/>
    <w:uiPriority w:val="9"/>
    <w:qFormat/>
    <w:rsid w:val="0095061A"/>
    <w:pPr>
      <w:numPr>
        <w:ilvl w:val="1"/>
        <w:numId w:val="4"/>
      </w:numPr>
      <w:tabs>
        <w:tab w:val="left" w:pos="714"/>
      </w:tabs>
      <w:suppressAutoHyphens/>
      <w:spacing w:before="120" w:after="120" w:line="240" w:lineRule="auto"/>
      <w:outlineLvl w:val="1"/>
    </w:pPr>
    <w:rPr>
      <w:rFonts w:ascii="Lato Black" w:eastAsiaTheme="majorEastAsia" w:hAnsi="Lato Black" w:cs="Times New Roman"/>
      <w:bCs/>
      <w:caps/>
      <w:color w:val="003282" w:themeColor="text2"/>
      <w:sz w:val="28"/>
      <w:szCs w:val="36"/>
      <w:lang w:eastAsia="pl-PL"/>
    </w:rPr>
  </w:style>
  <w:style w:type="paragraph" w:styleId="Heading3">
    <w:name w:val="heading 3"/>
    <w:basedOn w:val="Normal"/>
    <w:next w:val="Normal"/>
    <w:link w:val="Heading3Char"/>
    <w:uiPriority w:val="9"/>
    <w:unhideWhenUsed/>
    <w:qFormat/>
    <w:rsid w:val="00892586"/>
    <w:pPr>
      <w:keepNext/>
      <w:keepLines/>
      <w:spacing w:before="40" w:after="0"/>
      <w:ind w:left="720" w:hanging="720"/>
      <w:outlineLvl w:val="2"/>
    </w:pPr>
    <w:rPr>
      <w:rFonts w:asciiTheme="majorHAnsi" w:eastAsiaTheme="majorEastAsia" w:hAnsiTheme="majorHAnsi" w:cstheme="majorBidi"/>
      <w:color w:val="003D7C" w:themeColor="accent1" w:themeShade="7F"/>
      <w:sz w:val="24"/>
      <w:szCs w:val="24"/>
    </w:rPr>
  </w:style>
  <w:style w:type="paragraph" w:styleId="Heading4">
    <w:name w:val="heading 4"/>
    <w:basedOn w:val="Normal"/>
    <w:next w:val="Normal"/>
    <w:link w:val="Heading4Char"/>
    <w:uiPriority w:val="9"/>
    <w:unhideWhenUsed/>
    <w:qFormat/>
    <w:rsid w:val="00892586"/>
    <w:pPr>
      <w:keepNext/>
      <w:keepLines/>
      <w:spacing w:before="40" w:after="0"/>
      <w:ind w:left="864" w:hanging="864"/>
      <w:outlineLvl w:val="3"/>
    </w:pPr>
    <w:rPr>
      <w:rFonts w:asciiTheme="majorHAnsi" w:eastAsiaTheme="majorEastAsia" w:hAnsiTheme="majorHAnsi" w:cstheme="majorBidi"/>
      <w:i/>
      <w:iCs/>
      <w:color w:val="005DBB" w:themeColor="accent1" w:themeShade="BF"/>
    </w:rPr>
  </w:style>
  <w:style w:type="paragraph" w:styleId="Heading5">
    <w:name w:val="heading 5"/>
    <w:basedOn w:val="Normal"/>
    <w:next w:val="Normal"/>
    <w:link w:val="Heading5Char"/>
    <w:uiPriority w:val="9"/>
    <w:semiHidden/>
    <w:unhideWhenUsed/>
    <w:qFormat/>
    <w:rsid w:val="00892586"/>
    <w:pPr>
      <w:keepNext/>
      <w:keepLines/>
      <w:spacing w:before="40" w:after="0"/>
      <w:ind w:left="1008" w:hanging="1008"/>
      <w:outlineLvl w:val="4"/>
    </w:pPr>
    <w:rPr>
      <w:rFonts w:asciiTheme="majorHAnsi" w:eastAsiaTheme="majorEastAsia" w:hAnsiTheme="majorHAnsi" w:cstheme="majorBidi"/>
      <w:color w:val="005DBB" w:themeColor="accent1" w:themeShade="BF"/>
    </w:rPr>
  </w:style>
  <w:style w:type="paragraph" w:styleId="Heading6">
    <w:name w:val="heading 6"/>
    <w:basedOn w:val="Normal"/>
    <w:next w:val="Normal"/>
    <w:link w:val="Heading6Char"/>
    <w:uiPriority w:val="9"/>
    <w:semiHidden/>
    <w:unhideWhenUsed/>
    <w:qFormat/>
    <w:rsid w:val="00892586"/>
    <w:pPr>
      <w:keepNext/>
      <w:keepLines/>
      <w:spacing w:before="40" w:after="0"/>
      <w:ind w:left="1152" w:hanging="1152"/>
      <w:outlineLvl w:val="5"/>
    </w:pPr>
    <w:rPr>
      <w:rFonts w:asciiTheme="majorHAnsi" w:eastAsiaTheme="majorEastAsia" w:hAnsiTheme="majorHAnsi" w:cstheme="majorBidi"/>
      <w:color w:val="003D7C" w:themeColor="accent1" w:themeShade="7F"/>
    </w:rPr>
  </w:style>
  <w:style w:type="paragraph" w:styleId="Heading7">
    <w:name w:val="heading 7"/>
    <w:basedOn w:val="Normal"/>
    <w:next w:val="Normal"/>
    <w:link w:val="Heading7Char"/>
    <w:uiPriority w:val="9"/>
    <w:semiHidden/>
    <w:unhideWhenUsed/>
    <w:qFormat/>
    <w:rsid w:val="00892586"/>
    <w:pPr>
      <w:keepNext/>
      <w:keepLines/>
      <w:spacing w:before="40" w:after="0"/>
      <w:ind w:left="1296" w:hanging="1296"/>
      <w:outlineLvl w:val="6"/>
    </w:pPr>
    <w:rPr>
      <w:rFonts w:asciiTheme="majorHAnsi" w:eastAsiaTheme="majorEastAsia" w:hAnsiTheme="majorHAnsi" w:cstheme="majorBidi"/>
      <w:i/>
      <w:iCs/>
      <w:color w:val="003D7C" w:themeColor="accent1" w:themeShade="7F"/>
    </w:rPr>
  </w:style>
  <w:style w:type="paragraph" w:styleId="Heading8">
    <w:name w:val="heading 8"/>
    <w:basedOn w:val="Normal"/>
    <w:next w:val="Normal"/>
    <w:link w:val="Heading8Char"/>
    <w:uiPriority w:val="9"/>
    <w:semiHidden/>
    <w:unhideWhenUsed/>
    <w:qFormat/>
    <w:rsid w:val="0089258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58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09"/>
    <w:rPr>
      <w:rFonts w:ascii="Lato Black" w:eastAsiaTheme="majorEastAsia" w:hAnsi="Lato Black" w:cstheme="majorBidi"/>
      <w:caps/>
      <w:color w:val="003282"/>
      <w:sz w:val="30"/>
      <w:szCs w:val="32"/>
    </w:rPr>
  </w:style>
  <w:style w:type="character" w:customStyle="1" w:styleId="Heading2Char">
    <w:name w:val="Heading 2 Char"/>
    <w:basedOn w:val="DefaultParagraphFont"/>
    <w:link w:val="Heading2"/>
    <w:uiPriority w:val="9"/>
    <w:rsid w:val="0095061A"/>
    <w:rPr>
      <w:rFonts w:ascii="Lato Black" w:eastAsiaTheme="majorEastAsia" w:hAnsi="Lato Black" w:cs="Times New Roman"/>
      <w:bCs/>
      <w:caps/>
      <w:color w:val="003282" w:themeColor="text2"/>
      <w:sz w:val="28"/>
      <w:szCs w:val="36"/>
      <w:lang w:eastAsia="pl-PL"/>
    </w:rPr>
  </w:style>
  <w:style w:type="character" w:customStyle="1" w:styleId="Heading3Char">
    <w:name w:val="Heading 3 Char"/>
    <w:basedOn w:val="DefaultParagraphFont"/>
    <w:link w:val="Heading3"/>
    <w:uiPriority w:val="9"/>
    <w:rsid w:val="00892586"/>
    <w:rPr>
      <w:rFonts w:asciiTheme="majorHAnsi" w:eastAsiaTheme="majorEastAsia" w:hAnsiTheme="majorHAnsi" w:cstheme="majorBidi"/>
      <w:color w:val="003D7C" w:themeColor="accent1" w:themeShade="7F"/>
      <w:sz w:val="24"/>
      <w:szCs w:val="24"/>
    </w:rPr>
  </w:style>
  <w:style w:type="character" w:customStyle="1" w:styleId="Heading4Char">
    <w:name w:val="Heading 4 Char"/>
    <w:basedOn w:val="DefaultParagraphFont"/>
    <w:link w:val="Heading4"/>
    <w:uiPriority w:val="9"/>
    <w:rsid w:val="00892586"/>
    <w:rPr>
      <w:rFonts w:asciiTheme="majorHAnsi" w:eastAsiaTheme="majorEastAsia" w:hAnsiTheme="majorHAnsi" w:cstheme="majorBidi"/>
      <w:i/>
      <w:iCs/>
      <w:color w:val="005DBB" w:themeColor="accent1" w:themeShade="BF"/>
    </w:rPr>
  </w:style>
  <w:style w:type="character" w:customStyle="1" w:styleId="Heading5Char">
    <w:name w:val="Heading 5 Char"/>
    <w:basedOn w:val="DefaultParagraphFont"/>
    <w:link w:val="Heading5"/>
    <w:uiPriority w:val="9"/>
    <w:semiHidden/>
    <w:rsid w:val="00892586"/>
    <w:rPr>
      <w:rFonts w:asciiTheme="majorHAnsi" w:eastAsiaTheme="majorEastAsia" w:hAnsiTheme="majorHAnsi" w:cstheme="majorBidi"/>
      <w:color w:val="005DBB" w:themeColor="accent1" w:themeShade="BF"/>
    </w:rPr>
  </w:style>
  <w:style w:type="character" w:customStyle="1" w:styleId="Heading6Char">
    <w:name w:val="Heading 6 Char"/>
    <w:basedOn w:val="DefaultParagraphFont"/>
    <w:link w:val="Heading6"/>
    <w:uiPriority w:val="9"/>
    <w:semiHidden/>
    <w:rsid w:val="00892586"/>
    <w:rPr>
      <w:rFonts w:asciiTheme="majorHAnsi" w:eastAsiaTheme="majorEastAsia" w:hAnsiTheme="majorHAnsi" w:cstheme="majorBidi"/>
      <w:color w:val="003D7C" w:themeColor="accent1" w:themeShade="7F"/>
    </w:rPr>
  </w:style>
  <w:style w:type="character" w:customStyle="1" w:styleId="Heading7Char">
    <w:name w:val="Heading 7 Char"/>
    <w:basedOn w:val="DefaultParagraphFont"/>
    <w:link w:val="Heading7"/>
    <w:uiPriority w:val="9"/>
    <w:semiHidden/>
    <w:rsid w:val="00892586"/>
    <w:rPr>
      <w:rFonts w:asciiTheme="majorHAnsi" w:eastAsiaTheme="majorEastAsia" w:hAnsiTheme="majorHAnsi" w:cstheme="majorBidi"/>
      <w:i/>
      <w:iCs/>
      <w:color w:val="003D7C" w:themeColor="accent1" w:themeShade="7F"/>
    </w:rPr>
  </w:style>
  <w:style w:type="character" w:customStyle="1" w:styleId="Heading8Char">
    <w:name w:val="Heading 8 Char"/>
    <w:basedOn w:val="DefaultParagraphFont"/>
    <w:link w:val="Heading8"/>
    <w:uiPriority w:val="9"/>
    <w:semiHidden/>
    <w:rsid w:val="008925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586"/>
    <w:rPr>
      <w:rFonts w:asciiTheme="majorHAnsi" w:eastAsiaTheme="majorEastAsia" w:hAnsiTheme="majorHAnsi" w:cstheme="majorBidi"/>
      <w:i/>
      <w:iCs/>
      <w:color w:val="272727" w:themeColor="text1" w:themeTint="D8"/>
      <w:sz w:val="21"/>
      <w:szCs w:val="21"/>
    </w:rPr>
  </w:style>
  <w:style w:type="paragraph" w:styleId="Header">
    <w:name w:val="header"/>
    <w:next w:val="Akapit-gwny-pierwszy-wciecie"/>
    <w:link w:val="HeaderChar"/>
    <w:uiPriority w:val="99"/>
    <w:unhideWhenUsed/>
    <w:rsid w:val="00831FF0"/>
    <w:pPr>
      <w:tabs>
        <w:tab w:val="center" w:pos="4536"/>
        <w:tab w:val="right" w:pos="9072"/>
      </w:tabs>
      <w:spacing w:after="0" w:line="240" w:lineRule="auto"/>
    </w:pPr>
    <w:rPr>
      <w:rFonts w:ascii="Lato" w:hAnsi="Lato"/>
      <w:sz w:val="20"/>
    </w:rPr>
  </w:style>
  <w:style w:type="character" w:customStyle="1" w:styleId="HeaderChar">
    <w:name w:val="Header Char"/>
    <w:basedOn w:val="DefaultParagraphFont"/>
    <w:link w:val="Header"/>
    <w:uiPriority w:val="99"/>
    <w:rsid w:val="00831FF0"/>
    <w:rPr>
      <w:rFonts w:ascii="Lato" w:hAnsi="Lato"/>
      <w:sz w:val="20"/>
    </w:rPr>
  </w:style>
  <w:style w:type="paragraph" w:styleId="Footer">
    <w:name w:val="footer"/>
    <w:basedOn w:val="Normal"/>
    <w:link w:val="FooterChar"/>
    <w:uiPriority w:val="99"/>
    <w:unhideWhenUsed/>
    <w:rsid w:val="008925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2586"/>
  </w:style>
  <w:style w:type="paragraph" w:customStyle="1" w:styleId="Naglowekmaly">
    <w:name w:val="Naglowek maly"/>
    <w:basedOn w:val="Normal"/>
    <w:link w:val="NaglowekmalyZnak"/>
    <w:qFormat/>
    <w:rsid w:val="00892586"/>
    <w:pPr>
      <w:spacing w:after="0" w:line="450" w:lineRule="exact"/>
    </w:pPr>
    <w:rPr>
      <w:rFonts w:ascii="Lato-Bold" w:hAnsi="Lato-Bold" w:cs="Lato-Bold"/>
      <w:b/>
      <w:bCs/>
      <w:sz w:val="34"/>
      <w:szCs w:val="34"/>
    </w:rPr>
  </w:style>
  <w:style w:type="character" w:customStyle="1" w:styleId="NaglowekmalyZnak">
    <w:name w:val="Naglowek maly Znak"/>
    <w:basedOn w:val="DefaultParagraphFont"/>
    <w:link w:val="Naglowekmaly"/>
    <w:rsid w:val="00892586"/>
    <w:rPr>
      <w:rFonts w:ascii="Lato-Bold" w:hAnsi="Lato-Bold" w:cs="Lato-Bold"/>
      <w:b/>
      <w:bCs/>
      <w:sz w:val="34"/>
      <w:szCs w:val="34"/>
    </w:rPr>
  </w:style>
  <w:style w:type="paragraph" w:styleId="BalloonText">
    <w:name w:val="Balloon Text"/>
    <w:basedOn w:val="Normal"/>
    <w:link w:val="BalloonTextChar"/>
    <w:uiPriority w:val="99"/>
    <w:semiHidden/>
    <w:unhideWhenUsed/>
    <w:rsid w:val="00892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86"/>
    <w:rPr>
      <w:rFonts w:ascii="Tahoma" w:hAnsi="Tahoma" w:cs="Tahoma"/>
      <w:sz w:val="16"/>
      <w:szCs w:val="16"/>
    </w:rPr>
  </w:style>
  <w:style w:type="paragraph" w:customStyle="1" w:styleId="Naglowekduzy">
    <w:name w:val="Naglowek duzy"/>
    <w:basedOn w:val="Normal"/>
    <w:link w:val="NaglowekduzyZnak"/>
    <w:qFormat/>
    <w:rsid w:val="00892586"/>
    <w:pPr>
      <w:spacing w:after="0" w:line="800" w:lineRule="exact"/>
    </w:pPr>
    <w:rPr>
      <w:rFonts w:cs="Calibri"/>
      <w:b/>
      <w:color w:val="000000" w:themeColor="text1"/>
      <w:sz w:val="60"/>
      <w:szCs w:val="60"/>
    </w:rPr>
  </w:style>
  <w:style w:type="character" w:customStyle="1" w:styleId="NaglowekduzyZnak">
    <w:name w:val="Naglowek duzy Znak"/>
    <w:basedOn w:val="DefaultParagraphFont"/>
    <w:link w:val="Naglowekduzy"/>
    <w:rsid w:val="00892586"/>
    <w:rPr>
      <w:rFonts w:ascii="Lato" w:hAnsi="Lato" w:cs="Calibri"/>
      <w:b/>
      <w:color w:val="000000" w:themeColor="text1"/>
      <w:sz w:val="60"/>
      <w:szCs w:val="60"/>
    </w:rPr>
  </w:style>
  <w:style w:type="paragraph" w:styleId="ListNumber">
    <w:name w:val="List Number"/>
    <w:basedOn w:val="Normal"/>
    <w:semiHidden/>
    <w:unhideWhenUsed/>
    <w:rsid w:val="00892586"/>
    <w:pPr>
      <w:spacing w:after="0" w:line="360" w:lineRule="auto"/>
    </w:pPr>
    <w:rPr>
      <w:rFonts w:ascii="Arial" w:eastAsia="Times New Roman" w:hAnsi="Arial" w:cs="Times New Roman"/>
      <w:b/>
      <w:color w:val="000000"/>
      <w:szCs w:val="24"/>
      <w:u w:val="single"/>
      <w:lang w:eastAsia="pl-PL"/>
    </w:rPr>
  </w:style>
  <w:style w:type="paragraph" w:customStyle="1" w:styleId="Nagwek1Calibri">
    <w:name w:val="Nagłówek 1 + Calibri"/>
    <w:aliases w:val="10 pt,Szarobłękitny,Wyjustowany,Interlinia:  Wielokr...,Kursywa,Wyrównany do środka,Z l...,N...,Nagłówek 2 + Calibri,11 pt,Nie Kursywa,Przed: ... +...,Nagłówek 3 + Calibri,Z lewej:  -0,32 cm,Pierwszy wier...,...,12 pt,5 wiersza,5 wi"/>
    <w:basedOn w:val="Normal"/>
    <w:rsid w:val="00892586"/>
    <w:pPr>
      <w:tabs>
        <w:tab w:val="num" w:pos="1437"/>
      </w:tabs>
      <w:spacing w:after="0" w:line="312" w:lineRule="auto"/>
    </w:pPr>
    <w:rPr>
      <w:rFonts w:ascii="Calibri" w:eastAsia="Times New Roman" w:hAnsi="Calibri" w:cs="Arial"/>
      <w:b/>
      <w:color w:val="003366"/>
      <w:szCs w:val="20"/>
      <w:lang w:eastAsia="pl-PL"/>
    </w:rPr>
  </w:style>
  <w:style w:type="paragraph" w:customStyle="1" w:styleId="ListParagraph1">
    <w:name w:val="List Paragraph1"/>
    <w:basedOn w:val="Normal"/>
    <w:uiPriority w:val="99"/>
    <w:rsid w:val="00892586"/>
    <w:pPr>
      <w:spacing w:after="0" w:line="240" w:lineRule="auto"/>
      <w:ind w:left="720"/>
      <w:contextualSpacing/>
    </w:pPr>
    <w:rPr>
      <w:rFonts w:ascii="Calibri" w:eastAsia="Times New Roman" w:hAnsi="Calibri" w:cs="Times New Roman"/>
      <w:sz w:val="19"/>
      <w:szCs w:val="24"/>
      <w:lang w:eastAsia="pl-PL"/>
    </w:rPr>
  </w:style>
  <w:style w:type="character" w:styleId="CommentReference">
    <w:name w:val="annotation reference"/>
    <w:aliases w:val=" Char25,Char25"/>
    <w:basedOn w:val="DefaultParagraphFont"/>
    <w:unhideWhenUsed/>
    <w:rsid w:val="00892586"/>
    <w:rPr>
      <w:sz w:val="16"/>
      <w:szCs w:val="16"/>
    </w:rPr>
  </w:style>
  <w:style w:type="paragraph" w:styleId="CommentText">
    <w:name w:val="annotation text"/>
    <w:basedOn w:val="Normal"/>
    <w:link w:val="CommentTextChar"/>
    <w:uiPriority w:val="99"/>
    <w:unhideWhenUsed/>
    <w:rsid w:val="00892586"/>
    <w:pPr>
      <w:spacing w:after="0" w:line="240" w:lineRule="auto"/>
    </w:pPr>
    <w:rPr>
      <w:szCs w:val="20"/>
    </w:rPr>
  </w:style>
  <w:style w:type="character" w:customStyle="1" w:styleId="CommentTextChar">
    <w:name w:val="Comment Text Char"/>
    <w:basedOn w:val="DefaultParagraphFont"/>
    <w:link w:val="CommentText"/>
    <w:uiPriority w:val="99"/>
    <w:rsid w:val="00892586"/>
    <w:rPr>
      <w:rFonts w:ascii="Lato" w:hAnsi="Lato"/>
      <w:sz w:val="20"/>
      <w:szCs w:val="20"/>
    </w:rPr>
  </w:style>
  <w:style w:type="paragraph" w:styleId="CommentSubject">
    <w:name w:val="annotation subject"/>
    <w:basedOn w:val="CommentText"/>
    <w:next w:val="CommentText"/>
    <w:link w:val="CommentSubjectChar"/>
    <w:uiPriority w:val="99"/>
    <w:semiHidden/>
    <w:unhideWhenUsed/>
    <w:rsid w:val="00892586"/>
    <w:rPr>
      <w:b/>
      <w:bCs/>
    </w:rPr>
  </w:style>
  <w:style w:type="character" w:customStyle="1" w:styleId="CommentSubjectChar">
    <w:name w:val="Comment Subject Char"/>
    <w:basedOn w:val="CommentTextChar"/>
    <w:link w:val="CommentSubject"/>
    <w:uiPriority w:val="99"/>
    <w:semiHidden/>
    <w:rsid w:val="00892586"/>
    <w:rPr>
      <w:rFonts w:ascii="Lato" w:hAnsi="Lato"/>
      <w:b/>
      <w:bCs/>
      <w:sz w:val="20"/>
      <w:szCs w:val="20"/>
    </w:rPr>
  </w:style>
  <w:style w:type="paragraph" w:customStyle="1" w:styleId="Akapitzlist1">
    <w:name w:val="Akapit z listą1"/>
    <w:basedOn w:val="Normal"/>
    <w:link w:val="ListParagraphChar"/>
    <w:rsid w:val="00892586"/>
    <w:pPr>
      <w:spacing w:after="0" w:line="240" w:lineRule="auto"/>
      <w:ind w:left="720"/>
      <w:contextualSpacing/>
    </w:pPr>
    <w:rPr>
      <w:rFonts w:ascii="Times New Roman" w:eastAsia="Times New Roman" w:hAnsi="Times New Roman" w:cs="Times New Roman"/>
      <w:sz w:val="24"/>
      <w:szCs w:val="24"/>
      <w:lang w:eastAsia="pl-PL"/>
    </w:rPr>
  </w:style>
  <w:style w:type="character" w:customStyle="1" w:styleId="ListParagraphChar">
    <w:name w:val="List Paragraph Char"/>
    <w:basedOn w:val="DefaultParagraphFont"/>
    <w:link w:val="Akapitzlist1"/>
    <w:locked/>
    <w:rsid w:val="00892586"/>
    <w:rPr>
      <w:rFonts w:ascii="Times New Roman" w:eastAsia="Times New Roman" w:hAnsi="Times New Roman" w:cs="Times New Roman"/>
      <w:sz w:val="24"/>
      <w:szCs w:val="24"/>
      <w:lang w:eastAsia="pl-PL"/>
    </w:rPr>
  </w:style>
  <w:style w:type="character" w:styleId="Hyperlink">
    <w:name w:val="Hyperlink"/>
    <w:basedOn w:val="DefaultParagraphFont"/>
    <w:uiPriority w:val="99"/>
    <w:unhideWhenUsed/>
    <w:rsid w:val="00892586"/>
    <w:rPr>
      <w:color w:val="002561" w:themeColor="hyperlink"/>
      <w:u w:val="single"/>
    </w:rPr>
  </w:style>
  <w:style w:type="table" w:styleId="TableGrid">
    <w:name w:val="Table Grid"/>
    <w:basedOn w:val="TableNormal"/>
    <w:uiPriority w:val="39"/>
    <w:rsid w:val="0089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TableNormal"/>
    <w:next w:val="TableGrid"/>
    <w:uiPriority w:val="39"/>
    <w:rsid w:val="0089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258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892586"/>
    <w:pPr>
      <w:spacing w:after="0" w:line="240" w:lineRule="auto"/>
    </w:pPr>
    <w:rPr>
      <w:rFonts w:eastAsiaTheme="minorEastAsia"/>
      <w:lang w:eastAsia="pl-PL"/>
    </w:rPr>
  </w:style>
  <w:style w:type="character" w:customStyle="1" w:styleId="NoSpacingChar">
    <w:name w:val="No Spacing Char"/>
    <w:basedOn w:val="DefaultParagraphFont"/>
    <w:link w:val="NoSpacing"/>
    <w:uiPriority w:val="1"/>
    <w:rsid w:val="00892586"/>
    <w:rPr>
      <w:rFonts w:eastAsiaTheme="minorEastAsia"/>
      <w:lang w:eastAsia="pl-PL"/>
    </w:rPr>
  </w:style>
  <w:style w:type="paragraph" w:customStyle="1" w:styleId="Wyliczenieszaraapla">
    <w:name w:val="Wyliczenie szara apla"/>
    <w:basedOn w:val="Normal"/>
    <w:link w:val="WyliczenieszaraaplaZnak"/>
    <w:qFormat/>
    <w:rsid w:val="00892586"/>
    <w:pPr>
      <w:framePr w:hSpace="141" w:wrap="around" w:vAnchor="text" w:hAnchor="margin" w:xAlign="center" w:y="51"/>
      <w:numPr>
        <w:numId w:val="1"/>
      </w:numPr>
      <w:spacing w:after="0" w:line="240" w:lineRule="auto"/>
      <w:ind w:right="284"/>
    </w:pPr>
    <w:rPr>
      <w:rFonts w:cstheme="minorHAnsi"/>
      <w:color w:val="404040" w:themeColor="text1" w:themeTint="BF"/>
      <w:sz w:val="18"/>
      <w:szCs w:val="18"/>
      <w:lang w:eastAsia="pl-PL"/>
    </w:rPr>
  </w:style>
  <w:style w:type="character" w:customStyle="1" w:styleId="WyliczenieszaraaplaZnak">
    <w:name w:val="Wyliczenie szara apla Znak"/>
    <w:basedOn w:val="DefaultParagraphFont"/>
    <w:link w:val="Wyliczenieszaraapla"/>
    <w:rsid w:val="00892586"/>
    <w:rPr>
      <w:rFonts w:ascii="Lato" w:hAnsi="Lato" w:cstheme="minorHAnsi"/>
      <w:color w:val="404040" w:themeColor="text1" w:themeTint="BF"/>
      <w:sz w:val="18"/>
      <w:szCs w:val="18"/>
      <w:lang w:eastAsia="pl-PL"/>
    </w:rPr>
  </w:style>
  <w:style w:type="paragraph" w:customStyle="1" w:styleId="Podstawowyakapitowy">
    <w:name w:val="[Podstawowy akapitowy]"/>
    <w:basedOn w:val="Normal"/>
    <w:uiPriority w:val="99"/>
    <w:rsid w:val="00892586"/>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Brakstyluakapitowego">
    <w:name w:val="[Brak stylu akapitowego]"/>
    <w:rsid w:val="00892586"/>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Wyliczeniepunktory">
    <w:name w:val="Wyliczenie punktory"/>
    <w:basedOn w:val="Wyliczenieszaraapla"/>
    <w:link w:val="WyliczeniepunktoryZnak"/>
    <w:qFormat/>
    <w:rsid w:val="00892586"/>
    <w:pPr>
      <w:framePr w:wrap="around"/>
      <w:numPr>
        <w:numId w:val="2"/>
      </w:numPr>
      <w:ind w:left="568" w:hanging="284"/>
    </w:pPr>
    <w:rPr>
      <w:rFonts w:ascii="Calibri" w:hAnsi="Calibri"/>
    </w:rPr>
  </w:style>
  <w:style w:type="character" w:customStyle="1" w:styleId="WyliczeniepunktoryZnak">
    <w:name w:val="Wyliczenie punktory Znak"/>
    <w:basedOn w:val="WyliczenieszaraaplaZnak"/>
    <w:link w:val="Wyliczeniepunktory"/>
    <w:rsid w:val="00892586"/>
    <w:rPr>
      <w:rFonts w:ascii="Calibri" w:hAnsi="Calibri" w:cstheme="minorHAnsi"/>
      <w:color w:val="404040" w:themeColor="text1" w:themeTint="BF"/>
      <w:sz w:val="18"/>
      <w:szCs w:val="18"/>
      <w:lang w:eastAsia="pl-PL"/>
    </w:rPr>
  </w:style>
  <w:style w:type="paragraph" w:styleId="ListBullet">
    <w:name w:val="List Bullet"/>
    <w:basedOn w:val="Normal"/>
    <w:uiPriority w:val="99"/>
    <w:unhideWhenUsed/>
    <w:rsid w:val="00892586"/>
    <w:pPr>
      <w:numPr>
        <w:numId w:val="3"/>
      </w:numPr>
      <w:spacing w:after="0"/>
      <w:contextualSpacing/>
    </w:pPr>
    <w:rPr>
      <w:sz w:val="18"/>
    </w:rPr>
  </w:style>
  <w:style w:type="paragraph" w:customStyle="1" w:styleId="adres">
    <w:name w:val="adres"/>
    <w:basedOn w:val="Brakstyluakapitowego"/>
    <w:uiPriority w:val="99"/>
    <w:rsid w:val="00892586"/>
    <w:pPr>
      <w:suppressAutoHyphens/>
      <w:spacing w:line="280" w:lineRule="atLeast"/>
    </w:pPr>
    <w:rPr>
      <w:rFonts w:ascii="Neris Light" w:hAnsi="Neris Light" w:cs="Neris Light"/>
      <w:sz w:val="20"/>
      <w:szCs w:val="20"/>
    </w:rPr>
  </w:style>
  <w:style w:type="character" w:customStyle="1" w:styleId="adresbold">
    <w:name w:val="adres bold"/>
    <w:uiPriority w:val="99"/>
    <w:rsid w:val="00892586"/>
    <w:rPr>
      <w:b/>
      <w:bCs/>
    </w:rPr>
  </w:style>
  <w:style w:type="character" w:styleId="Strong">
    <w:name w:val="Strong"/>
    <w:basedOn w:val="DefaultParagraphFont"/>
    <w:uiPriority w:val="22"/>
    <w:qFormat/>
    <w:rsid w:val="00892586"/>
    <w:rPr>
      <w:b/>
      <w:bCs/>
    </w:rPr>
  </w:style>
  <w:style w:type="paragraph" w:styleId="ListParagraph">
    <w:name w:val="List Paragraph"/>
    <w:basedOn w:val="Normal"/>
    <w:link w:val="ListParagraphChar1"/>
    <w:uiPriority w:val="34"/>
    <w:qFormat/>
    <w:rsid w:val="00892586"/>
    <w:pPr>
      <w:ind w:left="720"/>
      <w:contextualSpacing/>
    </w:pPr>
  </w:style>
  <w:style w:type="character" w:customStyle="1" w:styleId="ListParagraphChar1">
    <w:name w:val="List Paragraph Char1"/>
    <w:basedOn w:val="DefaultParagraphFont"/>
    <w:link w:val="ListParagraph"/>
    <w:uiPriority w:val="34"/>
    <w:locked/>
    <w:rsid w:val="00892586"/>
  </w:style>
  <w:style w:type="paragraph" w:styleId="FootnoteText">
    <w:name w:val="footnote text"/>
    <w:basedOn w:val="Normal"/>
    <w:link w:val="FootnoteTextChar"/>
    <w:uiPriority w:val="99"/>
    <w:semiHidden/>
    <w:rsid w:val="00892586"/>
    <w:pPr>
      <w:keepLines/>
      <w:tabs>
        <w:tab w:val="left" w:pos="567"/>
      </w:tabs>
      <w:spacing w:after="0" w:line="312" w:lineRule="auto"/>
    </w:pPr>
    <w:rPr>
      <w:rFonts w:ascii="Times New Roman" w:eastAsia="Times New Roman" w:hAnsi="Times New Roman" w:cs="Times New Roman"/>
      <w:kern w:val="22"/>
      <w:szCs w:val="20"/>
    </w:rPr>
  </w:style>
  <w:style w:type="character" w:customStyle="1" w:styleId="FootnoteTextChar">
    <w:name w:val="Footnote Text Char"/>
    <w:basedOn w:val="DefaultParagraphFont"/>
    <w:link w:val="FootnoteText"/>
    <w:uiPriority w:val="99"/>
    <w:semiHidden/>
    <w:rsid w:val="00892586"/>
    <w:rPr>
      <w:rFonts w:ascii="Times New Roman" w:eastAsia="Times New Roman" w:hAnsi="Times New Roman" w:cs="Times New Roman"/>
      <w:kern w:val="22"/>
      <w:sz w:val="20"/>
      <w:szCs w:val="20"/>
    </w:rPr>
  </w:style>
  <w:style w:type="paragraph" w:styleId="TOCHeading">
    <w:name w:val="TOC Heading"/>
    <w:next w:val="Brakstyluakapitowego"/>
    <w:autoRedefine/>
    <w:uiPriority w:val="39"/>
    <w:unhideWhenUsed/>
    <w:qFormat/>
    <w:rsid w:val="00995B7A"/>
    <w:pPr>
      <w:spacing w:after="240" w:line="240" w:lineRule="exact"/>
    </w:pPr>
    <w:rPr>
      <w:rFonts w:ascii="Lato Black" w:eastAsiaTheme="majorEastAsia" w:hAnsi="Lato Black" w:cstheme="majorBidi"/>
      <w:caps/>
      <w:color w:val="003282"/>
      <w:sz w:val="30"/>
      <w:szCs w:val="32"/>
      <w:lang w:eastAsia="pl-PL"/>
    </w:rPr>
  </w:style>
  <w:style w:type="paragraph" w:styleId="TOC1">
    <w:name w:val="toc 1"/>
    <w:basedOn w:val="Spis-tresci1"/>
    <w:next w:val="Normal"/>
    <w:link w:val="TOC1Char"/>
    <w:autoRedefine/>
    <w:uiPriority w:val="39"/>
    <w:unhideWhenUsed/>
    <w:rsid w:val="00AB1CCD"/>
    <w:pPr>
      <w:tabs>
        <w:tab w:val="clear" w:pos="284"/>
        <w:tab w:val="clear" w:pos="851"/>
        <w:tab w:val="clear" w:pos="10490"/>
        <w:tab w:val="left" w:pos="709"/>
        <w:tab w:val="left" w:leader="dot" w:pos="10206"/>
        <w:tab w:val="right" w:pos="10546"/>
      </w:tabs>
      <w:suppressAutoHyphens/>
      <w:spacing w:before="60" w:after="60" w:line="240" w:lineRule="exact"/>
      <w:ind w:left="284" w:hanging="284"/>
    </w:pPr>
    <w:rPr>
      <w:caps w:val="0"/>
      <w:spacing w:val="-2"/>
      <w:szCs w:val="18"/>
    </w:rPr>
  </w:style>
  <w:style w:type="paragraph" w:styleId="TOC2">
    <w:name w:val="toc 2"/>
    <w:basedOn w:val="Normal"/>
    <w:next w:val="Normal"/>
    <w:link w:val="TOC2Char"/>
    <w:autoRedefine/>
    <w:uiPriority w:val="39"/>
    <w:unhideWhenUsed/>
    <w:rsid w:val="00E96A85"/>
    <w:pPr>
      <w:tabs>
        <w:tab w:val="left" w:leader="dot" w:pos="10206"/>
        <w:tab w:val="right" w:leader="dot" w:pos="10490"/>
      </w:tabs>
      <w:spacing w:after="0" w:line="240" w:lineRule="exact"/>
      <w:ind w:left="681" w:hanging="397"/>
      <w:textboxTightWrap w:val="allLines"/>
    </w:pPr>
    <w:rPr>
      <w:noProof/>
      <w:color w:val="003282"/>
      <w:sz w:val="16"/>
    </w:rPr>
  </w:style>
  <w:style w:type="paragraph" w:styleId="TOC3">
    <w:name w:val="toc 3"/>
    <w:basedOn w:val="Normal"/>
    <w:next w:val="Normal"/>
    <w:link w:val="TOC3Char"/>
    <w:autoRedefine/>
    <w:uiPriority w:val="39"/>
    <w:unhideWhenUsed/>
    <w:rsid w:val="00ED4923"/>
    <w:pPr>
      <w:tabs>
        <w:tab w:val="left" w:leader="dot" w:pos="10206"/>
        <w:tab w:val="right" w:pos="10490"/>
      </w:tabs>
      <w:spacing w:after="0" w:line="240" w:lineRule="exact"/>
      <w:ind w:left="1190" w:hanging="510"/>
      <w:textboxTightWrap w:val="allLines"/>
    </w:pPr>
    <w:rPr>
      <w:noProof/>
      <w:color w:val="003282"/>
      <w:sz w:val="16"/>
    </w:rPr>
  </w:style>
  <w:style w:type="paragraph" w:styleId="TOC4">
    <w:name w:val="toc 4"/>
    <w:basedOn w:val="Normal"/>
    <w:next w:val="Normal"/>
    <w:autoRedefine/>
    <w:uiPriority w:val="39"/>
    <w:unhideWhenUsed/>
    <w:rsid w:val="00147986"/>
    <w:pPr>
      <w:spacing w:after="100" w:line="200" w:lineRule="exact"/>
      <w:ind w:left="658"/>
    </w:pPr>
    <w:rPr>
      <w:rFonts w:eastAsiaTheme="minorEastAsia"/>
      <w:sz w:val="16"/>
      <w:lang w:eastAsia="pl-PL"/>
    </w:rPr>
  </w:style>
  <w:style w:type="paragraph" w:styleId="TOC5">
    <w:name w:val="toc 5"/>
    <w:basedOn w:val="Normal"/>
    <w:next w:val="Normal"/>
    <w:autoRedefine/>
    <w:uiPriority w:val="39"/>
    <w:unhideWhenUsed/>
    <w:rsid w:val="001D72AE"/>
    <w:pPr>
      <w:spacing w:after="100"/>
      <w:ind w:left="880"/>
    </w:pPr>
    <w:rPr>
      <w:rFonts w:eastAsiaTheme="minorEastAsia"/>
      <w:sz w:val="16"/>
      <w:lang w:eastAsia="pl-PL"/>
    </w:rPr>
  </w:style>
  <w:style w:type="paragraph" w:styleId="TOC6">
    <w:name w:val="toc 6"/>
    <w:basedOn w:val="Normal"/>
    <w:next w:val="Normal"/>
    <w:autoRedefine/>
    <w:uiPriority w:val="39"/>
    <w:unhideWhenUsed/>
    <w:rsid w:val="001D72AE"/>
    <w:pPr>
      <w:spacing w:after="100"/>
      <w:ind w:left="1100"/>
    </w:pPr>
    <w:rPr>
      <w:rFonts w:eastAsiaTheme="minorEastAsia"/>
      <w:sz w:val="16"/>
      <w:lang w:eastAsia="pl-PL"/>
    </w:rPr>
  </w:style>
  <w:style w:type="paragraph" w:styleId="TOC7">
    <w:name w:val="toc 7"/>
    <w:basedOn w:val="Normal"/>
    <w:next w:val="Normal"/>
    <w:autoRedefine/>
    <w:uiPriority w:val="39"/>
    <w:unhideWhenUsed/>
    <w:rsid w:val="001D72AE"/>
    <w:pPr>
      <w:spacing w:after="100"/>
      <w:ind w:left="1320"/>
    </w:pPr>
    <w:rPr>
      <w:rFonts w:eastAsiaTheme="minorEastAsia"/>
      <w:sz w:val="16"/>
      <w:lang w:eastAsia="pl-PL"/>
    </w:rPr>
  </w:style>
  <w:style w:type="paragraph" w:styleId="TOC8">
    <w:name w:val="toc 8"/>
    <w:basedOn w:val="Normal"/>
    <w:next w:val="Normal"/>
    <w:autoRedefine/>
    <w:uiPriority w:val="39"/>
    <w:unhideWhenUsed/>
    <w:rsid w:val="001D72AE"/>
    <w:pPr>
      <w:spacing w:after="100"/>
      <w:ind w:left="1540"/>
    </w:pPr>
    <w:rPr>
      <w:rFonts w:eastAsiaTheme="minorEastAsia"/>
      <w:sz w:val="16"/>
      <w:lang w:eastAsia="pl-PL"/>
    </w:rPr>
  </w:style>
  <w:style w:type="paragraph" w:styleId="TOC9">
    <w:name w:val="toc 9"/>
    <w:basedOn w:val="Normal"/>
    <w:next w:val="Normal"/>
    <w:autoRedefine/>
    <w:uiPriority w:val="39"/>
    <w:unhideWhenUsed/>
    <w:rsid w:val="001D72AE"/>
    <w:pPr>
      <w:spacing w:after="100"/>
      <w:ind w:left="1760"/>
    </w:pPr>
    <w:rPr>
      <w:rFonts w:eastAsiaTheme="minorEastAsia"/>
      <w:sz w:val="16"/>
      <w:lang w:eastAsia="pl-PL"/>
    </w:rPr>
  </w:style>
  <w:style w:type="paragraph" w:styleId="BodyText">
    <w:name w:val="Body Text"/>
    <w:basedOn w:val="Normal"/>
    <w:link w:val="BodyTextChar"/>
    <w:rsid w:val="00892586"/>
    <w:pPr>
      <w:spacing w:after="240" w:line="240" w:lineRule="atLeast"/>
      <w:ind w:firstLine="360"/>
    </w:pPr>
    <w:rPr>
      <w:rFonts w:eastAsiaTheme="minorEastAsia"/>
      <w:lang w:val="cs-CZ" w:eastAsia="cs-CZ"/>
    </w:rPr>
  </w:style>
  <w:style w:type="character" w:customStyle="1" w:styleId="BodyTextChar">
    <w:name w:val="Body Text Char"/>
    <w:basedOn w:val="DefaultParagraphFont"/>
    <w:link w:val="BodyText"/>
    <w:rsid w:val="00892586"/>
    <w:rPr>
      <w:rFonts w:eastAsiaTheme="minorEastAsia"/>
      <w:lang w:val="cs-CZ" w:eastAsia="cs-CZ"/>
    </w:rPr>
  </w:style>
  <w:style w:type="paragraph" w:styleId="Caption">
    <w:name w:val="caption"/>
    <w:basedOn w:val="Normal"/>
    <w:next w:val="Normal"/>
    <w:uiPriority w:val="99"/>
    <w:unhideWhenUsed/>
    <w:qFormat/>
    <w:rsid w:val="00892586"/>
    <w:pPr>
      <w:keepLines/>
      <w:tabs>
        <w:tab w:val="left" w:pos="567"/>
      </w:tabs>
      <w:spacing w:after="0" w:line="312" w:lineRule="auto"/>
    </w:pPr>
    <w:rPr>
      <w:rFonts w:ascii="Times New Roman" w:eastAsia="Times New Roman" w:hAnsi="Times New Roman" w:cs="Times New Roman"/>
      <w:b/>
      <w:bCs/>
      <w:kern w:val="22"/>
      <w:szCs w:val="20"/>
      <w:lang w:eastAsia="pl-PL"/>
    </w:rPr>
  </w:style>
  <w:style w:type="table" w:customStyle="1" w:styleId="Zwykatabela211">
    <w:name w:val="Zwykła tabela 211"/>
    <w:basedOn w:val="TableNormal"/>
    <w:next w:val="Kruk"/>
    <w:uiPriority w:val="42"/>
    <w:rsid w:val="00892586"/>
    <w:pPr>
      <w:spacing w:after="0" w:line="240" w:lineRule="auto"/>
    </w:pPr>
    <w:rPr>
      <w:rFonts w:eastAsia="Times New Roman"/>
      <w:lang w:val="cs-CZ" w:eastAsia="cs-CZ"/>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Kruk">
    <w:name w:val="Kruk"/>
    <w:basedOn w:val="TableNormal"/>
    <w:uiPriority w:val="42"/>
    <w:rsid w:val="00100C5C"/>
    <w:pPr>
      <w:spacing w:after="0" w:line="240" w:lineRule="auto"/>
    </w:pPr>
    <w:rPr>
      <w:rFonts w:ascii="Lato" w:hAnsi="Lato"/>
      <w:sz w:val="16"/>
    </w:rPr>
    <w:tblPr>
      <w:tblStyleRowBandSize w:val="1"/>
      <w:tblStyleColBandSize w:val="1"/>
      <w:tblBorders>
        <w:top w:val="single" w:sz="4" w:space="0" w:color="7F7F7F" w:themeColor="text1" w:themeTint="80"/>
        <w:bottom w:val="single" w:sz="4" w:space="0" w:color="7F7F7F" w:themeColor="text1" w:themeTint="80"/>
        <w:insideH w:val="single" w:sz="4" w:space="0" w:color="7F7F7F" w:themeColor="text1" w:themeTint="80"/>
        <w:insideV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ierozpoznanawzmianka1">
    <w:name w:val="Nierozpoznana wzmianka1"/>
    <w:basedOn w:val="DefaultParagraphFont"/>
    <w:uiPriority w:val="99"/>
    <w:semiHidden/>
    <w:unhideWhenUsed/>
    <w:rsid w:val="00892586"/>
    <w:rPr>
      <w:color w:val="605E5C"/>
      <w:shd w:val="clear" w:color="auto" w:fill="E1DFDD"/>
    </w:rPr>
  </w:style>
  <w:style w:type="paragraph" w:styleId="EndnoteText">
    <w:name w:val="endnote text"/>
    <w:basedOn w:val="Normal"/>
    <w:link w:val="EndnoteTextChar"/>
    <w:uiPriority w:val="99"/>
    <w:semiHidden/>
    <w:unhideWhenUsed/>
    <w:rsid w:val="00892586"/>
    <w:pPr>
      <w:spacing w:after="0" w:line="240" w:lineRule="auto"/>
    </w:pPr>
    <w:rPr>
      <w:szCs w:val="20"/>
    </w:rPr>
  </w:style>
  <w:style w:type="character" w:customStyle="1" w:styleId="EndnoteTextChar">
    <w:name w:val="Endnote Text Char"/>
    <w:basedOn w:val="DefaultParagraphFont"/>
    <w:link w:val="EndnoteText"/>
    <w:uiPriority w:val="99"/>
    <w:semiHidden/>
    <w:rsid w:val="00892586"/>
    <w:rPr>
      <w:sz w:val="20"/>
      <w:szCs w:val="20"/>
    </w:rPr>
  </w:style>
  <w:style w:type="character" w:styleId="EndnoteReference">
    <w:name w:val="endnote reference"/>
    <w:basedOn w:val="DefaultParagraphFont"/>
    <w:uiPriority w:val="99"/>
    <w:semiHidden/>
    <w:unhideWhenUsed/>
    <w:rsid w:val="00892586"/>
    <w:rPr>
      <w:vertAlign w:val="superscript"/>
    </w:rPr>
  </w:style>
  <w:style w:type="paragraph" w:styleId="Revision">
    <w:name w:val="Revision"/>
    <w:hidden/>
    <w:uiPriority w:val="99"/>
    <w:semiHidden/>
    <w:rsid w:val="00892586"/>
    <w:pPr>
      <w:spacing w:after="0" w:line="240" w:lineRule="auto"/>
    </w:pPr>
  </w:style>
  <w:style w:type="character" w:styleId="FootnoteReference">
    <w:name w:val="footnote reference"/>
    <w:basedOn w:val="FootnoteTextChar"/>
    <w:uiPriority w:val="99"/>
    <w:unhideWhenUsed/>
    <w:rsid w:val="00B16504"/>
    <w:rPr>
      <w:rFonts w:ascii="Lato" w:eastAsia="Times New Roman" w:hAnsi="Lato" w:cs="Times New Roman"/>
      <w:kern w:val="22"/>
      <w:sz w:val="16"/>
      <w:szCs w:val="20"/>
      <w:vertAlign w:val="superscript"/>
    </w:rPr>
  </w:style>
  <w:style w:type="character" w:styleId="FollowedHyperlink">
    <w:name w:val="FollowedHyperlink"/>
    <w:basedOn w:val="DefaultParagraphFont"/>
    <w:uiPriority w:val="99"/>
    <w:semiHidden/>
    <w:unhideWhenUsed/>
    <w:rsid w:val="00892586"/>
    <w:rPr>
      <w:color w:val="0563C1" w:themeColor="followedHyperlink"/>
      <w:u w:val="single"/>
    </w:rPr>
  </w:style>
  <w:style w:type="paragraph" w:styleId="NormalWeb">
    <w:name w:val="Normal (Web)"/>
    <w:basedOn w:val="Normal"/>
    <w:uiPriority w:val="99"/>
    <w:unhideWhenUsed/>
    <w:rsid w:val="008925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zmianka1">
    <w:name w:val="Wzmianka1"/>
    <w:basedOn w:val="DefaultParagraphFont"/>
    <w:uiPriority w:val="99"/>
    <w:unhideWhenUsed/>
    <w:rsid w:val="00CB47D7"/>
    <w:rPr>
      <w:color w:val="2B579A"/>
      <w:shd w:val="clear" w:color="auto" w:fill="E6E6E6"/>
    </w:rPr>
  </w:style>
  <w:style w:type="character" w:customStyle="1" w:styleId="normaltextrun">
    <w:name w:val="normaltextrun"/>
    <w:basedOn w:val="DefaultParagraphFont"/>
    <w:rsid w:val="00C60911"/>
  </w:style>
  <w:style w:type="character" w:customStyle="1" w:styleId="eop">
    <w:name w:val="eop"/>
    <w:basedOn w:val="DefaultParagraphFont"/>
    <w:rsid w:val="00C60911"/>
  </w:style>
  <w:style w:type="table" w:styleId="LightShading-Accent3">
    <w:name w:val="Light Shading Accent 3"/>
    <w:basedOn w:val="TableNormal"/>
    <w:uiPriority w:val="60"/>
    <w:rsid w:val="00100C5C"/>
    <w:pPr>
      <w:spacing w:after="0" w:line="240" w:lineRule="auto"/>
    </w:pPr>
    <w:rPr>
      <w:color w:val="468CFF" w:themeColor="accent3" w:themeShade="BF"/>
    </w:rPr>
    <w:tblPr>
      <w:tblStyleRowBandSize w:val="1"/>
      <w:tblStyleColBandSize w:val="1"/>
      <w:tblBorders>
        <w:top w:val="single" w:sz="8" w:space="0" w:color="B3D0FF" w:themeColor="accent3"/>
        <w:bottom w:val="single" w:sz="8" w:space="0" w:color="B3D0FF" w:themeColor="accent3"/>
      </w:tblBorders>
    </w:tblPr>
    <w:tblStylePr w:type="firstRow">
      <w:pPr>
        <w:spacing w:before="0" w:after="0" w:line="240" w:lineRule="auto"/>
      </w:pPr>
      <w:rPr>
        <w:b/>
        <w:bCs/>
      </w:rPr>
      <w:tblPr/>
      <w:tcPr>
        <w:tcBorders>
          <w:top w:val="single" w:sz="8" w:space="0" w:color="B3D0FF" w:themeColor="accent3"/>
          <w:left w:val="nil"/>
          <w:bottom w:val="single" w:sz="8" w:space="0" w:color="B3D0FF" w:themeColor="accent3"/>
          <w:right w:val="nil"/>
          <w:insideH w:val="nil"/>
          <w:insideV w:val="nil"/>
        </w:tcBorders>
      </w:tcPr>
    </w:tblStylePr>
    <w:tblStylePr w:type="lastRow">
      <w:pPr>
        <w:spacing w:before="0" w:after="0" w:line="240" w:lineRule="auto"/>
      </w:pPr>
      <w:rPr>
        <w:b/>
        <w:bCs/>
      </w:rPr>
      <w:tblPr/>
      <w:tcPr>
        <w:tcBorders>
          <w:top w:val="single" w:sz="8" w:space="0" w:color="B3D0FF" w:themeColor="accent3"/>
          <w:left w:val="nil"/>
          <w:bottom w:val="single" w:sz="8" w:space="0" w:color="B3D0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3FF" w:themeFill="accent3" w:themeFillTint="3F"/>
      </w:tcPr>
    </w:tblStylePr>
    <w:tblStylePr w:type="band1Horz">
      <w:tblPr/>
      <w:tcPr>
        <w:tcBorders>
          <w:left w:val="nil"/>
          <w:right w:val="nil"/>
          <w:insideH w:val="nil"/>
          <w:insideV w:val="nil"/>
        </w:tcBorders>
        <w:shd w:val="clear" w:color="auto" w:fill="ECF3FF" w:themeFill="accent3" w:themeFillTint="3F"/>
      </w:tcPr>
    </w:tblStylePr>
  </w:style>
  <w:style w:type="table" w:customStyle="1" w:styleId="tabela-tresc">
    <w:name w:val="tabela-tresc"/>
    <w:basedOn w:val="TableNormal"/>
    <w:uiPriority w:val="99"/>
    <w:rsid w:val="003257BB"/>
    <w:pPr>
      <w:spacing w:after="0" w:line="240" w:lineRule="auto"/>
    </w:pPr>
    <w:rPr>
      <w:rFonts w:ascii="Lato" w:hAnsi="Lato"/>
      <w:sz w:val="18"/>
    </w:rPr>
    <w:tblPr/>
    <w:tcPr>
      <w:tcMar>
        <w:top w:w="113" w:type="dxa"/>
        <w:bottom w:w="113" w:type="dxa"/>
      </w:tcMar>
    </w:tcPr>
  </w:style>
  <w:style w:type="paragraph" w:customStyle="1" w:styleId="tekst-przypis-dolny">
    <w:name w:val="tekst-przypis-dolny"/>
    <w:basedOn w:val="FootnoteText"/>
    <w:next w:val="Brakstyluakapitowego"/>
    <w:link w:val="tekst-przypis-dolnyZnak"/>
    <w:autoRedefine/>
    <w:qFormat/>
    <w:rsid w:val="00C32C8B"/>
    <w:pPr>
      <w:spacing w:line="180" w:lineRule="exact"/>
      <w:ind w:left="113" w:hanging="113"/>
      <w:jc w:val="left"/>
    </w:pPr>
    <w:rPr>
      <w:rFonts w:ascii="Lato" w:eastAsia="Lato" w:hAnsi="Lato"/>
      <w:sz w:val="14"/>
      <w:szCs w:val="15"/>
    </w:rPr>
  </w:style>
  <w:style w:type="character" w:customStyle="1" w:styleId="tekst-przypis-dolnyZnak">
    <w:name w:val="tekst-przypis-dolny Znak"/>
    <w:basedOn w:val="FootnoteTextChar"/>
    <w:link w:val="tekst-przypis-dolny"/>
    <w:rsid w:val="00C32C8B"/>
    <w:rPr>
      <w:rFonts w:ascii="Lato" w:eastAsia="Lato" w:hAnsi="Lato" w:cs="Times New Roman"/>
      <w:kern w:val="22"/>
      <w:sz w:val="14"/>
      <w:szCs w:val="15"/>
    </w:rPr>
  </w:style>
  <w:style w:type="paragraph" w:customStyle="1" w:styleId="teks-przypis-dolny-separator">
    <w:name w:val="teks-przypis-dolny-separator"/>
    <w:basedOn w:val="tekst-przypis-dolny"/>
    <w:qFormat/>
    <w:rsid w:val="003F2155"/>
    <w:pPr>
      <w:spacing w:after="60"/>
      <w:ind w:right="9356"/>
    </w:pPr>
  </w:style>
  <w:style w:type="paragraph" w:customStyle="1" w:styleId="Akapit-gwny">
    <w:name w:val="Akapit-główny"/>
    <w:basedOn w:val="Normal"/>
    <w:link w:val="Akapit-gwnyZnak"/>
    <w:qFormat/>
    <w:rsid w:val="003C546E"/>
    <w:rPr>
      <w:rFonts w:eastAsiaTheme="majorEastAsia" w:cstheme="majorBidi"/>
      <w:bCs/>
      <w:color w:val="000000" w:themeColor="text1"/>
    </w:rPr>
  </w:style>
  <w:style w:type="table" w:customStyle="1" w:styleId="Kruk-tabela1">
    <w:name w:val="Kruk-tabela1"/>
    <w:basedOn w:val="TableNormal"/>
    <w:uiPriority w:val="99"/>
    <w:qFormat/>
    <w:rsid w:val="00E6193A"/>
    <w:pPr>
      <w:spacing w:after="0" w:line="240" w:lineRule="auto"/>
    </w:pPr>
    <w:rPr>
      <w:rFonts w:ascii="Lato" w:hAnsi="Lato"/>
      <w:sz w:val="16"/>
    </w:rPr>
    <w:tblPr>
      <w:tblStyleRowBandSize w:val="1"/>
      <w:jc w:val="center"/>
      <w:tblBorders>
        <w:bottom w:val="single" w:sz="4" w:space="0" w:color="003282"/>
      </w:tblBorders>
      <w:tblCellMar>
        <w:top w:w="113" w:type="dxa"/>
        <w:bottom w:w="113" w:type="dxa"/>
      </w:tblCellMar>
    </w:tblPr>
    <w:trPr>
      <w:cantSplit/>
      <w:jc w:val="center"/>
    </w:trPr>
    <w:tcPr>
      <w:vAlign w:val="center"/>
    </w:tcPr>
    <w:tblStylePr w:type="firstRow">
      <w:pPr>
        <w:jc w:val="center"/>
      </w:pPr>
      <w:tblPr>
        <w:tblCellMar>
          <w:top w:w="57" w:type="dxa"/>
          <w:left w:w="57" w:type="dxa"/>
          <w:bottom w:w="57" w:type="dxa"/>
          <w:right w:w="57" w:type="dxa"/>
        </w:tblCellMar>
      </w:tblPr>
      <w:tcPr>
        <w:tcBorders>
          <w:top w:val="nil"/>
          <w:left w:val="nil"/>
          <w:bottom w:val="nil"/>
          <w:right w:val="nil"/>
          <w:insideH w:val="nil"/>
          <w:insideV w:val="nil"/>
          <w:tl2br w:val="nil"/>
          <w:tr2bl w:val="nil"/>
        </w:tcBorders>
        <w:shd w:val="clear" w:color="auto" w:fill="003282"/>
        <w:tcMar>
          <w:top w:w="57" w:type="dxa"/>
          <w:left w:w="57" w:type="dxa"/>
          <w:bottom w:w="57" w:type="dxa"/>
          <w:right w:w="57" w:type="dxa"/>
        </w:tcMar>
      </w:tcPr>
    </w:tblStylePr>
    <w:tblStylePr w:type="band1Horz">
      <w:tblPr/>
      <w:tcPr>
        <w:shd w:val="clear" w:color="auto" w:fill="F2F2F2" w:themeFill="background1" w:themeFillShade="F2"/>
      </w:tcPr>
    </w:tblStylePr>
  </w:style>
  <w:style w:type="paragraph" w:customStyle="1" w:styleId="Naglwek-3">
    <w:name w:val="Naglówek-3"/>
    <w:next w:val="Akapit-gwny-pierwszy-wciecie"/>
    <w:link w:val="Naglwek-3Znak"/>
    <w:qFormat/>
    <w:rsid w:val="00807BD3"/>
    <w:pPr>
      <w:spacing w:before="300" w:after="120"/>
      <w:ind w:left="357"/>
    </w:pPr>
    <w:rPr>
      <w:rFonts w:ascii="Lato Black" w:eastAsiaTheme="majorEastAsia" w:hAnsi="Lato Black" w:cstheme="majorBidi"/>
      <w:bCs/>
      <w:color w:val="007D50"/>
      <w:sz w:val="24"/>
      <w:szCs w:val="24"/>
    </w:rPr>
  </w:style>
  <w:style w:type="paragraph" w:customStyle="1" w:styleId="Nagwek-4">
    <w:name w:val="Nagłówek-4"/>
    <w:basedOn w:val="Naglwek-3"/>
    <w:qFormat/>
    <w:rsid w:val="00BE1689"/>
    <w:pPr>
      <w:spacing w:before="0" w:after="240"/>
    </w:pPr>
    <w:rPr>
      <w:color w:val="7F7F7F" w:themeColor="text1" w:themeTint="80"/>
      <w:sz w:val="22"/>
    </w:rPr>
  </w:style>
  <w:style w:type="paragraph" w:customStyle="1" w:styleId="Tabela-tytul">
    <w:name w:val="Tabela-tytul"/>
    <w:basedOn w:val="Normal"/>
    <w:link w:val="Tabela-tytulZnak"/>
    <w:qFormat/>
    <w:rsid w:val="00A10CF2"/>
    <w:pPr>
      <w:spacing w:before="240" w:after="120"/>
    </w:pPr>
    <w:rPr>
      <w:rFonts w:eastAsiaTheme="majorEastAsia" w:cstheme="majorBidi"/>
      <w:b/>
      <w:bCs/>
      <w:color w:val="000000" w:themeColor="text1"/>
      <w:sz w:val="18"/>
      <w:szCs w:val="20"/>
    </w:rPr>
  </w:style>
  <w:style w:type="character" w:customStyle="1" w:styleId="Tabela-tytul-Tabela">
    <w:name w:val="Tabela-tytul-Tabela"/>
    <w:basedOn w:val="DefaultParagraphFont"/>
    <w:qFormat/>
    <w:rsid w:val="003F1DBA"/>
    <w:rPr>
      <w:rFonts w:ascii="Lato Black" w:hAnsi="Lato Black"/>
      <w:color w:val="003282"/>
    </w:rPr>
  </w:style>
  <w:style w:type="paragraph" w:customStyle="1" w:styleId="Tabela-glwka1">
    <w:name w:val="Tabela-glówka1"/>
    <w:next w:val="Brakstyluakapitowego"/>
    <w:link w:val="Tabela-glwka1Znak"/>
    <w:rsid w:val="00685808"/>
    <w:pPr>
      <w:framePr w:hSpace="142" w:wrap="notBeside" w:vAnchor="text" w:hAnchor="margin" w:y="1"/>
      <w:spacing w:after="0" w:line="180" w:lineRule="exact"/>
      <w:suppressOverlap/>
      <w:jc w:val="center"/>
    </w:pPr>
    <w:rPr>
      <w:rFonts w:ascii="Lato Black" w:eastAsia="Times New Roman" w:hAnsi="Lato Black" w:cstheme="majorBidi"/>
      <w:bCs/>
      <w:color w:val="FFFFFF" w:themeColor="background1"/>
      <w:sz w:val="14"/>
      <w:szCs w:val="14"/>
      <w:lang w:eastAsia="pl-PL"/>
    </w:rPr>
  </w:style>
  <w:style w:type="paragraph" w:customStyle="1" w:styleId="Tabela-gwka-lewa">
    <w:name w:val="Tabela-główka-lewa"/>
    <w:basedOn w:val="Normal"/>
    <w:link w:val="Tabela-gwka-lewaZnak"/>
    <w:qFormat/>
    <w:rsid w:val="00807BD3"/>
    <w:pPr>
      <w:spacing w:after="0" w:line="200" w:lineRule="exact"/>
      <w:jc w:val="left"/>
    </w:pPr>
    <w:rPr>
      <w:rFonts w:eastAsiaTheme="majorEastAsia" w:cstheme="majorBidi"/>
      <w:color w:val="003282"/>
      <w:sz w:val="16"/>
      <w:szCs w:val="16"/>
    </w:rPr>
  </w:style>
  <w:style w:type="paragraph" w:customStyle="1" w:styleId="Tabela-tresc0">
    <w:name w:val="Tabela-tresc"/>
    <w:basedOn w:val="Normal"/>
    <w:link w:val="Tabela-trescZnak"/>
    <w:qFormat/>
    <w:rsid w:val="00DA2755"/>
    <w:pPr>
      <w:spacing w:after="0" w:line="200" w:lineRule="exact"/>
      <w:jc w:val="center"/>
    </w:pPr>
    <w:rPr>
      <w:rFonts w:cs="Calibri"/>
      <w:color w:val="000000"/>
      <w:sz w:val="16"/>
      <w:szCs w:val="16"/>
    </w:rPr>
  </w:style>
  <w:style w:type="paragraph" w:customStyle="1" w:styleId="Tabela-glowka-lewa-numerowanieAB">
    <w:name w:val="Tabela-glowka-lewa-numerowanieAB"/>
    <w:basedOn w:val="Tabela-gwka-lewa"/>
    <w:qFormat/>
    <w:rsid w:val="006A3ADD"/>
    <w:pPr>
      <w:ind w:left="193" w:hanging="193"/>
    </w:pPr>
    <w:rPr>
      <w:rFonts w:eastAsia="Times New Roman"/>
      <w:lang w:eastAsia="pl-PL"/>
    </w:rPr>
  </w:style>
  <w:style w:type="paragraph" w:customStyle="1" w:styleId="Akapit-potabeli">
    <w:name w:val="Akapit-po tabeli"/>
    <w:basedOn w:val="Akapit-gwny"/>
    <w:next w:val="Akapit-gwny"/>
    <w:link w:val="Akapit-potabeliZnak"/>
    <w:qFormat/>
    <w:rsid w:val="00A10CF2"/>
    <w:pPr>
      <w:spacing w:before="480" w:after="480"/>
    </w:pPr>
  </w:style>
  <w:style w:type="paragraph" w:customStyle="1" w:styleId="tabela-kolor-7">
    <w:name w:val="tabela-kolor-7"/>
    <w:basedOn w:val="Normal"/>
    <w:link w:val="tabela-kolor-7Znak"/>
    <w:qFormat/>
    <w:rsid w:val="00B34CFD"/>
    <w:pPr>
      <w:spacing w:after="0" w:line="240" w:lineRule="auto"/>
      <w:jc w:val="center"/>
    </w:pPr>
    <w:rPr>
      <w:rFonts w:ascii="Lato Black" w:eastAsiaTheme="majorEastAsia" w:hAnsi="Lato Black" w:cstheme="majorBidi"/>
      <w:bCs/>
      <w:color w:val="003282"/>
      <w:sz w:val="14"/>
      <w:szCs w:val="14"/>
    </w:rPr>
  </w:style>
  <w:style w:type="paragraph" w:customStyle="1" w:styleId="wykres-tytu">
    <w:name w:val="wykres-tytuł"/>
    <w:basedOn w:val="Normal"/>
    <w:qFormat/>
    <w:rsid w:val="00254831"/>
    <w:pPr>
      <w:spacing w:after="0" w:line="200" w:lineRule="exact"/>
    </w:pPr>
    <w:rPr>
      <w:rFonts w:ascii="Lato Black" w:hAnsi="Lato Black"/>
      <w:sz w:val="16"/>
      <w:szCs w:val="16"/>
    </w:rPr>
  </w:style>
  <w:style w:type="paragraph" w:customStyle="1" w:styleId="Akapit-punktor1">
    <w:name w:val="Akapit-punktor1"/>
    <w:basedOn w:val="ListParagraph"/>
    <w:link w:val="Akapit-punktor1Znak"/>
    <w:qFormat/>
    <w:rsid w:val="001B4206"/>
    <w:pPr>
      <w:numPr>
        <w:numId w:val="5"/>
      </w:numPr>
      <w:spacing w:after="0"/>
    </w:pPr>
  </w:style>
  <w:style w:type="paragraph" w:customStyle="1" w:styleId="Akapit-przedpunktorem-odstep">
    <w:name w:val="Akapit-przedpunktorem-odstep"/>
    <w:basedOn w:val="Akapit-gwny"/>
    <w:next w:val="Akapit-punktor1"/>
    <w:link w:val="Akapit-przedpunktorem-odstepZnak"/>
    <w:qFormat/>
    <w:rsid w:val="001D4296"/>
    <w:pPr>
      <w:spacing w:after="120"/>
    </w:pPr>
  </w:style>
  <w:style w:type="paragraph" w:customStyle="1" w:styleId="Tytul-wykres">
    <w:name w:val="Tytul-wykres"/>
    <w:next w:val="Akapit-gwny"/>
    <w:link w:val="Tytul-wykresZnak"/>
    <w:qFormat/>
    <w:rsid w:val="00FC5727"/>
    <w:rPr>
      <w:rFonts w:ascii="Lato Black" w:eastAsiaTheme="majorEastAsia" w:hAnsi="Lato Black" w:cstheme="majorBidi"/>
      <w:caps/>
      <w:noProof/>
      <w:color w:val="FFFFFF" w:themeColor="background1"/>
      <w:spacing w:val="4"/>
      <w:sz w:val="16"/>
      <w:lang w:eastAsia="pl-PL"/>
    </w:rPr>
  </w:style>
  <w:style w:type="paragraph" w:customStyle="1" w:styleId="Akapit-potytule">
    <w:name w:val="Akapit-po tytule"/>
    <w:basedOn w:val="Akapit-gwny"/>
    <w:next w:val="Akapit-gwny"/>
    <w:link w:val="Akapit-potytuleZnak"/>
    <w:qFormat/>
    <w:rsid w:val="00BC2711"/>
    <w:pPr>
      <w:spacing w:before="360"/>
    </w:pPr>
  </w:style>
  <w:style w:type="paragraph" w:customStyle="1" w:styleId="Akapit-punktor2">
    <w:name w:val="Akapit-punktor2"/>
    <w:basedOn w:val="Akapit-punktor1"/>
    <w:link w:val="Akapit-punktor2Znak"/>
    <w:qFormat/>
    <w:rsid w:val="000564EB"/>
    <w:pPr>
      <w:numPr>
        <w:ilvl w:val="1"/>
      </w:numPr>
    </w:pPr>
  </w:style>
  <w:style w:type="paragraph" w:customStyle="1" w:styleId="Akapit-punktor1-odstp">
    <w:name w:val="Akapit-punktor1-odstęp"/>
    <w:basedOn w:val="Akapit-punktor1"/>
    <w:next w:val="Akapit-punktor1"/>
    <w:link w:val="Akapit-punktor1-odstpZnak"/>
    <w:qFormat/>
    <w:rsid w:val="00C149A7"/>
    <w:pPr>
      <w:spacing w:before="120"/>
      <w:contextualSpacing w:val="0"/>
    </w:pPr>
  </w:style>
  <w:style w:type="paragraph" w:customStyle="1" w:styleId="Akapit-przedpunktorem-odstp">
    <w:name w:val="Akapit-przedpunktorem-odstęp"/>
    <w:basedOn w:val="Akapit-przedpunktorem-odstep"/>
    <w:link w:val="Akapit-przedpunktorem-odstpZnak"/>
    <w:qFormat/>
    <w:rsid w:val="00C149A7"/>
    <w:pPr>
      <w:spacing w:before="240"/>
    </w:pPr>
  </w:style>
  <w:style w:type="paragraph" w:customStyle="1" w:styleId="Akapit-gwny-pierwszy-wciecie">
    <w:name w:val="Akapit-główny-pierwszy-wciecie"/>
    <w:basedOn w:val="Akapit-gwny"/>
    <w:next w:val="Akapit-gwny"/>
    <w:link w:val="Akapit-gwny-pierwszy-wciecieZnak"/>
    <w:qFormat/>
    <w:rsid w:val="00CA4A84"/>
    <w:pPr>
      <w:spacing w:before="240"/>
      <w:ind w:firstLine="357"/>
    </w:pPr>
  </w:style>
  <w:style w:type="paragraph" w:customStyle="1" w:styleId="Nagwek-1-beznumeru">
    <w:name w:val="Nagłówek-1-beznumeru"/>
    <w:next w:val="Akapit-gwny-pierwszy-wciecie"/>
    <w:link w:val="Nagwek-1-beznumeruZnak"/>
    <w:qFormat/>
    <w:rsid w:val="009E1E9F"/>
    <w:rPr>
      <w:rFonts w:ascii="Lato Black" w:eastAsiaTheme="majorEastAsia" w:hAnsi="Lato Black" w:cstheme="majorBidi"/>
      <w:caps/>
      <w:color w:val="003282"/>
      <w:sz w:val="30"/>
      <w:szCs w:val="32"/>
    </w:rPr>
  </w:style>
  <w:style w:type="paragraph" w:customStyle="1" w:styleId="Nagwek-5-numer">
    <w:name w:val="Nagłówek-5-numer"/>
    <w:next w:val="Akapit-gwny-pierwszy-wciecie"/>
    <w:link w:val="Nagwek-5-numerZnak"/>
    <w:qFormat/>
    <w:rsid w:val="008E6A50"/>
    <w:pPr>
      <w:numPr>
        <w:ilvl w:val="2"/>
        <w:numId w:val="4"/>
      </w:numPr>
    </w:pPr>
    <w:rPr>
      <w:rFonts w:ascii="Lato Black" w:eastAsiaTheme="majorEastAsia" w:hAnsi="Lato Black" w:cstheme="majorBidi"/>
      <w:bCs/>
      <w:color w:val="19BE37"/>
      <w:sz w:val="24"/>
      <w:szCs w:val="24"/>
    </w:rPr>
  </w:style>
  <w:style w:type="paragraph" w:customStyle="1" w:styleId="Akapit-pierwszy-wciecie2">
    <w:name w:val="Akapit-pierwszy-wciecie2"/>
    <w:basedOn w:val="Akapit-gwny-pierwszy-wciecie"/>
    <w:next w:val="Akapit-gwny"/>
    <w:link w:val="Akapit-pierwszy-wciecie2Znak"/>
    <w:qFormat/>
    <w:rsid w:val="00756245"/>
    <w:pPr>
      <w:ind w:firstLine="993"/>
    </w:pPr>
  </w:style>
  <w:style w:type="paragraph" w:customStyle="1" w:styleId="Styl1">
    <w:name w:val="Styl1"/>
    <w:basedOn w:val="Heading2"/>
    <w:qFormat/>
    <w:rsid w:val="00856069"/>
  </w:style>
  <w:style w:type="paragraph" w:customStyle="1" w:styleId="Akapit-punktor-3-zielony">
    <w:name w:val="Akapit-punktor-3-zielony"/>
    <w:qFormat/>
    <w:rsid w:val="00817B5B"/>
    <w:pPr>
      <w:spacing w:after="0" w:line="260" w:lineRule="exact"/>
    </w:pPr>
    <w:rPr>
      <w:rFonts w:ascii="Lato" w:hAnsi="Lato"/>
      <w:sz w:val="20"/>
    </w:rPr>
  </w:style>
  <w:style w:type="paragraph" w:customStyle="1" w:styleId="tekst-przypis-gwiazdki">
    <w:name w:val="tekst-przypis-gwiazdki"/>
    <w:basedOn w:val="tekst-przypis-dolny"/>
    <w:qFormat/>
    <w:rsid w:val="00844398"/>
    <w:pPr>
      <w:spacing w:line="170" w:lineRule="exact"/>
    </w:pPr>
  </w:style>
  <w:style w:type="character" w:customStyle="1" w:styleId="tekst-przypis-numer">
    <w:name w:val="tekst-przypis-numer"/>
    <w:basedOn w:val="DefaultParagraphFont"/>
    <w:uiPriority w:val="1"/>
    <w:qFormat/>
    <w:rsid w:val="00C32C8B"/>
    <w:rPr>
      <w:vertAlign w:val="superscript"/>
    </w:rPr>
  </w:style>
  <w:style w:type="paragraph" w:customStyle="1" w:styleId="Akapit-punktor2-odstp">
    <w:name w:val="Akapit-punktor2-odstęp"/>
    <w:basedOn w:val="Akapit-punktor2"/>
    <w:qFormat/>
    <w:rsid w:val="00844398"/>
    <w:pPr>
      <w:spacing w:after="60"/>
      <w:contextualSpacing w:val="0"/>
    </w:pPr>
  </w:style>
  <w:style w:type="paragraph" w:customStyle="1" w:styleId="tekst-przypis-gwiazdki-odstp">
    <w:name w:val="tekst-przypis-gwiazdki-odstęp"/>
    <w:basedOn w:val="tekst-przypis-gwiazdki"/>
    <w:qFormat/>
    <w:rsid w:val="00844398"/>
    <w:pPr>
      <w:spacing w:before="120"/>
    </w:pPr>
  </w:style>
  <w:style w:type="paragraph" w:customStyle="1" w:styleId="Akapit-przedpunktorem-odstep-wciecie">
    <w:name w:val="Akapit-przedpunktorem-odstep-wciecie"/>
    <w:basedOn w:val="Akapit-przedpunktorem-odstp"/>
    <w:next w:val="Akapit-punktor1"/>
    <w:link w:val="Akapit-przedpunktorem-odstep-wciecieZnak"/>
    <w:qFormat/>
    <w:rsid w:val="001B4206"/>
    <w:pPr>
      <w:ind w:firstLine="357"/>
    </w:pPr>
  </w:style>
  <w:style w:type="paragraph" w:customStyle="1" w:styleId="Akapit-przedpunktorem-bezodstepu">
    <w:name w:val="Akapit-przedpunktorem-bezodstepu"/>
    <w:basedOn w:val="Akapit-przedpunktorem-odstep"/>
    <w:next w:val="Akapit-punktor1"/>
    <w:link w:val="Akapit-przedpunktorem-bezodstepuZnak"/>
    <w:qFormat/>
    <w:rsid w:val="001B4206"/>
    <w:pPr>
      <w:spacing w:after="0"/>
    </w:pPr>
  </w:style>
  <w:style w:type="paragraph" w:customStyle="1" w:styleId="Nagwek1-odstp48-przed">
    <w:name w:val="Nagłówek1-odstęp48-przed"/>
    <w:basedOn w:val="Heading1"/>
    <w:next w:val="Akapit-gwny-pierwszy-wciecie"/>
    <w:link w:val="Nagwek1-odstp48-przedZnak"/>
    <w:qFormat/>
    <w:rsid w:val="009856A2"/>
    <w:pPr>
      <w:spacing w:before="960"/>
      <w:ind w:left="357"/>
    </w:pPr>
  </w:style>
  <w:style w:type="paragraph" w:customStyle="1" w:styleId="Nagwek2-odstp18-przed">
    <w:name w:val="Nagłówek2-odstęp18-przed"/>
    <w:basedOn w:val="Heading2"/>
    <w:next w:val="Akapit-gwny-pierwszy-wciecie"/>
    <w:link w:val="Nagwek2-odstp18-przedZnak"/>
    <w:qFormat/>
    <w:rsid w:val="009856A2"/>
    <w:pPr>
      <w:spacing w:before="360"/>
    </w:pPr>
  </w:style>
  <w:style w:type="paragraph" w:customStyle="1" w:styleId="Wykres-tytu0">
    <w:name w:val="Wykres-tytuł"/>
    <w:qFormat/>
    <w:rsid w:val="00671461"/>
    <w:rPr>
      <w:rFonts w:ascii="Lato Black" w:eastAsiaTheme="majorEastAsia" w:hAnsi="Lato Black" w:cstheme="majorBidi"/>
      <w:caps/>
      <w:noProof/>
      <w:color w:val="FFFFFF" w:themeColor="background1"/>
      <w:sz w:val="18"/>
      <w:lang w:eastAsia="pl-PL"/>
    </w:rPr>
  </w:style>
  <w:style w:type="paragraph" w:customStyle="1" w:styleId="Styl2">
    <w:name w:val="Styl2"/>
    <w:basedOn w:val="wykres-tytu"/>
    <w:qFormat/>
    <w:rsid w:val="00671461"/>
    <w:pPr>
      <w:jc w:val="left"/>
    </w:pPr>
    <w:rPr>
      <w:caps/>
      <w:noProof/>
    </w:rPr>
  </w:style>
  <w:style w:type="paragraph" w:customStyle="1" w:styleId="Nagwek-5-numer-odstp">
    <w:name w:val="Nagłówek-5-numer-odstęp"/>
    <w:basedOn w:val="Nagwek-5-numer"/>
    <w:link w:val="Nagwek-5-numer-odstpZnak"/>
    <w:qFormat/>
    <w:rsid w:val="008A67DB"/>
    <w:pPr>
      <w:spacing w:before="640"/>
    </w:pPr>
  </w:style>
  <w:style w:type="character" w:customStyle="1" w:styleId="Tabela-glwka1Znak">
    <w:name w:val="Tabela-glówka1 Znak"/>
    <w:basedOn w:val="DefaultParagraphFont"/>
    <w:link w:val="Tabela-glwka1"/>
    <w:rsid w:val="00685808"/>
    <w:rPr>
      <w:rFonts w:ascii="Lato Black" w:eastAsia="Times New Roman" w:hAnsi="Lato Black" w:cstheme="majorBidi"/>
      <w:bCs/>
      <w:color w:val="FFFFFF" w:themeColor="background1"/>
      <w:sz w:val="14"/>
      <w:szCs w:val="14"/>
      <w:lang w:eastAsia="pl-PL"/>
    </w:rPr>
  </w:style>
  <w:style w:type="paragraph" w:customStyle="1" w:styleId="Tabela-gwka">
    <w:name w:val="Tabela-główka"/>
    <w:link w:val="Tabela-gwkaZnak"/>
    <w:qFormat/>
    <w:rsid w:val="00685808"/>
    <w:pPr>
      <w:spacing w:after="0" w:line="190" w:lineRule="exact"/>
      <w:jc w:val="center"/>
    </w:pPr>
    <w:rPr>
      <w:rFonts w:ascii="Lato Black" w:hAnsi="Lato Black" w:cs="Calibri"/>
      <w:color w:val="FFFFFF" w:themeColor="background1"/>
      <w:sz w:val="15"/>
      <w:szCs w:val="14"/>
    </w:rPr>
  </w:style>
  <w:style w:type="paragraph" w:customStyle="1" w:styleId="Akapit-literka-a">
    <w:name w:val="Akapit-literka-a"/>
    <w:basedOn w:val="Akapit-punktor1"/>
    <w:link w:val="Akapit-literka-aZnak"/>
    <w:qFormat/>
    <w:rsid w:val="00EC03D9"/>
    <w:pPr>
      <w:numPr>
        <w:numId w:val="6"/>
      </w:numPr>
    </w:pPr>
  </w:style>
  <w:style w:type="character" w:customStyle="1" w:styleId="Tabela-gwkaZnak">
    <w:name w:val="Tabela-główka Znak"/>
    <w:basedOn w:val="DefaultParagraphFont"/>
    <w:link w:val="Tabela-gwka"/>
    <w:rsid w:val="00685808"/>
    <w:rPr>
      <w:rFonts w:ascii="Lato Black" w:hAnsi="Lato Black" w:cs="Calibri"/>
      <w:color w:val="FFFFFF" w:themeColor="background1"/>
      <w:sz w:val="15"/>
      <w:szCs w:val="14"/>
    </w:rPr>
  </w:style>
  <w:style w:type="paragraph" w:customStyle="1" w:styleId="Akapit-literka-a-odsteppo">
    <w:name w:val="Akapit-literka-a-odsteppo"/>
    <w:basedOn w:val="Akapit-literka-a"/>
    <w:next w:val="Akapit-gwny"/>
    <w:link w:val="Akapit-literka-a-odsteppoZnak"/>
    <w:qFormat/>
    <w:rsid w:val="00EC03D9"/>
    <w:pPr>
      <w:spacing w:after="120"/>
    </w:pPr>
  </w:style>
  <w:style w:type="paragraph" w:customStyle="1" w:styleId="Akapit-punktor-lista-tab">
    <w:name w:val="Akapit-punktor-lista-tab"/>
    <w:basedOn w:val="Akapit-punktor1"/>
    <w:link w:val="Akapit-punktor-lista-tabZnak"/>
    <w:qFormat/>
    <w:rsid w:val="00EE32DC"/>
    <w:pPr>
      <w:tabs>
        <w:tab w:val="left" w:pos="3119"/>
      </w:tabs>
    </w:pPr>
  </w:style>
  <w:style w:type="paragraph" w:customStyle="1" w:styleId="Strategia-tytul1">
    <w:name w:val="Strategia-tytul1"/>
    <w:basedOn w:val="Akapit-gwny"/>
    <w:next w:val="Akapit-gwny-pierwszy-wciecie"/>
    <w:link w:val="Strategia-tytul1Znak"/>
    <w:qFormat/>
    <w:rsid w:val="00BB4648"/>
    <w:pPr>
      <w:spacing w:before="180" w:after="120" w:line="220" w:lineRule="exact"/>
      <w:ind w:left="357"/>
    </w:pPr>
    <w:rPr>
      <w:b/>
      <w:caps/>
      <w:color w:val="19BE37"/>
      <w:kern w:val="24"/>
      <w:sz w:val="22"/>
    </w:rPr>
  </w:style>
  <w:style w:type="paragraph" w:customStyle="1" w:styleId="sownik-haso">
    <w:name w:val="słownik-hasło"/>
    <w:basedOn w:val="Akapit-gwny"/>
    <w:link w:val="sownik-hasoZnak"/>
    <w:qFormat/>
    <w:rsid w:val="00B544A0"/>
    <w:pPr>
      <w:framePr w:hSpace="142" w:wrap="around" w:vAnchor="text" w:hAnchor="margin" w:y="231"/>
      <w:tabs>
        <w:tab w:val="left" w:leader="hyphen" w:pos="2410"/>
      </w:tabs>
      <w:spacing w:after="0"/>
      <w:suppressOverlap/>
      <w:jc w:val="left"/>
    </w:pPr>
    <w:rPr>
      <w:color w:val="003282"/>
    </w:rPr>
  </w:style>
  <w:style w:type="character" w:customStyle="1" w:styleId="slownik-haso-linia">
    <w:name w:val="slownik-hasło-linia"/>
    <w:basedOn w:val="DefaultParagraphFont"/>
    <w:uiPriority w:val="1"/>
    <w:qFormat/>
    <w:rsid w:val="00B544A0"/>
    <w:rPr>
      <w:color w:val="D9D9D9" w:themeColor="background1" w:themeShade="D9"/>
      <w:spacing w:val="-34"/>
    </w:rPr>
  </w:style>
  <w:style w:type="paragraph" w:customStyle="1" w:styleId="sownik-haso-linia">
    <w:name w:val="słownik-hasło-linia"/>
    <w:basedOn w:val="sownik-haso"/>
    <w:next w:val="sownik-haso"/>
    <w:link w:val="sownik-haso-liniaZnak"/>
    <w:qFormat/>
    <w:rsid w:val="002156A3"/>
    <w:pPr>
      <w:framePr w:wrap="around"/>
      <w:tabs>
        <w:tab w:val="clear" w:pos="2410"/>
        <w:tab w:val="left" w:leader="hyphen" w:pos="2892"/>
      </w:tabs>
    </w:pPr>
  </w:style>
  <w:style w:type="paragraph" w:customStyle="1" w:styleId="Spis-tresci1">
    <w:name w:val="Spis-tresci1"/>
    <w:next w:val="Brakstyluakapitowego"/>
    <w:link w:val="Spis-tresci1Znak"/>
    <w:qFormat/>
    <w:rsid w:val="00D511FA"/>
    <w:pPr>
      <w:tabs>
        <w:tab w:val="right" w:pos="284"/>
        <w:tab w:val="left" w:pos="851"/>
        <w:tab w:val="left" w:leader="hyphen" w:pos="10206"/>
        <w:tab w:val="right" w:pos="10490"/>
      </w:tabs>
      <w:spacing w:after="0" w:line="220" w:lineRule="exact"/>
      <w:ind w:left="425" w:hanging="425"/>
      <w:textboxTightWrap w:val="allLines"/>
    </w:pPr>
    <w:rPr>
      <w:rFonts w:ascii="Lato" w:hAnsi="Lato"/>
      <w:caps/>
      <w:noProof/>
      <w:color w:val="003282"/>
      <w:sz w:val="16"/>
      <w:szCs w:val="20"/>
    </w:rPr>
  </w:style>
  <w:style w:type="paragraph" w:customStyle="1" w:styleId="Spis-tresci-2">
    <w:name w:val="Spis-tresci-2"/>
    <w:qFormat/>
    <w:rsid w:val="00593D55"/>
    <w:rPr>
      <w:rFonts w:ascii="Lato" w:hAnsi="Lato"/>
      <w:noProof/>
      <w:color w:val="003282"/>
      <w:sz w:val="16"/>
    </w:rPr>
  </w:style>
  <w:style w:type="character" w:customStyle="1" w:styleId="Nagwek-5-numerZnak">
    <w:name w:val="Nagłówek-5-numer Znak"/>
    <w:basedOn w:val="DefaultParagraphFont"/>
    <w:link w:val="Nagwek-5-numer"/>
    <w:rsid w:val="008E6A50"/>
    <w:rPr>
      <w:rFonts w:ascii="Lato Black" w:eastAsiaTheme="majorEastAsia" w:hAnsi="Lato Black" w:cstheme="majorBidi"/>
      <w:bCs/>
      <w:color w:val="19BE37"/>
      <w:sz w:val="24"/>
      <w:szCs w:val="24"/>
    </w:rPr>
  </w:style>
  <w:style w:type="character" w:customStyle="1" w:styleId="Spis-tresci1Znak">
    <w:name w:val="Spis-tresci1 Znak"/>
    <w:basedOn w:val="DefaultParagraphFont"/>
    <w:link w:val="Spis-tresci1"/>
    <w:rsid w:val="00D511FA"/>
    <w:rPr>
      <w:rFonts w:ascii="Lato" w:hAnsi="Lato"/>
      <w:caps/>
      <w:noProof/>
      <w:color w:val="003282"/>
      <w:sz w:val="16"/>
      <w:szCs w:val="20"/>
    </w:rPr>
  </w:style>
  <w:style w:type="character" w:customStyle="1" w:styleId="TOC1Char">
    <w:name w:val="TOC 1 Char"/>
    <w:basedOn w:val="Spis-tresci1Znak"/>
    <w:link w:val="TOC1"/>
    <w:uiPriority w:val="39"/>
    <w:rsid w:val="00AB1CCD"/>
    <w:rPr>
      <w:rFonts w:ascii="Lato" w:hAnsi="Lato"/>
      <w:caps/>
      <w:noProof/>
      <w:color w:val="003282"/>
      <w:spacing w:val="-2"/>
      <w:sz w:val="16"/>
      <w:szCs w:val="18"/>
    </w:rPr>
  </w:style>
  <w:style w:type="character" w:customStyle="1" w:styleId="Akapit-gwnyZnak">
    <w:name w:val="Akapit-główny Znak"/>
    <w:basedOn w:val="DefaultParagraphFont"/>
    <w:link w:val="Akapit-gwny"/>
    <w:rsid w:val="00812DB3"/>
    <w:rPr>
      <w:rFonts w:ascii="Lato" w:eastAsiaTheme="majorEastAsia" w:hAnsi="Lato" w:cstheme="majorBidi"/>
      <w:bCs/>
      <w:color w:val="000000" w:themeColor="text1"/>
      <w:sz w:val="20"/>
    </w:rPr>
  </w:style>
  <w:style w:type="character" w:customStyle="1" w:styleId="Akapit-gwny-pierwszy-wciecieZnak">
    <w:name w:val="Akapit-główny-pierwszy-wciecie Znak"/>
    <w:basedOn w:val="Akapit-gwnyZnak"/>
    <w:link w:val="Akapit-gwny-pierwszy-wciecie"/>
    <w:rsid w:val="00812DB3"/>
    <w:rPr>
      <w:rFonts w:ascii="Lato" w:eastAsiaTheme="majorEastAsia" w:hAnsi="Lato" w:cstheme="majorBidi"/>
      <w:bCs/>
      <w:color w:val="000000" w:themeColor="text1"/>
      <w:sz w:val="20"/>
    </w:rPr>
  </w:style>
  <w:style w:type="character" w:customStyle="1" w:styleId="Akapit-punktor1Znak">
    <w:name w:val="Akapit-punktor1 Znak"/>
    <w:basedOn w:val="ListParagraphChar1"/>
    <w:link w:val="Akapit-punktor1"/>
    <w:rsid w:val="00812DB3"/>
    <w:rPr>
      <w:rFonts w:ascii="Lato" w:hAnsi="Lato"/>
      <w:sz w:val="20"/>
    </w:rPr>
  </w:style>
  <w:style w:type="character" w:customStyle="1" w:styleId="Akapit-literka-aZnak">
    <w:name w:val="Akapit-literka-a Znak"/>
    <w:basedOn w:val="Akapit-punktor1Znak"/>
    <w:link w:val="Akapit-literka-a"/>
    <w:rsid w:val="00812DB3"/>
    <w:rPr>
      <w:rFonts w:ascii="Lato" w:hAnsi="Lato"/>
      <w:sz w:val="20"/>
    </w:rPr>
  </w:style>
  <w:style w:type="character" w:customStyle="1" w:styleId="Akapit-literka-a-odsteppoZnak">
    <w:name w:val="Akapit-literka-a-odsteppo Znak"/>
    <w:basedOn w:val="Akapit-literka-aZnak"/>
    <w:link w:val="Akapit-literka-a-odsteppo"/>
    <w:rsid w:val="00812DB3"/>
    <w:rPr>
      <w:rFonts w:ascii="Lato" w:hAnsi="Lato"/>
      <w:sz w:val="20"/>
    </w:rPr>
  </w:style>
  <w:style w:type="character" w:customStyle="1" w:styleId="Akapit-potabeliZnak">
    <w:name w:val="Akapit-po tabeli Znak"/>
    <w:basedOn w:val="Akapit-gwnyZnak"/>
    <w:link w:val="Akapit-potabeli"/>
    <w:rsid w:val="00812DB3"/>
    <w:rPr>
      <w:rFonts w:ascii="Lato" w:eastAsiaTheme="majorEastAsia" w:hAnsi="Lato" w:cstheme="majorBidi"/>
      <w:bCs/>
      <w:color w:val="000000" w:themeColor="text1"/>
      <w:sz w:val="20"/>
    </w:rPr>
  </w:style>
  <w:style w:type="character" w:customStyle="1" w:styleId="Akapit-potytuleZnak">
    <w:name w:val="Akapit-po tytule Znak"/>
    <w:basedOn w:val="Akapit-gwnyZnak"/>
    <w:link w:val="Akapit-potytule"/>
    <w:rsid w:val="00812DB3"/>
    <w:rPr>
      <w:rFonts w:ascii="Lato" w:eastAsiaTheme="majorEastAsia" w:hAnsi="Lato" w:cstheme="majorBidi"/>
      <w:bCs/>
      <w:color w:val="000000" w:themeColor="text1"/>
      <w:sz w:val="20"/>
    </w:rPr>
  </w:style>
  <w:style w:type="character" w:customStyle="1" w:styleId="Akapit-przedpunktorem-odstepZnak">
    <w:name w:val="Akapit-przedpunktorem-odstep Znak"/>
    <w:basedOn w:val="Akapit-gwnyZnak"/>
    <w:link w:val="Akapit-przedpunktorem-odstep"/>
    <w:rsid w:val="00812DB3"/>
    <w:rPr>
      <w:rFonts w:ascii="Lato" w:eastAsiaTheme="majorEastAsia" w:hAnsi="Lato" w:cstheme="majorBidi"/>
      <w:bCs/>
      <w:color w:val="000000" w:themeColor="text1"/>
      <w:sz w:val="20"/>
    </w:rPr>
  </w:style>
  <w:style w:type="character" w:customStyle="1" w:styleId="Akapit-przedpunktorem-bezodstepuZnak">
    <w:name w:val="Akapit-przedpunktorem-bezodstepu Znak"/>
    <w:basedOn w:val="Akapit-przedpunktorem-odstepZnak"/>
    <w:link w:val="Akapit-przedpunktorem-bezodstepu"/>
    <w:rsid w:val="00812DB3"/>
    <w:rPr>
      <w:rFonts w:ascii="Lato" w:eastAsiaTheme="majorEastAsia" w:hAnsi="Lato" w:cstheme="majorBidi"/>
      <w:bCs/>
      <w:color w:val="000000" w:themeColor="text1"/>
      <w:sz w:val="20"/>
    </w:rPr>
  </w:style>
  <w:style w:type="character" w:customStyle="1" w:styleId="Akapit-przedpunktorem-odstpZnak">
    <w:name w:val="Akapit-przedpunktorem-odstęp Znak"/>
    <w:basedOn w:val="Akapit-przedpunktorem-odstepZnak"/>
    <w:link w:val="Akapit-przedpunktorem-odstp"/>
    <w:rsid w:val="00812DB3"/>
    <w:rPr>
      <w:rFonts w:ascii="Lato" w:eastAsiaTheme="majorEastAsia" w:hAnsi="Lato" w:cstheme="majorBidi"/>
      <w:bCs/>
      <w:color w:val="000000" w:themeColor="text1"/>
      <w:sz w:val="20"/>
    </w:rPr>
  </w:style>
  <w:style w:type="character" w:customStyle="1" w:styleId="Akapit-przedpunktorem-odstep-wciecieZnak">
    <w:name w:val="Akapit-przedpunktorem-odstep-wciecie Znak"/>
    <w:basedOn w:val="Akapit-przedpunktorem-odstpZnak"/>
    <w:link w:val="Akapit-przedpunktorem-odstep-wciecie"/>
    <w:rsid w:val="00812DB3"/>
    <w:rPr>
      <w:rFonts w:ascii="Lato" w:eastAsiaTheme="majorEastAsia" w:hAnsi="Lato" w:cstheme="majorBidi"/>
      <w:bCs/>
      <w:color w:val="000000" w:themeColor="text1"/>
      <w:sz w:val="20"/>
    </w:rPr>
  </w:style>
  <w:style w:type="character" w:customStyle="1" w:styleId="Akapit-punktor1-odstpZnak">
    <w:name w:val="Akapit-punktor1-odstęp Znak"/>
    <w:basedOn w:val="Akapit-punktor1Znak"/>
    <w:link w:val="Akapit-punktor1-odstp"/>
    <w:rsid w:val="00812DB3"/>
    <w:rPr>
      <w:rFonts w:ascii="Lato" w:hAnsi="Lato"/>
      <w:sz w:val="20"/>
    </w:rPr>
  </w:style>
  <w:style w:type="character" w:customStyle="1" w:styleId="Akapit-punktor2Znak">
    <w:name w:val="Akapit-punktor2 Znak"/>
    <w:basedOn w:val="Akapit-punktor1Znak"/>
    <w:link w:val="Akapit-punktor2"/>
    <w:rsid w:val="001744DD"/>
    <w:rPr>
      <w:rFonts w:ascii="Lato" w:hAnsi="Lato"/>
      <w:sz w:val="20"/>
    </w:rPr>
  </w:style>
  <w:style w:type="character" w:customStyle="1" w:styleId="Akapit-punktor-lista-tabZnak">
    <w:name w:val="Akapit-punktor-lista-tab Znak"/>
    <w:basedOn w:val="Akapit-punktor1Znak"/>
    <w:link w:val="Akapit-punktor-lista-tab"/>
    <w:rsid w:val="001744DD"/>
    <w:rPr>
      <w:rFonts w:ascii="Lato" w:hAnsi="Lato"/>
      <w:sz w:val="20"/>
    </w:rPr>
  </w:style>
  <w:style w:type="character" w:customStyle="1" w:styleId="Akapit-pierwszy-wciecie2Znak">
    <w:name w:val="Akapit-pierwszy-wciecie2 Znak"/>
    <w:basedOn w:val="Akapit-gwny-pierwszy-wciecieZnak"/>
    <w:link w:val="Akapit-pierwszy-wciecie2"/>
    <w:rsid w:val="001744DD"/>
    <w:rPr>
      <w:rFonts w:ascii="Lato" w:eastAsiaTheme="majorEastAsia" w:hAnsi="Lato" w:cstheme="majorBidi"/>
      <w:bCs/>
      <w:color w:val="000000" w:themeColor="text1"/>
      <w:sz w:val="20"/>
    </w:rPr>
  </w:style>
  <w:style w:type="character" w:customStyle="1" w:styleId="Naglwek-3Znak">
    <w:name w:val="Naglówek-3 Znak"/>
    <w:basedOn w:val="DefaultParagraphFont"/>
    <w:link w:val="Naglwek-3"/>
    <w:rsid w:val="00807BD3"/>
    <w:rPr>
      <w:rFonts w:ascii="Lato Black" w:eastAsiaTheme="majorEastAsia" w:hAnsi="Lato Black" w:cstheme="majorBidi"/>
      <w:bCs/>
      <w:color w:val="007D50"/>
      <w:sz w:val="24"/>
      <w:szCs w:val="24"/>
    </w:rPr>
  </w:style>
  <w:style w:type="character" w:customStyle="1" w:styleId="Nagwek-1-beznumeruZnak">
    <w:name w:val="Nagłówek-1-beznumeru Znak"/>
    <w:basedOn w:val="DefaultParagraphFont"/>
    <w:link w:val="Nagwek-1-beznumeru"/>
    <w:rsid w:val="00831FF0"/>
    <w:rPr>
      <w:rFonts w:ascii="Lato Black" w:eastAsiaTheme="majorEastAsia" w:hAnsi="Lato Black" w:cstheme="majorBidi"/>
      <w:caps/>
      <w:color w:val="003282"/>
      <w:sz w:val="30"/>
      <w:szCs w:val="32"/>
    </w:rPr>
  </w:style>
  <w:style w:type="character" w:customStyle="1" w:styleId="Nagwek1-odstp48-przedZnak">
    <w:name w:val="Nagłówek1-odstęp48-przed Znak"/>
    <w:basedOn w:val="Heading1Char"/>
    <w:link w:val="Nagwek1-odstp48-przed"/>
    <w:rsid w:val="00831FF0"/>
    <w:rPr>
      <w:rFonts w:ascii="Lato Black" w:eastAsiaTheme="majorEastAsia" w:hAnsi="Lato Black" w:cstheme="majorBidi"/>
      <w:caps/>
      <w:color w:val="003282"/>
      <w:sz w:val="30"/>
      <w:szCs w:val="32"/>
    </w:rPr>
  </w:style>
  <w:style w:type="character" w:customStyle="1" w:styleId="Nagwek2-odstp18-przedZnak">
    <w:name w:val="Nagłówek2-odstęp18-przed Znak"/>
    <w:basedOn w:val="Heading2Char"/>
    <w:link w:val="Nagwek2-odstp18-przed"/>
    <w:rsid w:val="00831FF0"/>
    <w:rPr>
      <w:rFonts w:ascii="Lato Black" w:eastAsiaTheme="majorEastAsia" w:hAnsi="Lato Black" w:cs="Times New Roman"/>
      <w:bCs/>
      <w:caps/>
      <w:color w:val="003282" w:themeColor="text2"/>
      <w:sz w:val="28"/>
      <w:szCs w:val="36"/>
      <w:lang w:eastAsia="pl-PL"/>
    </w:rPr>
  </w:style>
  <w:style w:type="character" w:customStyle="1" w:styleId="Nagwek-5-numer-odstpZnak">
    <w:name w:val="Nagłówek-5-numer-odstęp Znak"/>
    <w:basedOn w:val="Nagwek-5-numerZnak"/>
    <w:link w:val="Nagwek-5-numer-odstp"/>
    <w:rsid w:val="00831FF0"/>
    <w:rPr>
      <w:rFonts w:ascii="Lato Black" w:eastAsiaTheme="majorEastAsia" w:hAnsi="Lato Black" w:cstheme="majorBidi"/>
      <w:bCs/>
      <w:color w:val="19BE37"/>
      <w:sz w:val="24"/>
      <w:szCs w:val="24"/>
    </w:rPr>
  </w:style>
  <w:style w:type="character" w:customStyle="1" w:styleId="sownik-hasoZnak">
    <w:name w:val="słownik-hasło Znak"/>
    <w:basedOn w:val="Akapit-gwnyZnak"/>
    <w:link w:val="sownik-haso"/>
    <w:rsid w:val="00831FF0"/>
    <w:rPr>
      <w:rFonts w:ascii="Lato" w:eastAsiaTheme="majorEastAsia" w:hAnsi="Lato" w:cstheme="majorBidi"/>
      <w:bCs/>
      <w:color w:val="003282"/>
      <w:sz w:val="20"/>
    </w:rPr>
  </w:style>
  <w:style w:type="character" w:customStyle="1" w:styleId="sownik-haso-liniaZnak">
    <w:name w:val="słownik-hasło-linia Znak"/>
    <w:basedOn w:val="sownik-hasoZnak"/>
    <w:link w:val="sownik-haso-linia"/>
    <w:rsid w:val="00831FF0"/>
    <w:rPr>
      <w:rFonts w:ascii="Lato" w:eastAsiaTheme="majorEastAsia" w:hAnsi="Lato" w:cstheme="majorBidi"/>
      <w:bCs/>
      <w:color w:val="003282"/>
      <w:sz w:val="20"/>
    </w:rPr>
  </w:style>
  <w:style w:type="character" w:customStyle="1" w:styleId="TOC2Char">
    <w:name w:val="TOC 2 Char"/>
    <w:basedOn w:val="DefaultParagraphFont"/>
    <w:link w:val="TOC2"/>
    <w:uiPriority w:val="39"/>
    <w:rsid w:val="00831FF0"/>
    <w:rPr>
      <w:rFonts w:ascii="Lato" w:hAnsi="Lato"/>
      <w:noProof/>
      <w:color w:val="003282"/>
      <w:sz w:val="16"/>
    </w:rPr>
  </w:style>
  <w:style w:type="character" w:customStyle="1" w:styleId="TOC3Char">
    <w:name w:val="TOC 3 Char"/>
    <w:basedOn w:val="DefaultParagraphFont"/>
    <w:link w:val="TOC3"/>
    <w:uiPriority w:val="39"/>
    <w:rsid w:val="00831FF0"/>
    <w:rPr>
      <w:rFonts w:ascii="Lato" w:hAnsi="Lato"/>
      <w:noProof/>
      <w:color w:val="003282"/>
      <w:sz w:val="16"/>
    </w:rPr>
  </w:style>
  <w:style w:type="character" w:customStyle="1" w:styleId="Strategia-tytul1Znak">
    <w:name w:val="Strategia-tytul1 Znak"/>
    <w:basedOn w:val="Akapit-gwnyZnak"/>
    <w:link w:val="Strategia-tytul1"/>
    <w:rsid w:val="00831FF0"/>
    <w:rPr>
      <w:rFonts w:ascii="Lato" w:eastAsiaTheme="majorEastAsia" w:hAnsi="Lato" w:cstheme="majorBidi"/>
      <w:b/>
      <w:bCs/>
      <w:caps/>
      <w:color w:val="19BE37"/>
      <w:kern w:val="24"/>
      <w:sz w:val="20"/>
    </w:rPr>
  </w:style>
  <w:style w:type="character" w:customStyle="1" w:styleId="Tabela-gwka-lewaZnak">
    <w:name w:val="Tabela-główka-lewa Znak"/>
    <w:basedOn w:val="DefaultParagraphFont"/>
    <w:link w:val="Tabela-gwka-lewa"/>
    <w:rsid w:val="00807BD3"/>
    <w:rPr>
      <w:rFonts w:ascii="Lato" w:eastAsiaTheme="majorEastAsia" w:hAnsi="Lato" w:cstheme="majorBidi"/>
      <w:color w:val="003282"/>
      <w:sz w:val="16"/>
      <w:szCs w:val="16"/>
    </w:rPr>
  </w:style>
  <w:style w:type="character" w:customStyle="1" w:styleId="tabela-kolor-7Znak">
    <w:name w:val="tabela-kolor-7 Znak"/>
    <w:basedOn w:val="DefaultParagraphFont"/>
    <w:link w:val="tabela-kolor-7"/>
    <w:rsid w:val="00831FF0"/>
    <w:rPr>
      <w:rFonts w:ascii="Lato Black" w:eastAsiaTheme="majorEastAsia" w:hAnsi="Lato Black" w:cstheme="majorBidi"/>
      <w:bCs/>
      <w:color w:val="003282"/>
      <w:sz w:val="14"/>
      <w:szCs w:val="14"/>
    </w:rPr>
  </w:style>
  <w:style w:type="character" w:customStyle="1" w:styleId="Tabela-trescZnak">
    <w:name w:val="Tabela-tresc Znak"/>
    <w:basedOn w:val="DefaultParagraphFont"/>
    <w:link w:val="Tabela-tresc0"/>
    <w:rsid w:val="00831FF0"/>
    <w:rPr>
      <w:rFonts w:ascii="Lato" w:hAnsi="Lato" w:cs="Calibri"/>
      <w:color w:val="000000"/>
      <w:sz w:val="16"/>
      <w:szCs w:val="16"/>
    </w:rPr>
  </w:style>
  <w:style w:type="character" w:customStyle="1" w:styleId="Tabela-tytulZnak">
    <w:name w:val="Tabela-tytul Znak"/>
    <w:basedOn w:val="DefaultParagraphFont"/>
    <w:link w:val="Tabela-tytul"/>
    <w:rsid w:val="00831FF0"/>
    <w:rPr>
      <w:rFonts w:ascii="Lato" w:eastAsiaTheme="majorEastAsia" w:hAnsi="Lato" w:cstheme="majorBidi"/>
      <w:b/>
      <w:bCs/>
      <w:color w:val="000000" w:themeColor="text1"/>
      <w:sz w:val="18"/>
      <w:szCs w:val="20"/>
    </w:rPr>
  </w:style>
  <w:style w:type="character" w:customStyle="1" w:styleId="Tytul-wykresZnak">
    <w:name w:val="Tytul-wykres Znak"/>
    <w:basedOn w:val="DefaultParagraphFont"/>
    <w:link w:val="Tytul-wykres"/>
    <w:rsid w:val="00831FF0"/>
    <w:rPr>
      <w:rFonts w:ascii="Lato Black" w:eastAsiaTheme="majorEastAsia" w:hAnsi="Lato Black" w:cstheme="majorBidi"/>
      <w:caps/>
      <w:noProof/>
      <w:color w:val="FFFFFF" w:themeColor="background1"/>
      <w:spacing w:val="4"/>
      <w:sz w:val="16"/>
      <w:lang w:eastAsia="pl-PL"/>
    </w:rPr>
  </w:style>
  <w:style w:type="paragraph" w:customStyle="1" w:styleId="Rycina-tresc1">
    <w:name w:val="Rycina-tresc1"/>
    <w:next w:val="Brakstyluakapitowego"/>
    <w:link w:val="Rycina-tresc1Znak"/>
    <w:qFormat/>
    <w:rsid w:val="008D382E"/>
    <w:pPr>
      <w:spacing w:after="0" w:line="280" w:lineRule="exact"/>
      <w:jc w:val="center"/>
    </w:pPr>
    <w:rPr>
      <w:rFonts w:ascii="Lato" w:eastAsiaTheme="majorEastAsia" w:hAnsi="Lato" w:cstheme="majorBidi"/>
      <w:bCs/>
      <w:color w:val="000000" w:themeColor="text1"/>
      <w:sz w:val="24"/>
      <w:szCs w:val="24"/>
    </w:rPr>
  </w:style>
  <w:style w:type="character" w:customStyle="1" w:styleId="Rycina-tresc1Znak">
    <w:name w:val="Rycina-tresc1 Znak"/>
    <w:basedOn w:val="DefaultParagraphFont"/>
    <w:link w:val="Rycina-tresc1"/>
    <w:rsid w:val="008D382E"/>
    <w:rPr>
      <w:rFonts w:ascii="Lato" w:eastAsiaTheme="majorEastAsia" w:hAnsi="Lato" w:cstheme="majorBidi"/>
      <w:bCs/>
      <w:color w:val="000000" w:themeColor="text1"/>
      <w:sz w:val="24"/>
      <w:szCs w:val="24"/>
    </w:rPr>
  </w:style>
  <w:style w:type="paragraph" w:customStyle="1" w:styleId="Rycina-tresc2-wyrozniona">
    <w:name w:val="Rycina-tresc2-wyrozniona"/>
    <w:next w:val="Brakstyluakapitowego"/>
    <w:link w:val="Rycina-tresc2-wyroznionaZnak"/>
    <w:qFormat/>
    <w:rsid w:val="009E11BF"/>
    <w:pPr>
      <w:suppressAutoHyphens/>
      <w:spacing w:before="80" w:after="60" w:line="380" w:lineRule="exact"/>
      <w:jc w:val="center"/>
    </w:pPr>
    <w:rPr>
      <w:rFonts w:ascii="Lato Black" w:eastAsiaTheme="majorEastAsia" w:hAnsi="Lato Black" w:cstheme="majorBidi"/>
      <w:b/>
      <w:color w:val="19BE37"/>
      <w:sz w:val="36"/>
      <w:szCs w:val="36"/>
    </w:rPr>
  </w:style>
  <w:style w:type="character" w:customStyle="1" w:styleId="Rycina-tresc2-wyroznionaZnak">
    <w:name w:val="Rycina-tresc2-wyrozniona Znak"/>
    <w:basedOn w:val="DefaultParagraphFont"/>
    <w:link w:val="Rycina-tresc2-wyrozniona"/>
    <w:rsid w:val="009E11BF"/>
    <w:rPr>
      <w:rFonts w:ascii="Lato Black" w:eastAsiaTheme="majorEastAsia" w:hAnsi="Lato Black" w:cstheme="majorBidi"/>
      <w:b/>
      <w:color w:val="19BE37"/>
      <w:sz w:val="36"/>
      <w:szCs w:val="36"/>
    </w:rPr>
  </w:style>
  <w:style w:type="paragraph" w:customStyle="1" w:styleId="rycina-tresc3-pgruba">
    <w:name w:val="rycina-tresc3-półgruba"/>
    <w:basedOn w:val="Rycina-tresc1"/>
    <w:next w:val="Brakstyluakapitowego"/>
    <w:link w:val="rycina-tresc3-pgrubaZnak"/>
    <w:qFormat/>
    <w:rsid w:val="00B8103D"/>
    <w:pPr>
      <w:spacing w:line="300" w:lineRule="exact"/>
    </w:pPr>
    <w:rPr>
      <w:rFonts w:ascii="Lato Black" w:hAnsi="Lato Black"/>
      <w:b/>
    </w:rPr>
  </w:style>
  <w:style w:type="character" w:customStyle="1" w:styleId="rycina-tresc3-pgrubaZnak">
    <w:name w:val="rycina-tresc3-półgruba Znak"/>
    <w:basedOn w:val="Rycina-tresc1Znak"/>
    <w:link w:val="rycina-tresc3-pgruba"/>
    <w:rsid w:val="00B8103D"/>
    <w:rPr>
      <w:rFonts w:ascii="Lato Black" w:eastAsiaTheme="majorEastAsia" w:hAnsi="Lato Black" w:cstheme="majorBidi"/>
      <w:b/>
      <w:bCs/>
      <w:color w:val="000000" w:themeColor="text1"/>
      <w:sz w:val="24"/>
      <w:szCs w:val="24"/>
    </w:rPr>
  </w:style>
  <w:style w:type="paragraph" w:customStyle="1" w:styleId="Rycina2-wyroznienie">
    <w:name w:val="Rycina2-wyroznienie"/>
    <w:basedOn w:val="Rycina-tresc2-wyrozniona"/>
    <w:qFormat/>
    <w:rsid w:val="009E11BF"/>
    <w:pPr>
      <w:framePr w:wrap="around" w:vAnchor="text" w:hAnchor="text" w:y="1"/>
      <w:suppressOverlap/>
    </w:pPr>
    <w:rPr>
      <w:sz w:val="30"/>
      <w:szCs w:val="32"/>
    </w:rPr>
  </w:style>
  <w:style w:type="paragraph" w:customStyle="1" w:styleId="Rycina2-tresc">
    <w:name w:val="Rycina2-tresc"/>
    <w:basedOn w:val="Rycina-tresc1"/>
    <w:qFormat/>
    <w:rsid w:val="008D382E"/>
    <w:rPr>
      <w:b/>
      <w:bCs w:val="0"/>
    </w:rPr>
  </w:style>
  <w:style w:type="table" w:styleId="ListTable3-Accent1">
    <w:name w:val="List Table 3 Accent 1"/>
    <w:basedOn w:val="TableNormal"/>
    <w:uiPriority w:val="48"/>
    <w:rsid w:val="00266B70"/>
    <w:pPr>
      <w:spacing w:after="0" w:line="240" w:lineRule="auto"/>
    </w:pPr>
    <w:tblPr>
      <w:tblStyleRowBandSize w:val="1"/>
      <w:tblStyleColBandSize w:val="1"/>
      <w:tblBorders>
        <w:top w:val="single" w:sz="4" w:space="0" w:color="007DFA" w:themeColor="accent1"/>
        <w:left w:val="single" w:sz="4" w:space="0" w:color="007DFA" w:themeColor="accent1"/>
        <w:bottom w:val="single" w:sz="4" w:space="0" w:color="007DFA" w:themeColor="accent1"/>
        <w:right w:val="single" w:sz="4" w:space="0" w:color="007DFA" w:themeColor="accent1"/>
      </w:tblBorders>
    </w:tblPr>
    <w:tblStylePr w:type="firstRow">
      <w:rPr>
        <w:b/>
        <w:bCs/>
        <w:color w:val="FFFFFF" w:themeColor="background1"/>
      </w:rPr>
      <w:tblPr/>
      <w:tcPr>
        <w:shd w:val="clear" w:color="auto" w:fill="007DFA" w:themeFill="accent1"/>
      </w:tcPr>
    </w:tblStylePr>
    <w:tblStylePr w:type="lastRow">
      <w:rPr>
        <w:b/>
        <w:bCs/>
      </w:rPr>
      <w:tblPr/>
      <w:tcPr>
        <w:tcBorders>
          <w:top w:val="double" w:sz="4" w:space="0" w:color="007DF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DFA" w:themeColor="accent1"/>
          <w:right w:val="single" w:sz="4" w:space="0" w:color="007DFA" w:themeColor="accent1"/>
        </w:tcBorders>
      </w:tcPr>
    </w:tblStylePr>
    <w:tblStylePr w:type="band1Horz">
      <w:tblPr/>
      <w:tcPr>
        <w:tcBorders>
          <w:top w:val="single" w:sz="4" w:space="0" w:color="007DFA" w:themeColor="accent1"/>
          <w:bottom w:val="single" w:sz="4" w:space="0" w:color="007DF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DFA" w:themeColor="accent1"/>
          <w:left w:val="nil"/>
        </w:tcBorders>
      </w:tcPr>
    </w:tblStylePr>
    <w:tblStylePr w:type="swCell">
      <w:tblPr/>
      <w:tcPr>
        <w:tcBorders>
          <w:top w:val="double" w:sz="4" w:space="0" w:color="007DFA" w:themeColor="accent1"/>
          <w:right w:val="nil"/>
        </w:tcBorders>
      </w:tcPr>
    </w:tblStylePr>
  </w:style>
  <w:style w:type="character" w:styleId="UnresolvedMention">
    <w:name w:val="Unresolved Mention"/>
    <w:basedOn w:val="DefaultParagraphFont"/>
    <w:uiPriority w:val="99"/>
    <w:semiHidden/>
    <w:unhideWhenUsed/>
    <w:rsid w:val="002D6F25"/>
    <w:rPr>
      <w:color w:val="605E5C"/>
      <w:shd w:val="clear" w:color="auto" w:fill="E1DFDD"/>
    </w:rPr>
  </w:style>
  <w:style w:type="table" w:styleId="ListTable3-Accent2">
    <w:name w:val="List Table 3 Accent 2"/>
    <w:basedOn w:val="TableNormal"/>
    <w:uiPriority w:val="48"/>
    <w:rsid w:val="00AA7BC5"/>
    <w:pPr>
      <w:spacing w:after="0" w:line="240" w:lineRule="auto"/>
    </w:pPr>
    <w:tblPr>
      <w:tblStyleRowBandSize w:val="1"/>
      <w:tblStyleColBandSize w:val="1"/>
      <w:tblBorders>
        <w:top w:val="single" w:sz="4" w:space="0" w:color="003282" w:themeColor="accent2"/>
        <w:left w:val="single" w:sz="4" w:space="0" w:color="003282" w:themeColor="accent2"/>
        <w:bottom w:val="single" w:sz="4" w:space="0" w:color="003282" w:themeColor="accent2"/>
        <w:right w:val="single" w:sz="4" w:space="0" w:color="003282" w:themeColor="accent2"/>
      </w:tblBorders>
    </w:tblPr>
    <w:tblStylePr w:type="firstRow">
      <w:rPr>
        <w:b/>
        <w:bCs/>
        <w:color w:val="FFFFFF" w:themeColor="background1"/>
      </w:rPr>
      <w:tblPr/>
      <w:tcPr>
        <w:shd w:val="clear" w:color="auto" w:fill="003282" w:themeFill="accent2"/>
      </w:tcPr>
    </w:tblStylePr>
    <w:tblStylePr w:type="lastRow">
      <w:rPr>
        <w:b/>
        <w:bCs/>
      </w:rPr>
      <w:tblPr/>
      <w:tcPr>
        <w:tcBorders>
          <w:top w:val="double" w:sz="4" w:space="0" w:color="00328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282" w:themeColor="accent2"/>
          <w:right w:val="single" w:sz="4" w:space="0" w:color="003282" w:themeColor="accent2"/>
        </w:tcBorders>
      </w:tcPr>
    </w:tblStylePr>
    <w:tblStylePr w:type="band1Horz">
      <w:tblPr/>
      <w:tcPr>
        <w:tcBorders>
          <w:top w:val="single" w:sz="4" w:space="0" w:color="003282" w:themeColor="accent2"/>
          <w:bottom w:val="single" w:sz="4" w:space="0" w:color="00328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282" w:themeColor="accent2"/>
          <w:left w:val="nil"/>
        </w:tcBorders>
      </w:tcPr>
    </w:tblStylePr>
    <w:tblStylePr w:type="swCell">
      <w:tblPr/>
      <w:tcPr>
        <w:tcBorders>
          <w:top w:val="double" w:sz="4" w:space="0" w:color="003282" w:themeColor="accent2"/>
          <w:right w:val="nil"/>
        </w:tcBorders>
      </w:tcPr>
    </w:tblStylePr>
  </w:style>
  <w:style w:type="paragraph" w:customStyle="1" w:styleId="paragraph">
    <w:name w:val="paragraph"/>
    <w:basedOn w:val="Normal"/>
    <w:rsid w:val="00EE5EE6"/>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paragraph" w:styleId="Title">
    <w:name w:val="Title"/>
    <w:basedOn w:val="Normal"/>
    <w:next w:val="Normal"/>
    <w:link w:val="TitleChar"/>
    <w:uiPriority w:val="10"/>
    <w:qFormat/>
    <w:rsid w:val="003B7C34"/>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B7C34"/>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3B7C34"/>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B7C34"/>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3B7C34"/>
    <w:pPr>
      <w:spacing w:before="160" w:after="160" w:line="278" w:lineRule="auto"/>
      <w:jc w:val="center"/>
    </w:pPr>
    <w:rPr>
      <w:rFonts w:ascii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B7C34"/>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3B7C34"/>
    <w:rPr>
      <w:i/>
      <w:iCs/>
      <w:color w:val="005DBB" w:themeColor="accent1" w:themeShade="BF"/>
    </w:rPr>
  </w:style>
  <w:style w:type="paragraph" w:styleId="IntenseQuote">
    <w:name w:val="Intense Quote"/>
    <w:basedOn w:val="Normal"/>
    <w:next w:val="Normal"/>
    <w:link w:val="IntenseQuoteChar"/>
    <w:uiPriority w:val="30"/>
    <w:qFormat/>
    <w:rsid w:val="003B7C34"/>
    <w:pPr>
      <w:pBdr>
        <w:top w:val="single" w:sz="4" w:space="10" w:color="005DBB" w:themeColor="accent1" w:themeShade="BF"/>
        <w:bottom w:val="single" w:sz="4" w:space="10" w:color="005DBB" w:themeColor="accent1" w:themeShade="BF"/>
      </w:pBdr>
      <w:spacing w:before="360" w:after="360" w:line="278" w:lineRule="auto"/>
      <w:ind w:left="864" w:right="864"/>
      <w:jc w:val="center"/>
    </w:pPr>
    <w:rPr>
      <w:rFonts w:asciiTheme="minorHAnsi" w:hAnsiTheme="minorHAnsi"/>
      <w:i/>
      <w:iCs/>
      <w:color w:val="005DBB"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B7C34"/>
    <w:rPr>
      <w:i/>
      <w:iCs/>
      <w:color w:val="005DBB" w:themeColor="accent1" w:themeShade="BF"/>
      <w:kern w:val="2"/>
      <w:sz w:val="24"/>
      <w:szCs w:val="24"/>
      <w14:ligatures w14:val="standardContextual"/>
    </w:rPr>
  </w:style>
  <w:style w:type="character" w:styleId="IntenseReference">
    <w:name w:val="Intense Reference"/>
    <w:basedOn w:val="DefaultParagraphFont"/>
    <w:uiPriority w:val="32"/>
    <w:qFormat/>
    <w:rsid w:val="003B7C34"/>
    <w:rPr>
      <w:b/>
      <w:bCs/>
      <w:smallCaps/>
      <w:color w:val="005DBB" w:themeColor="accent1" w:themeShade="BF"/>
      <w:spacing w:val="5"/>
    </w:rPr>
  </w:style>
  <w:style w:type="numbering" w:customStyle="1" w:styleId="CurrentList1">
    <w:name w:val="Current List1"/>
    <w:uiPriority w:val="99"/>
    <w:rsid w:val="003B7C34"/>
    <w:pPr>
      <w:numPr>
        <w:numId w:val="25"/>
      </w:numPr>
    </w:pPr>
  </w:style>
  <w:style w:type="numbering" w:customStyle="1" w:styleId="CurrentList2">
    <w:name w:val="Current List2"/>
    <w:uiPriority w:val="99"/>
    <w:rsid w:val="003B7C34"/>
    <w:pPr>
      <w:numPr>
        <w:numId w:val="26"/>
      </w:numPr>
    </w:pPr>
  </w:style>
  <w:style w:type="numbering" w:customStyle="1" w:styleId="CurrentList3">
    <w:name w:val="Current List3"/>
    <w:uiPriority w:val="99"/>
    <w:rsid w:val="003B7C34"/>
    <w:pPr>
      <w:numPr>
        <w:numId w:val="27"/>
      </w:numPr>
    </w:pPr>
  </w:style>
  <w:style w:type="numbering" w:customStyle="1" w:styleId="CurrentList4">
    <w:name w:val="Current List4"/>
    <w:uiPriority w:val="99"/>
    <w:rsid w:val="003B7C34"/>
    <w:pPr>
      <w:numPr>
        <w:numId w:val="28"/>
      </w:numPr>
    </w:pPr>
  </w:style>
  <w:style w:type="numbering" w:customStyle="1" w:styleId="CurrentList5">
    <w:name w:val="Current List5"/>
    <w:uiPriority w:val="99"/>
    <w:rsid w:val="003B7C34"/>
    <w:pPr>
      <w:numPr>
        <w:numId w:val="29"/>
      </w:numPr>
    </w:pPr>
  </w:style>
  <w:style w:type="paragraph" w:customStyle="1" w:styleId="Normalny1">
    <w:name w:val="Normalny1"/>
    <w:rsid w:val="006E0BAA"/>
    <w:pPr>
      <w:suppressAutoHyphens/>
      <w:autoSpaceDN w:val="0"/>
      <w:spacing w:after="200" w:line="260" w:lineRule="exact"/>
      <w:jc w:val="both"/>
    </w:pPr>
    <w:rPr>
      <w:rFonts w:ascii="Lato" w:eastAsia="Aptos" w:hAnsi="Lato" w:cs="Times New Roman"/>
      <w:sz w:val="20"/>
    </w:rPr>
  </w:style>
  <w:style w:type="character" w:customStyle="1" w:styleId="Domylnaczcionkaakapitu1">
    <w:name w:val="Domyślna czcionka akapitu1"/>
    <w:rsid w:val="006E0BAA"/>
  </w:style>
  <w:style w:type="paragraph" w:customStyle="1" w:styleId="TableParagraph">
    <w:name w:val="Table Paragraph"/>
    <w:basedOn w:val="Normal"/>
    <w:uiPriority w:val="1"/>
    <w:qFormat/>
    <w:rsid w:val="00F17C48"/>
    <w:pPr>
      <w:widowControl w:val="0"/>
      <w:autoSpaceDE w:val="0"/>
      <w:autoSpaceDN w:val="0"/>
      <w:spacing w:after="0" w:line="240" w:lineRule="auto"/>
      <w:jc w:val="left"/>
    </w:pPr>
    <w:rPr>
      <w:rFonts w:ascii="Tahoma" w:eastAsia="Tahoma" w:hAnsi="Tahoma" w:cs="Tahoma"/>
      <w:sz w:val="22"/>
    </w:rPr>
  </w:style>
  <w:style w:type="table" w:styleId="GridTable1Light-Accent1">
    <w:name w:val="Grid Table 1 Light Accent 1"/>
    <w:basedOn w:val="TableNormal"/>
    <w:uiPriority w:val="46"/>
    <w:rsid w:val="00F17C48"/>
    <w:pPr>
      <w:spacing w:after="0" w:line="240" w:lineRule="auto"/>
    </w:pPr>
    <w:rPr>
      <w:rFonts w:eastAsiaTheme="minorEastAsia"/>
      <w:kern w:val="2"/>
      <w:sz w:val="24"/>
      <w:szCs w:val="24"/>
      <w:lang w:val="en-GB" w:eastAsia="zh-CN"/>
      <w14:ligatures w14:val="standardContextual"/>
    </w:rPr>
    <w:tblPr>
      <w:tblStyleRowBandSize w:val="1"/>
      <w:tblStyleColBandSize w:val="1"/>
      <w:tblBorders>
        <w:top w:val="single" w:sz="4" w:space="0" w:color="97CAFF" w:themeColor="accent1" w:themeTint="66"/>
        <w:left w:val="single" w:sz="4" w:space="0" w:color="97CAFF" w:themeColor="accent1" w:themeTint="66"/>
        <w:bottom w:val="single" w:sz="4" w:space="0" w:color="97CAFF" w:themeColor="accent1" w:themeTint="66"/>
        <w:right w:val="single" w:sz="4" w:space="0" w:color="97CAFF" w:themeColor="accent1" w:themeTint="66"/>
        <w:insideH w:val="single" w:sz="4" w:space="0" w:color="97CAFF" w:themeColor="accent1" w:themeTint="66"/>
        <w:insideV w:val="single" w:sz="4" w:space="0" w:color="97CAFF" w:themeColor="accent1" w:themeTint="66"/>
      </w:tblBorders>
    </w:tblPr>
    <w:tblStylePr w:type="firstRow">
      <w:rPr>
        <w:b/>
        <w:bCs/>
      </w:rPr>
      <w:tblPr/>
      <w:tcPr>
        <w:tcBorders>
          <w:bottom w:val="single" w:sz="12" w:space="0" w:color="63B0FF" w:themeColor="accent1" w:themeTint="99"/>
        </w:tcBorders>
      </w:tcPr>
    </w:tblStylePr>
    <w:tblStylePr w:type="lastRow">
      <w:rPr>
        <w:b/>
        <w:bCs/>
      </w:rPr>
      <w:tblPr/>
      <w:tcPr>
        <w:tcBorders>
          <w:top w:val="double" w:sz="2" w:space="0" w:color="63B0FF" w:themeColor="accent1" w:themeTint="99"/>
        </w:tcBorders>
      </w:tcPr>
    </w:tblStylePr>
    <w:tblStylePr w:type="firstCol">
      <w:rPr>
        <w:b/>
        <w:bCs/>
      </w:rPr>
    </w:tblStylePr>
    <w:tblStylePr w:type="lastCol">
      <w:rPr>
        <w:b/>
        <w:bCs/>
      </w:rPr>
    </w:tblStylePr>
  </w:style>
  <w:style w:type="character" w:customStyle="1" w:styleId="Domylnaczcionkaakapitu10">
    <w:name w:val="Domyślna czcionka akapitu10"/>
    <w:rsid w:val="00F17C48"/>
  </w:style>
  <w:style w:type="table" w:styleId="PlainTable1">
    <w:name w:val="Plain Table 1"/>
    <w:basedOn w:val="TableNormal"/>
    <w:uiPriority w:val="41"/>
    <w:rsid w:val="00F17C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y10">
    <w:name w:val="Normalny10"/>
    <w:rsid w:val="00D47A76"/>
    <w:pPr>
      <w:suppressAutoHyphens/>
      <w:autoSpaceDN w:val="0"/>
      <w:spacing w:after="200" w:line="260" w:lineRule="exact"/>
      <w:jc w:val="both"/>
    </w:pPr>
    <w:rPr>
      <w:rFonts w:ascii="Lato" w:eastAsia="Aptos" w:hAnsi="Lato" w:cs="Times New Roman"/>
      <w:sz w:val="20"/>
    </w:rPr>
  </w:style>
  <w:style w:type="numbering" w:customStyle="1" w:styleId="Biecalista1">
    <w:name w:val="Bieżąca lista1"/>
    <w:uiPriority w:val="99"/>
    <w:rsid w:val="009830C6"/>
    <w:pPr>
      <w:numPr>
        <w:numId w:val="108"/>
      </w:numPr>
    </w:pPr>
  </w:style>
  <w:style w:type="character" w:customStyle="1" w:styleId="Domylnaczcionkaakapitu2">
    <w:name w:val="Domyślna czcionka akapitu2"/>
    <w:rsid w:val="00AF0ACD"/>
  </w:style>
  <w:style w:type="character" w:customStyle="1" w:styleId="Odwoaniedokomentarza1">
    <w:name w:val="Odwołanie do komentarza1"/>
    <w:basedOn w:val="Domylnaczcionkaakapitu2"/>
    <w:rsid w:val="00AF0ACD"/>
    <w:rPr>
      <w:sz w:val="16"/>
      <w:szCs w:val="16"/>
    </w:rPr>
  </w:style>
  <w:style w:type="paragraph" w:customStyle="1" w:styleId="Tekstkomentarza1">
    <w:name w:val="Tekst komentarza1"/>
    <w:basedOn w:val="Normal"/>
    <w:rsid w:val="00AF0ACD"/>
    <w:pPr>
      <w:suppressAutoHyphens/>
      <w:autoSpaceDN w:val="0"/>
      <w:spacing w:line="240" w:lineRule="auto"/>
    </w:pPr>
    <w:rPr>
      <w:rFonts w:eastAsia="Aptos" w:cs="Times New Roman"/>
      <w:szCs w:val="20"/>
    </w:rPr>
  </w:style>
  <w:style w:type="character" w:customStyle="1" w:styleId="Domylnaczcionkaakapitu100">
    <w:name w:val="Domyślna czcionka akapitu100"/>
    <w:rsid w:val="00B20A43"/>
  </w:style>
  <w:style w:type="paragraph" w:customStyle="1" w:styleId="Normalny100">
    <w:name w:val="Normalny100"/>
    <w:rsid w:val="00B20A43"/>
    <w:pPr>
      <w:suppressAutoHyphens/>
      <w:autoSpaceDN w:val="0"/>
      <w:spacing w:after="200" w:line="260" w:lineRule="exact"/>
      <w:jc w:val="both"/>
    </w:pPr>
    <w:rPr>
      <w:rFonts w:ascii="Lato" w:eastAsia="Aptos" w:hAnsi="Lato"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328">
      <w:bodyDiv w:val="1"/>
      <w:marLeft w:val="0"/>
      <w:marRight w:val="0"/>
      <w:marTop w:val="0"/>
      <w:marBottom w:val="0"/>
      <w:divBdr>
        <w:top w:val="none" w:sz="0" w:space="0" w:color="auto"/>
        <w:left w:val="none" w:sz="0" w:space="0" w:color="auto"/>
        <w:bottom w:val="none" w:sz="0" w:space="0" w:color="auto"/>
        <w:right w:val="none" w:sz="0" w:space="0" w:color="auto"/>
      </w:divBdr>
    </w:div>
    <w:div w:id="37241104">
      <w:bodyDiv w:val="1"/>
      <w:marLeft w:val="0"/>
      <w:marRight w:val="0"/>
      <w:marTop w:val="0"/>
      <w:marBottom w:val="0"/>
      <w:divBdr>
        <w:top w:val="none" w:sz="0" w:space="0" w:color="auto"/>
        <w:left w:val="none" w:sz="0" w:space="0" w:color="auto"/>
        <w:bottom w:val="none" w:sz="0" w:space="0" w:color="auto"/>
        <w:right w:val="none" w:sz="0" w:space="0" w:color="auto"/>
      </w:divBdr>
    </w:div>
    <w:div w:id="63797100">
      <w:bodyDiv w:val="1"/>
      <w:marLeft w:val="0"/>
      <w:marRight w:val="0"/>
      <w:marTop w:val="0"/>
      <w:marBottom w:val="0"/>
      <w:divBdr>
        <w:top w:val="none" w:sz="0" w:space="0" w:color="auto"/>
        <w:left w:val="none" w:sz="0" w:space="0" w:color="auto"/>
        <w:bottom w:val="none" w:sz="0" w:space="0" w:color="auto"/>
        <w:right w:val="none" w:sz="0" w:space="0" w:color="auto"/>
      </w:divBdr>
      <w:divsChild>
        <w:div w:id="385035294">
          <w:marLeft w:val="1411"/>
          <w:marRight w:val="0"/>
          <w:marTop w:val="0"/>
          <w:marBottom w:val="0"/>
          <w:divBdr>
            <w:top w:val="none" w:sz="0" w:space="0" w:color="auto"/>
            <w:left w:val="none" w:sz="0" w:space="0" w:color="auto"/>
            <w:bottom w:val="none" w:sz="0" w:space="0" w:color="auto"/>
            <w:right w:val="none" w:sz="0" w:space="0" w:color="auto"/>
          </w:divBdr>
        </w:div>
      </w:divsChild>
    </w:div>
    <w:div w:id="68892637">
      <w:bodyDiv w:val="1"/>
      <w:marLeft w:val="0"/>
      <w:marRight w:val="0"/>
      <w:marTop w:val="0"/>
      <w:marBottom w:val="0"/>
      <w:divBdr>
        <w:top w:val="none" w:sz="0" w:space="0" w:color="auto"/>
        <w:left w:val="none" w:sz="0" w:space="0" w:color="auto"/>
        <w:bottom w:val="none" w:sz="0" w:space="0" w:color="auto"/>
        <w:right w:val="none" w:sz="0" w:space="0" w:color="auto"/>
      </w:divBdr>
    </w:div>
    <w:div w:id="80761029">
      <w:bodyDiv w:val="1"/>
      <w:marLeft w:val="0"/>
      <w:marRight w:val="0"/>
      <w:marTop w:val="0"/>
      <w:marBottom w:val="0"/>
      <w:divBdr>
        <w:top w:val="none" w:sz="0" w:space="0" w:color="auto"/>
        <w:left w:val="none" w:sz="0" w:space="0" w:color="auto"/>
        <w:bottom w:val="none" w:sz="0" w:space="0" w:color="auto"/>
        <w:right w:val="none" w:sz="0" w:space="0" w:color="auto"/>
      </w:divBdr>
    </w:div>
    <w:div w:id="166021724">
      <w:bodyDiv w:val="1"/>
      <w:marLeft w:val="0"/>
      <w:marRight w:val="0"/>
      <w:marTop w:val="0"/>
      <w:marBottom w:val="0"/>
      <w:divBdr>
        <w:top w:val="none" w:sz="0" w:space="0" w:color="auto"/>
        <w:left w:val="none" w:sz="0" w:space="0" w:color="auto"/>
        <w:bottom w:val="none" w:sz="0" w:space="0" w:color="auto"/>
        <w:right w:val="none" w:sz="0" w:space="0" w:color="auto"/>
      </w:divBdr>
    </w:div>
    <w:div w:id="167870092">
      <w:bodyDiv w:val="1"/>
      <w:marLeft w:val="0"/>
      <w:marRight w:val="0"/>
      <w:marTop w:val="0"/>
      <w:marBottom w:val="0"/>
      <w:divBdr>
        <w:top w:val="none" w:sz="0" w:space="0" w:color="auto"/>
        <w:left w:val="none" w:sz="0" w:space="0" w:color="auto"/>
        <w:bottom w:val="none" w:sz="0" w:space="0" w:color="auto"/>
        <w:right w:val="none" w:sz="0" w:space="0" w:color="auto"/>
      </w:divBdr>
      <w:divsChild>
        <w:div w:id="1891189842">
          <w:marLeft w:val="1411"/>
          <w:marRight w:val="0"/>
          <w:marTop w:val="0"/>
          <w:marBottom w:val="0"/>
          <w:divBdr>
            <w:top w:val="none" w:sz="0" w:space="0" w:color="auto"/>
            <w:left w:val="none" w:sz="0" w:space="0" w:color="auto"/>
            <w:bottom w:val="none" w:sz="0" w:space="0" w:color="auto"/>
            <w:right w:val="none" w:sz="0" w:space="0" w:color="auto"/>
          </w:divBdr>
        </w:div>
      </w:divsChild>
    </w:div>
    <w:div w:id="206184794">
      <w:bodyDiv w:val="1"/>
      <w:marLeft w:val="0"/>
      <w:marRight w:val="0"/>
      <w:marTop w:val="0"/>
      <w:marBottom w:val="0"/>
      <w:divBdr>
        <w:top w:val="none" w:sz="0" w:space="0" w:color="auto"/>
        <w:left w:val="none" w:sz="0" w:space="0" w:color="auto"/>
        <w:bottom w:val="none" w:sz="0" w:space="0" w:color="auto"/>
        <w:right w:val="none" w:sz="0" w:space="0" w:color="auto"/>
      </w:divBdr>
    </w:div>
    <w:div w:id="232392889">
      <w:bodyDiv w:val="1"/>
      <w:marLeft w:val="0"/>
      <w:marRight w:val="0"/>
      <w:marTop w:val="0"/>
      <w:marBottom w:val="0"/>
      <w:divBdr>
        <w:top w:val="none" w:sz="0" w:space="0" w:color="auto"/>
        <w:left w:val="none" w:sz="0" w:space="0" w:color="auto"/>
        <w:bottom w:val="none" w:sz="0" w:space="0" w:color="auto"/>
        <w:right w:val="none" w:sz="0" w:space="0" w:color="auto"/>
      </w:divBdr>
    </w:div>
    <w:div w:id="240794646">
      <w:bodyDiv w:val="1"/>
      <w:marLeft w:val="0"/>
      <w:marRight w:val="0"/>
      <w:marTop w:val="0"/>
      <w:marBottom w:val="0"/>
      <w:divBdr>
        <w:top w:val="none" w:sz="0" w:space="0" w:color="auto"/>
        <w:left w:val="none" w:sz="0" w:space="0" w:color="auto"/>
        <w:bottom w:val="none" w:sz="0" w:space="0" w:color="auto"/>
        <w:right w:val="none" w:sz="0" w:space="0" w:color="auto"/>
      </w:divBdr>
    </w:div>
    <w:div w:id="310838375">
      <w:bodyDiv w:val="1"/>
      <w:marLeft w:val="0"/>
      <w:marRight w:val="0"/>
      <w:marTop w:val="0"/>
      <w:marBottom w:val="0"/>
      <w:divBdr>
        <w:top w:val="none" w:sz="0" w:space="0" w:color="auto"/>
        <w:left w:val="none" w:sz="0" w:space="0" w:color="auto"/>
        <w:bottom w:val="none" w:sz="0" w:space="0" w:color="auto"/>
        <w:right w:val="none" w:sz="0" w:space="0" w:color="auto"/>
      </w:divBdr>
    </w:div>
    <w:div w:id="343283200">
      <w:bodyDiv w:val="1"/>
      <w:marLeft w:val="0"/>
      <w:marRight w:val="0"/>
      <w:marTop w:val="0"/>
      <w:marBottom w:val="0"/>
      <w:divBdr>
        <w:top w:val="none" w:sz="0" w:space="0" w:color="auto"/>
        <w:left w:val="none" w:sz="0" w:space="0" w:color="auto"/>
        <w:bottom w:val="none" w:sz="0" w:space="0" w:color="auto"/>
        <w:right w:val="none" w:sz="0" w:space="0" w:color="auto"/>
      </w:divBdr>
    </w:div>
    <w:div w:id="361247602">
      <w:bodyDiv w:val="1"/>
      <w:marLeft w:val="0"/>
      <w:marRight w:val="0"/>
      <w:marTop w:val="0"/>
      <w:marBottom w:val="0"/>
      <w:divBdr>
        <w:top w:val="none" w:sz="0" w:space="0" w:color="auto"/>
        <w:left w:val="none" w:sz="0" w:space="0" w:color="auto"/>
        <w:bottom w:val="none" w:sz="0" w:space="0" w:color="auto"/>
        <w:right w:val="none" w:sz="0" w:space="0" w:color="auto"/>
      </w:divBdr>
    </w:div>
    <w:div w:id="399717885">
      <w:bodyDiv w:val="1"/>
      <w:marLeft w:val="0"/>
      <w:marRight w:val="0"/>
      <w:marTop w:val="0"/>
      <w:marBottom w:val="0"/>
      <w:divBdr>
        <w:top w:val="none" w:sz="0" w:space="0" w:color="auto"/>
        <w:left w:val="none" w:sz="0" w:space="0" w:color="auto"/>
        <w:bottom w:val="none" w:sz="0" w:space="0" w:color="auto"/>
        <w:right w:val="none" w:sz="0" w:space="0" w:color="auto"/>
      </w:divBdr>
      <w:divsChild>
        <w:div w:id="180052298">
          <w:marLeft w:val="0"/>
          <w:marRight w:val="0"/>
          <w:marTop w:val="0"/>
          <w:marBottom w:val="0"/>
          <w:divBdr>
            <w:top w:val="none" w:sz="0" w:space="0" w:color="auto"/>
            <w:left w:val="none" w:sz="0" w:space="0" w:color="auto"/>
            <w:bottom w:val="none" w:sz="0" w:space="0" w:color="auto"/>
            <w:right w:val="none" w:sz="0" w:space="0" w:color="auto"/>
          </w:divBdr>
        </w:div>
        <w:div w:id="466316109">
          <w:marLeft w:val="0"/>
          <w:marRight w:val="0"/>
          <w:marTop w:val="0"/>
          <w:marBottom w:val="0"/>
          <w:divBdr>
            <w:top w:val="none" w:sz="0" w:space="0" w:color="auto"/>
            <w:left w:val="none" w:sz="0" w:space="0" w:color="auto"/>
            <w:bottom w:val="none" w:sz="0" w:space="0" w:color="auto"/>
            <w:right w:val="none" w:sz="0" w:space="0" w:color="auto"/>
          </w:divBdr>
        </w:div>
        <w:div w:id="557589311">
          <w:marLeft w:val="0"/>
          <w:marRight w:val="0"/>
          <w:marTop w:val="0"/>
          <w:marBottom w:val="0"/>
          <w:divBdr>
            <w:top w:val="none" w:sz="0" w:space="0" w:color="auto"/>
            <w:left w:val="none" w:sz="0" w:space="0" w:color="auto"/>
            <w:bottom w:val="none" w:sz="0" w:space="0" w:color="auto"/>
            <w:right w:val="none" w:sz="0" w:space="0" w:color="auto"/>
          </w:divBdr>
        </w:div>
        <w:div w:id="770976636">
          <w:marLeft w:val="0"/>
          <w:marRight w:val="0"/>
          <w:marTop w:val="0"/>
          <w:marBottom w:val="0"/>
          <w:divBdr>
            <w:top w:val="none" w:sz="0" w:space="0" w:color="auto"/>
            <w:left w:val="none" w:sz="0" w:space="0" w:color="auto"/>
            <w:bottom w:val="none" w:sz="0" w:space="0" w:color="auto"/>
            <w:right w:val="none" w:sz="0" w:space="0" w:color="auto"/>
          </w:divBdr>
        </w:div>
        <w:div w:id="1145706896">
          <w:marLeft w:val="0"/>
          <w:marRight w:val="0"/>
          <w:marTop w:val="0"/>
          <w:marBottom w:val="0"/>
          <w:divBdr>
            <w:top w:val="none" w:sz="0" w:space="0" w:color="auto"/>
            <w:left w:val="none" w:sz="0" w:space="0" w:color="auto"/>
            <w:bottom w:val="none" w:sz="0" w:space="0" w:color="auto"/>
            <w:right w:val="none" w:sz="0" w:space="0" w:color="auto"/>
          </w:divBdr>
        </w:div>
        <w:div w:id="1654526476">
          <w:marLeft w:val="0"/>
          <w:marRight w:val="0"/>
          <w:marTop w:val="0"/>
          <w:marBottom w:val="0"/>
          <w:divBdr>
            <w:top w:val="none" w:sz="0" w:space="0" w:color="auto"/>
            <w:left w:val="none" w:sz="0" w:space="0" w:color="auto"/>
            <w:bottom w:val="none" w:sz="0" w:space="0" w:color="auto"/>
            <w:right w:val="none" w:sz="0" w:space="0" w:color="auto"/>
          </w:divBdr>
        </w:div>
        <w:div w:id="1731230442">
          <w:marLeft w:val="0"/>
          <w:marRight w:val="0"/>
          <w:marTop w:val="0"/>
          <w:marBottom w:val="0"/>
          <w:divBdr>
            <w:top w:val="none" w:sz="0" w:space="0" w:color="auto"/>
            <w:left w:val="none" w:sz="0" w:space="0" w:color="auto"/>
            <w:bottom w:val="none" w:sz="0" w:space="0" w:color="auto"/>
            <w:right w:val="none" w:sz="0" w:space="0" w:color="auto"/>
          </w:divBdr>
        </w:div>
        <w:div w:id="1856262283">
          <w:marLeft w:val="0"/>
          <w:marRight w:val="0"/>
          <w:marTop w:val="0"/>
          <w:marBottom w:val="0"/>
          <w:divBdr>
            <w:top w:val="none" w:sz="0" w:space="0" w:color="auto"/>
            <w:left w:val="none" w:sz="0" w:space="0" w:color="auto"/>
            <w:bottom w:val="none" w:sz="0" w:space="0" w:color="auto"/>
            <w:right w:val="none" w:sz="0" w:space="0" w:color="auto"/>
          </w:divBdr>
        </w:div>
      </w:divsChild>
    </w:div>
    <w:div w:id="524297329">
      <w:bodyDiv w:val="1"/>
      <w:marLeft w:val="0"/>
      <w:marRight w:val="0"/>
      <w:marTop w:val="0"/>
      <w:marBottom w:val="0"/>
      <w:divBdr>
        <w:top w:val="none" w:sz="0" w:space="0" w:color="auto"/>
        <w:left w:val="none" w:sz="0" w:space="0" w:color="auto"/>
        <w:bottom w:val="none" w:sz="0" w:space="0" w:color="auto"/>
        <w:right w:val="none" w:sz="0" w:space="0" w:color="auto"/>
      </w:divBdr>
    </w:div>
    <w:div w:id="531505364">
      <w:bodyDiv w:val="1"/>
      <w:marLeft w:val="0"/>
      <w:marRight w:val="0"/>
      <w:marTop w:val="0"/>
      <w:marBottom w:val="0"/>
      <w:divBdr>
        <w:top w:val="none" w:sz="0" w:space="0" w:color="auto"/>
        <w:left w:val="none" w:sz="0" w:space="0" w:color="auto"/>
        <w:bottom w:val="none" w:sz="0" w:space="0" w:color="auto"/>
        <w:right w:val="none" w:sz="0" w:space="0" w:color="auto"/>
      </w:divBdr>
    </w:div>
    <w:div w:id="584996093">
      <w:bodyDiv w:val="1"/>
      <w:marLeft w:val="0"/>
      <w:marRight w:val="0"/>
      <w:marTop w:val="0"/>
      <w:marBottom w:val="0"/>
      <w:divBdr>
        <w:top w:val="none" w:sz="0" w:space="0" w:color="auto"/>
        <w:left w:val="none" w:sz="0" w:space="0" w:color="auto"/>
        <w:bottom w:val="none" w:sz="0" w:space="0" w:color="auto"/>
        <w:right w:val="none" w:sz="0" w:space="0" w:color="auto"/>
      </w:divBdr>
    </w:div>
    <w:div w:id="617102828">
      <w:bodyDiv w:val="1"/>
      <w:marLeft w:val="0"/>
      <w:marRight w:val="0"/>
      <w:marTop w:val="0"/>
      <w:marBottom w:val="0"/>
      <w:divBdr>
        <w:top w:val="none" w:sz="0" w:space="0" w:color="auto"/>
        <w:left w:val="none" w:sz="0" w:space="0" w:color="auto"/>
        <w:bottom w:val="none" w:sz="0" w:space="0" w:color="auto"/>
        <w:right w:val="none" w:sz="0" w:space="0" w:color="auto"/>
      </w:divBdr>
    </w:div>
    <w:div w:id="619805390">
      <w:bodyDiv w:val="1"/>
      <w:marLeft w:val="0"/>
      <w:marRight w:val="0"/>
      <w:marTop w:val="0"/>
      <w:marBottom w:val="0"/>
      <w:divBdr>
        <w:top w:val="none" w:sz="0" w:space="0" w:color="auto"/>
        <w:left w:val="none" w:sz="0" w:space="0" w:color="auto"/>
        <w:bottom w:val="none" w:sz="0" w:space="0" w:color="auto"/>
        <w:right w:val="none" w:sz="0" w:space="0" w:color="auto"/>
      </w:divBdr>
    </w:div>
    <w:div w:id="620041474">
      <w:bodyDiv w:val="1"/>
      <w:marLeft w:val="0"/>
      <w:marRight w:val="0"/>
      <w:marTop w:val="0"/>
      <w:marBottom w:val="0"/>
      <w:divBdr>
        <w:top w:val="none" w:sz="0" w:space="0" w:color="auto"/>
        <w:left w:val="none" w:sz="0" w:space="0" w:color="auto"/>
        <w:bottom w:val="none" w:sz="0" w:space="0" w:color="auto"/>
        <w:right w:val="none" w:sz="0" w:space="0" w:color="auto"/>
      </w:divBdr>
    </w:div>
    <w:div w:id="630942295">
      <w:bodyDiv w:val="1"/>
      <w:marLeft w:val="0"/>
      <w:marRight w:val="0"/>
      <w:marTop w:val="0"/>
      <w:marBottom w:val="0"/>
      <w:divBdr>
        <w:top w:val="none" w:sz="0" w:space="0" w:color="auto"/>
        <w:left w:val="none" w:sz="0" w:space="0" w:color="auto"/>
        <w:bottom w:val="none" w:sz="0" w:space="0" w:color="auto"/>
        <w:right w:val="none" w:sz="0" w:space="0" w:color="auto"/>
      </w:divBdr>
    </w:div>
    <w:div w:id="643194143">
      <w:bodyDiv w:val="1"/>
      <w:marLeft w:val="0"/>
      <w:marRight w:val="0"/>
      <w:marTop w:val="0"/>
      <w:marBottom w:val="0"/>
      <w:divBdr>
        <w:top w:val="none" w:sz="0" w:space="0" w:color="auto"/>
        <w:left w:val="none" w:sz="0" w:space="0" w:color="auto"/>
        <w:bottom w:val="none" w:sz="0" w:space="0" w:color="auto"/>
        <w:right w:val="none" w:sz="0" w:space="0" w:color="auto"/>
      </w:divBdr>
    </w:div>
    <w:div w:id="666590543">
      <w:bodyDiv w:val="1"/>
      <w:marLeft w:val="0"/>
      <w:marRight w:val="0"/>
      <w:marTop w:val="0"/>
      <w:marBottom w:val="0"/>
      <w:divBdr>
        <w:top w:val="none" w:sz="0" w:space="0" w:color="auto"/>
        <w:left w:val="none" w:sz="0" w:space="0" w:color="auto"/>
        <w:bottom w:val="none" w:sz="0" w:space="0" w:color="auto"/>
        <w:right w:val="none" w:sz="0" w:space="0" w:color="auto"/>
      </w:divBdr>
    </w:div>
    <w:div w:id="689798508">
      <w:bodyDiv w:val="1"/>
      <w:marLeft w:val="0"/>
      <w:marRight w:val="0"/>
      <w:marTop w:val="0"/>
      <w:marBottom w:val="0"/>
      <w:divBdr>
        <w:top w:val="none" w:sz="0" w:space="0" w:color="auto"/>
        <w:left w:val="none" w:sz="0" w:space="0" w:color="auto"/>
        <w:bottom w:val="none" w:sz="0" w:space="0" w:color="auto"/>
        <w:right w:val="none" w:sz="0" w:space="0" w:color="auto"/>
      </w:divBdr>
      <w:divsChild>
        <w:div w:id="1041201061">
          <w:marLeft w:val="547"/>
          <w:marRight w:val="0"/>
          <w:marTop w:val="0"/>
          <w:marBottom w:val="0"/>
          <w:divBdr>
            <w:top w:val="none" w:sz="0" w:space="0" w:color="auto"/>
            <w:left w:val="none" w:sz="0" w:space="0" w:color="auto"/>
            <w:bottom w:val="none" w:sz="0" w:space="0" w:color="auto"/>
            <w:right w:val="none" w:sz="0" w:space="0" w:color="auto"/>
          </w:divBdr>
        </w:div>
      </w:divsChild>
    </w:div>
    <w:div w:id="728116833">
      <w:bodyDiv w:val="1"/>
      <w:marLeft w:val="0"/>
      <w:marRight w:val="0"/>
      <w:marTop w:val="0"/>
      <w:marBottom w:val="0"/>
      <w:divBdr>
        <w:top w:val="none" w:sz="0" w:space="0" w:color="auto"/>
        <w:left w:val="none" w:sz="0" w:space="0" w:color="auto"/>
        <w:bottom w:val="none" w:sz="0" w:space="0" w:color="auto"/>
        <w:right w:val="none" w:sz="0" w:space="0" w:color="auto"/>
      </w:divBdr>
    </w:div>
    <w:div w:id="806897167">
      <w:bodyDiv w:val="1"/>
      <w:marLeft w:val="0"/>
      <w:marRight w:val="0"/>
      <w:marTop w:val="0"/>
      <w:marBottom w:val="0"/>
      <w:divBdr>
        <w:top w:val="none" w:sz="0" w:space="0" w:color="auto"/>
        <w:left w:val="none" w:sz="0" w:space="0" w:color="auto"/>
        <w:bottom w:val="none" w:sz="0" w:space="0" w:color="auto"/>
        <w:right w:val="none" w:sz="0" w:space="0" w:color="auto"/>
      </w:divBdr>
      <w:divsChild>
        <w:div w:id="2052458317">
          <w:marLeft w:val="0"/>
          <w:marRight w:val="0"/>
          <w:marTop w:val="0"/>
          <w:marBottom w:val="0"/>
          <w:divBdr>
            <w:top w:val="none" w:sz="0" w:space="0" w:color="auto"/>
            <w:left w:val="none" w:sz="0" w:space="0" w:color="auto"/>
            <w:bottom w:val="none" w:sz="0" w:space="0" w:color="auto"/>
            <w:right w:val="none" w:sz="0" w:space="0" w:color="auto"/>
          </w:divBdr>
          <w:divsChild>
            <w:div w:id="564072022">
              <w:marLeft w:val="0"/>
              <w:marRight w:val="0"/>
              <w:marTop w:val="0"/>
              <w:marBottom w:val="0"/>
              <w:divBdr>
                <w:top w:val="none" w:sz="0" w:space="0" w:color="auto"/>
                <w:left w:val="none" w:sz="0" w:space="0" w:color="auto"/>
                <w:bottom w:val="none" w:sz="0" w:space="0" w:color="auto"/>
                <w:right w:val="none" w:sz="0" w:space="0" w:color="auto"/>
              </w:divBdr>
              <w:divsChild>
                <w:div w:id="917593776">
                  <w:marLeft w:val="0"/>
                  <w:marRight w:val="0"/>
                  <w:marTop w:val="0"/>
                  <w:marBottom w:val="0"/>
                  <w:divBdr>
                    <w:top w:val="none" w:sz="0" w:space="0" w:color="auto"/>
                    <w:left w:val="none" w:sz="0" w:space="0" w:color="auto"/>
                    <w:bottom w:val="none" w:sz="0" w:space="0" w:color="auto"/>
                    <w:right w:val="none" w:sz="0" w:space="0" w:color="auto"/>
                  </w:divBdr>
                  <w:divsChild>
                    <w:div w:id="16808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10655">
      <w:bodyDiv w:val="1"/>
      <w:marLeft w:val="0"/>
      <w:marRight w:val="0"/>
      <w:marTop w:val="0"/>
      <w:marBottom w:val="0"/>
      <w:divBdr>
        <w:top w:val="none" w:sz="0" w:space="0" w:color="auto"/>
        <w:left w:val="none" w:sz="0" w:space="0" w:color="auto"/>
        <w:bottom w:val="none" w:sz="0" w:space="0" w:color="auto"/>
        <w:right w:val="none" w:sz="0" w:space="0" w:color="auto"/>
      </w:divBdr>
      <w:divsChild>
        <w:div w:id="1281571402">
          <w:marLeft w:val="547"/>
          <w:marRight w:val="0"/>
          <w:marTop w:val="0"/>
          <w:marBottom w:val="0"/>
          <w:divBdr>
            <w:top w:val="none" w:sz="0" w:space="0" w:color="auto"/>
            <w:left w:val="none" w:sz="0" w:space="0" w:color="auto"/>
            <w:bottom w:val="none" w:sz="0" w:space="0" w:color="auto"/>
            <w:right w:val="none" w:sz="0" w:space="0" w:color="auto"/>
          </w:divBdr>
        </w:div>
      </w:divsChild>
    </w:div>
    <w:div w:id="858667058">
      <w:bodyDiv w:val="1"/>
      <w:marLeft w:val="0"/>
      <w:marRight w:val="0"/>
      <w:marTop w:val="0"/>
      <w:marBottom w:val="0"/>
      <w:divBdr>
        <w:top w:val="none" w:sz="0" w:space="0" w:color="auto"/>
        <w:left w:val="none" w:sz="0" w:space="0" w:color="auto"/>
        <w:bottom w:val="none" w:sz="0" w:space="0" w:color="auto"/>
        <w:right w:val="none" w:sz="0" w:space="0" w:color="auto"/>
      </w:divBdr>
      <w:divsChild>
        <w:div w:id="135680669">
          <w:marLeft w:val="0"/>
          <w:marRight w:val="0"/>
          <w:marTop w:val="0"/>
          <w:marBottom w:val="0"/>
          <w:divBdr>
            <w:top w:val="none" w:sz="0" w:space="0" w:color="auto"/>
            <w:left w:val="none" w:sz="0" w:space="0" w:color="auto"/>
            <w:bottom w:val="none" w:sz="0" w:space="0" w:color="auto"/>
            <w:right w:val="none" w:sz="0" w:space="0" w:color="auto"/>
          </w:divBdr>
        </w:div>
        <w:div w:id="136731805">
          <w:marLeft w:val="0"/>
          <w:marRight w:val="0"/>
          <w:marTop w:val="0"/>
          <w:marBottom w:val="0"/>
          <w:divBdr>
            <w:top w:val="none" w:sz="0" w:space="0" w:color="auto"/>
            <w:left w:val="none" w:sz="0" w:space="0" w:color="auto"/>
            <w:bottom w:val="none" w:sz="0" w:space="0" w:color="auto"/>
            <w:right w:val="none" w:sz="0" w:space="0" w:color="auto"/>
          </w:divBdr>
        </w:div>
        <w:div w:id="304117299">
          <w:marLeft w:val="0"/>
          <w:marRight w:val="0"/>
          <w:marTop w:val="0"/>
          <w:marBottom w:val="0"/>
          <w:divBdr>
            <w:top w:val="none" w:sz="0" w:space="0" w:color="auto"/>
            <w:left w:val="none" w:sz="0" w:space="0" w:color="auto"/>
            <w:bottom w:val="none" w:sz="0" w:space="0" w:color="auto"/>
            <w:right w:val="none" w:sz="0" w:space="0" w:color="auto"/>
          </w:divBdr>
        </w:div>
        <w:div w:id="591550846">
          <w:marLeft w:val="0"/>
          <w:marRight w:val="0"/>
          <w:marTop w:val="0"/>
          <w:marBottom w:val="0"/>
          <w:divBdr>
            <w:top w:val="none" w:sz="0" w:space="0" w:color="auto"/>
            <w:left w:val="none" w:sz="0" w:space="0" w:color="auto"/>
            <w:bottom w:val="none" w:sz="0" w:space="0" w:color="auto"/>
            <w:right w:val="none" w:sz="0" w:space="0" w:color="auto"/>
          </w:divBdr>
        </w:div>
        <w:div w:id="773595486">
          <w:marLeft w:val="0"/>
          <w:marRight w:val="0"/>
          <w:marTop w:val="0"/>
          <w:marBottom w:val="0"/>
          <w:divBdr>
            <w:top w:val="none" w:sz="0" w:space="0" w:color="auto"/>
            <w:left w:val="none" w:sz="0" w:space="0" w:color="auto"/>
            <w:bottom w:val="none" w:sz="0" w:space="0" w:color="auto"/>
            <w:right w:val="none" w:sz="0" w:space="0" w:color="auto"/>
          </w:divBdr>
        </w:div>
        <w:div w:id="1061828977">
          <w:marLeft w:val="0"/>
          <w:marRight w:val="0"/>
          <w:marTop w:val="0"/>
          <w:marBottom w:val="0"/>
          <w:divBdr>
            <w:top w:val="none" w:sz="0" w:space="0" w:color="auto"/>
            <w:left w:val="none" w:sz="0" w:space="0" w:color="auto"/>
            <w:bottom w:val="none" w:sz="0" w:space="0" w:color="auto"/>
            <w:right w:val="none" w:sz="0" w:space="0" w:color="auto"/>
          </w:divBdr>
        </w:div>
        <w:div w:id="1074082647">
          <w:marLeft w:val="0"/>
          <w:marRight w:val="0"/>
          <w:marTop w:val="0"/>
          <w:marBottom w:val="0"/>
          <w:divBdr>
            <w:top w:val="none" w:sz="0" w:space="0" w:color="auto"/>
            <w:left w:val="none" w:sz="0" w:space="0" w:color="auto"/>
            <w:bottom w:val="none" w:sz="0" w:space="0" w:color="auto"/>
            <w:right w:val="none" w:sz="0" w:space="0" w:color="auto"/>
          </w:divBdr>
        </w:div>
        <w:div w:id="1564491128">
          <w:marLeft w:val="0"/>
          <w:marRight w:val="0"/>
          <w:marTop w:val="0"/>
          <w:marBottom w:val="0"/>
          <w:divBdr>
            <w:top w:val="none" w:sz="0" w:space="0" w:color="auto"/>
            <w:left w:val="none" w:sz="0" w:space="0" w:color="auto"/>
            <w:bottom w:val="none" w:sz="0" w:space="0" w:color="auto"/>
            <w:right w:val="none" w:sz="0" w:space="0" w:color="auto"/>
          </w:divBdr>
        </w:div>
      </w:divsChild>
    </w:div>
    <w:div w:id="873229449">
      <w:bodyDiv w:val="1"/>
      <w:marLeft w:val="0"/>
      <w:marRight w:val="0"/>
      <w:marTop w:val="0"/>
      <w:marBottom w:val="0"/>
      <w:divBdr>
        <w:top w:val="none" w:sz="0" w:space="0" w:color="auto"/>
        <w:left w:val="none" w:sz="0" w:space="0" w:color="auto"/>
        <w:bottom w:val="none" w:sz="0" w:space="0" w:color="auto"/>
        <w:right w:val="none" w:sz="0" w:space="0" w:color="auto"/>
      </w:divBdr>
    </w:div>
    <w:div w:id="938873666">
      <w:bodyDiv w:val="1"/>
      <w:marLeft w:val="0"/>
      <w:marRight w:val="0"/>
      <w:marTop w:val="0"/>
      <w:marBottom w:val="0"/>
      <w:divBdr>
        <w:top w:val="none" w:sz="0" w:space="0" w:color="auto"/>
        <w:left w:val="none" w:sz="0" w:space="0" w:color="auto"/>
        <w:bottom w:val="none" w:sz="0" w:space="0" w:color="auto"/>
        <w:right w:val="none" w:sz="0" w:space="0" w:color="auto"/>
      </w:divBdr>
      <w:divsChild>
        <w:div w:id="1104109036">
          <w:marLeft w:val="0"/>
          <w:marRight w:val="0"/>
          <w:marTop w:val="0"/>
          <w:marBottom w:val="0"/>
          <w:divBdr>
            <w:top w:val="none" w:sz="0" w:space="0" w:color="auto"/>
            <w:left w:val="none" w:sz="0" w:space="0" w:color="auto"/>
            <w:bottom w:val="none" w:sz="0" w:space="0" w:color="auto"/>
            <w:right w:val="none" w:sz="0" w:space="0" w:color="auto"/>
          </w:divBdr>
          <w:divsChild>
            <w:div w:id="1299992123">
              <w:marLeft w:val="0"/>
              <w:marRight w:val="0"/>
              <w:marTop w:val="0"/>
              <w:marBottom w:val="0"/>
              <w:divBdr>
                <w:top w:val="none" w:sz="0" w:space="0" w:color="auto"/>
                <w:left w:val="none" w:sz="0" w:space="0" w:color="auto"/>
                <w:bottom w:val="none" w:sz="0" w:space="0" w:color="auto"/>
                <w:right w:val="none" w:sz="0" w:space="0" w:color="auto"/>
              </w:divBdr>
              <w:divsChild>
                <w:div w:id="1144276695">
                  <w:marLeft w:val="0"/>
                  <w:marRight w:val="0"/>
                  <w:marTop w:val="0"/>
                  <w:marBottom w:val="0"/>
                  <w:divBdr>
                    <w:top w:val="none" w:sz="0" w:space="0" w:color="auto"/>
                    <w:left w:val="none" w:sz="0" w:space="0" w:color="auto"/>
                    <w:bottom w:val="none" w:sz="0" w:space="0" w:color="auto"/>
                    <w:right w:val="none" w:sz="0" w:space="0" w:color="auto"/>
                  </w:divBdr>
                  <w:divsChild>
                    <w:div w:id="1480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9314">
      <w:bodyDiv w:val="1"/>
      <w:marLeft w:val="0"/>
      <w:marRight w:val="0"/>
      <w:marTop w:val="0"/>
      <w:marBottom w:val="0"/>
      <w:divBdr>
        <w:top w:val="none" w:sz="0" w:space="0" w:color="auto"/>
        <w:left w:val="none" w:sz="0" w:space="0" w:color="auto"/>
        <w:bottom w:val="none" w:sz="0" w:space="0" w:color="auto"/>
        <w:right w:val="none" w:sz="0" w:space="0" w:color="auto"/>
      </w:divBdr>
    </w:div>
    <w:div w:id="1016418105">
      <w:bodyDiv w:val="1"/>
      <w:marLeft w:val="0"/>
      <w:marRight w:val="0"/>
      <w:marTop w:val="0"/>
      <w:marBottom w:val="0"/>
      <w:divBdr>
        <w:top w:val="none" w:sz="0" w:space="0" w:color="auto"/>
        <w:left w:val="none" w:sz="0" w:space="0" w:color="auto"/>
        <w:bottom w:val="none" w:sz="0" w:space="0" w:color="auto"/>
        <w:right w:val="none" w:sz="0" w:space="0" w:color="auto"/>
      </w:divBdr>
      <w:divsChild>
        <w:div w:id="450325720">
          <w:marLeft w:val="547"/>
          <w:marRight w:val="0"/>
          <w:marTop w:val="0"/>
          <w:marBottom w:val="0"/>
          <w:divBdr>
            <w:top w:val="none" w:sz="0" w:space="0" w:color="auto"/>
            <w:left w:val="none" w:sz="0" w:space="0" w:color="auto"/>
            <w:bottom w:val="none" w:sz="0" w:space="0" w:color="auto"/>
            <w:right w:val="none" w:sz="0" w:space="0" w:color="auto"/>
          </w:divBdr>
        </w:div>
      </w:divsChild>
    </w:div>
    <w:div w:id="1032418827">
      <w:bodyDiv w:val="1"/>
      <w:marLeft w:val="0"/>
      <w:marRight w:val="0"/>
      <w:marTop w:val="0"/>
      <w:marBottom w:val="0"/>
      <w:divBdr>
        <w:top w:val="none" w:sz="0" w:space="0" w:color="auto"/>
        <w:left w:val="none" w:sz="0" w:space="0" w:color="auto"/>
        <w:bottom w:val="none" w:sz="0" w:space="0" w:color="auto"/>
        <w:right w:val="none" w:sz="0" w:space="0" w:color="auto"/>
      </w:divBdr>
    </w:div>
    <w:div w:id="1048644629">
      <w:bodyDiv w:val="1"/>
      <w:marLeft w:val="0"/>
      <w:marRight w:val="0"/>
      <w:marTop w:val="0"/>
      <w:marBottom w:val="0"/>
      <w:divBdr>
        <w:top w:val="none" w:sz="0" w:space="0" w:color="auto"/>
        <w:left w:val="none" w:sz="0" w:space="0" w:color="auto"/>
        <w:bottom w:val="none" w:sz="0" w:space="0" w:color="auto"/>
        <w:right w:val="none" w:sz="0" w:space="0" w:color="auto"/>
      </w:divBdr>
    </w:div>
    <w:div w:id="1088498517">
      <w:bodyDiv w:val="1"/>
      <w:marLeft w:val="0"/>
      <w:marRight w:val="0"/>
      <w:marTop w:val="0"/>
      <w:marBottom w:val="0"/>
      <w:divBdr>
        <w:top w:val="none" w:sz="0" w:space="0" w:color="auto"/>
        <w:left w:val="none" w:sz="0" w:space="0" w:color="auto"/>
        <w:bottom w:val="none" w:sz="0" w:space="0" w:color="auto"/>
        <w:right w:val="none" w:sz="0" w:space="0" w:color="auto"/>
      </w:divBdr>
      <w:divsChild>
        <w:div w:id="1090464736">
          <w:marLeft w:val="1411"/>
          <w:marRight w:val="0"/>
          <w:marTop w:val="0"/>
          <w:marBottom w:val="0"/>
          <w:divBdr>
            <w:top w:val="none" w:sz="0" w:space="0" w:color="auto"/>
            <w:left w:val="none" w:sz="0" w:space="0" w:color="auto"/>
            <w:bottom w:val="none" w:sz="0" w:space="0" w:color="auto"/>
            <w:right w:val="none" w:sz="0" w:space="0" w:color="auto"/>
          </w:divBdr>
        </w:div>
      </w:divsChild>
    </w:div>
    <w:div w:id="1124809311">
      <w:bodyDiv w:val="1"/>
      <w:marLeft w:val="0"/>
      <w:marRight w:val="0"/>
      <w:marTop w:val="0"/>
      <w:marBottom w:val="0"/>
      <w:divBdr>
        <w:top w:val="none" w:sz="0" w:space="0" w:color="auto"/>
        <w:left w:val="none" w:sz="0" w:space="0" w:color="auto"/>
        <w:bottom w:val="none" w:sz="0" w:space="0" w:color="auto"/>
        <w:right w:val="none" w:sz="0" w:space="0" w:color="auto"/>
      </w:divBdr>
    </w:div>
    <w:div w:id="1183517843">
      <w:bodyDiv w:val="1"/>
      <w:marLeft w:val="0"/>
      <w:marRight w:val="0"/>
      <w:marTop w:val="0"/>
      <w:marBottom w:val="0"/>
      <w:divBdr>
        <w:top w:val="none" w:sz="0" w:space="0" w:color="auto"/>
        <w:left w:val="none" w:sz="0" w:space="0" w:color="auto"/>
        <w:bottom w:val="none" w:sz="0" w:space="0" w:color="auto"/>
        <w:right w:val="none" w:sz="0" w:space="0" w:color="auto"/>
      </w:divBdr>
    </w:div>
    <w:div w:id="1208491446">
      <w:bodyDiv w:val="1"/>
      <w:marLeft w:val="0"/>
      <w:marRight w:val="0"/>
      <w:marTop w:val="0"/>
      <w:marBottom w:val="0"/>
      <w:divBdr>
        <w:top w:val="none" w:sz="0" w:space="0" w:color="auto"/>
        <w:left w:val="none" w:sz="0" w:space="0" w:color="auto"/>
        <w:bottom w:val="none" w:sz="0" w:space="0" w:color="auto"/>
        <w:right w:val="none" w:sz="0" w:space="0" w:color="auto"/>
      </w:divBdr>
    </w:div>
    <w:div w:id="1225025063">
      <w:bodyDiv w:val="1"/>
      <w:marLeft w:val="0"/>
      <w:marRight w:val="0"/>
      <w:marTop w:val="0"/>
      <w:marBottom w:val="0"/>
      <w:divBdr>
        <w:top w:val="none" w:sz="0" w:space="0" w:color="auto"/>
        <w:left w:val="none" w:sz="0" w:space="0" w:color="auto"/>
        <w:bottom w:val="none" w:sz="0" w:space="0" w:color="auto"/>
        <w:right w:val="none" w:sz="0" w:space="0" w:color="auto"/>
      </w:divBdr>
    </w:div>
    <w:div w:id="1300458085">
      <w:bodyDiv w:val="1"/>
      <w:marLeft w:val="0"/>
      <w:marRight w:val="0"/>
      <w:marTop w:val="0"/>
      <w:marBottom w:val="0"/>
      <w:divBdr>
        <w:top w:val="none" w:sz="0" w:space="0" w:color="auto"/>
        <w:left w:val="none" w:sz="0" w:space="0" w:color="auto"/>
        <w:bottom w:val="none" w:sz="0" w:space="0" w:color="auto"/>
        <w:right w:val="none" w:sz="0" w:space="0" w:color="auto"/>
      </w:divBdr>
    </w:div>
    <w:div w:id="1365600122">
      <w:bodyDiv w:val="1"/>
      <w:marLeft w:val="0"/>
      <w:marRight w:val="0"/>
      <w:marTop w:val="0"/>
      <w:marBottom w:val="0"/>
      <w:divBdr>
        <w:top w:val="none" w:sz="0" w:space="0" w:color="auto"/>
        <w:left w:val="none" w:sz="0" w:space="0" w:color="auto"/>
        <w:bottom w:val="none" w:sz="0" w:space="0" w:color="auto"/>
        <w:right w:val="none" w:sz="0" w:space="0" w:color="auto"/>
      </w:divBdr>
      <w:divsChild>
        <w:div w:id="971984196">
          <w:marLeft w:val="1411"/>
          <w:marRight w:val="0"/>
          <w:marTop w:val="0"/>
          <w:marBottom w:val="0"/>
          <w:divBdr>
            <w:top w:val="none" w:sz="0" w:space="0" w:color="auto"/>
            <w:left w:val="none" w:sz="0" w:space="0" w:color="auto"/>
            <w:bottom w:val="none" w:sz="0" w:space="0" w:color="auto"/>
            <w:right w:val="none" w:sz="0" w:space="0" w:color="auto"/>
          </w:divBdr>
        </w:div>
      </w:divsChild>
    </w:div>
    <w:div w:id="1419399282">
      <w:bodyDiv w:val="1"/>
      <w:marLeft w:val="0"/>
      <w:marRight w:val="0"/>
      <w:marTop w:val="0"/>
      <w:marBottom w:val="0"/>
      <w:divBdr>
        <w:top w:val="none" w:sz="0" w:space="0" w:color="auto"/>
        <w:left w:val="none" w:sz="0" w:space="0" w:color="auto"/>
        <w:bottom w:val="none" w:sz="0" w:space="0" w:color="auto"/>
        <w:right w:val="none" w:sz="0" w:space="0" w:color="auto"/>
      </w:divBdr>
    </w:div>
    <w:div w:id="1446658234">
      <w:bodyDiv w:val="1"/>
      <w:marLeft w:val="0"/>
      <w:marRight w:val="0"/>
      <w:marTop w:val="0"/>
      <w:marBottom w:val="0"/>
      <w:divBdr>
        <w:top w:val="none" w:sz="0" w:space="0" w:color="auto"/>
        <w:left w:val="none" w:sz="0" w:space="0" w:color="auto"/>
        <w:bottom w:val="none" w:sz="0" w:space="0" w:color="auto"/>
        <w:right w:val="none" w:sz="0" w:space="0" w:color="auto"/>
      </w:divBdr>
    </w:div>
    <w:div w:id="1474912476">
      <w:bodyDiv w:val="1"/>
      <w:marLeft w:val="0"/>
      <w:marRight w:val="0"/>
      <w:marTop w:val="0"/>
      <w:marBottom w:val="0"/>
      <w:divBdr>
        <w:top w:val="none" w:sz="0" w:space="0" w:color="auto"/>
        <w:left w:val="none" w:sz="0" w:space="0" w:color="auto"/>
        <w:bottom w:val="none" w:sz="0" w:space="0" w:color="auto"/>
        <w:right w:val="none" w:sz="0" w:space="0" w:color="auto"/>
      </w:divBdr>
      <w:divsChild>
        <w:div w:id="131604014">
          <w:marLeft w:val="1411"/>
          <w:marRight w:val="0"/>
          <w:marTop w:val="0"/>
          <w:marBottom w:val="0"/>
          <w:divBdr>
            <w:top w:val="none" w:sz="0" w:space="0" w:color="auto"/>
            <w:left w:val="none" w:sz="0" w:space="0" w:color="auto"/>
            <w:bottom w:val="none" w:sz="0" w:space="0" w:color="auto"/>
            <w:right w:val="none" w:sz="0" w:space="0" w:color="auto"/>
          </w:divBdr>
        </w:div>
      </w:divsChild>
    </w:div>
    <w:div w:id="1523978261">
      <w:bodyDiv w:val="1"/>
      <w:marLeft w:val="0"/>
      <w:marRight w:val="0"/>
      <w:marTop w:val="0"/>
      <w:marBottom w:val="0"/>
      <w:divBdr>
        <w:top w:val="none" w:sz="0" w:space="0" w:color="auto"/>
        <w:left w:val="none" w:sz="0" w:space="0" w:color="auto"/>
        <w:bottom w:val="none" w:sz="0" w:space="0" w:color="auto"/>
        <w:right w:val="none" w:sz="0" w:space="0" w:color="auto"/>
      </w:divBdr>
    </w:div>
    <w:div w:id="1557157552">
      <w:bodyDiv w:val="1"/>
      <w:marLeft w:val="0"/>
      <w:marRight w:val="0"/>
      <w:marTop w:val="0"/>
      <w:marBottom w:val="0"/>
      <w:divBdr>
        <w:top w:val="none" w:sz="0" w:space="0" w:color="auto"/>
        <w:left w:val="none" w:sz="0" w:space="0" w:color="auto"/>
        <w:bottom w:val="none" w:sz="0" w:space="0" w:color="auto"/>
        <w:right w:val="none" w:sz="0" w:space="0" w:color="auto"/>
      </w:divBdr>
      <w:divsChild>
        <w:div w:id="21252313">
          <w:marLeft w:val="0"/>
          <w:marRight w:val="0"/>
          <w:marTop w:val="0"/>
          <w:marBottom w:val="0"/>
          <w:divBdr>
            <w:top w:val="none" w:sz="0" w:space="0" w:color="auto"/>
            <w:left w:val="none" w:sz="0" w:space="0" w:color="auto"/>
            <w:bottom w:val="none" w:sz="0" w:space="0" w:color="auto"/>
            <w:right w:val="none" w:sz="0" w:space="0" w:color="auto"/>
          </w:divBdr>
        </w:div>
        <w:div w:id="54084604">
          <w:marLeft w:val="0"/>
          <w:marRight w:val="0"/>
          <w:marTop w:val="0"/>
          <w:marBottom w:val="0"/>
          <w:divBdr>
            <w:top w:val="none" w:sz="0" w:space="0" w:color="auto"/>
            <w:left w:val="none" w:sz="0" w:space="0" w:color="auto"/>
            <w:bottom w:val="none" w:sz="0" w:space="0" w:color="auto"/>
            <w:right w:val="none" w:sz="0" w:space="0" w:color="auto"/>
          </w:divBdr>
        </w:div>
        <w:div w:id="77214043">
          <w:marLeft w:val="0"/>
          <w:marRight w:val="0"/>
          <w:marTop w:val="0"/>
          <w:marBottom w:val="0"/>
          <w:divBdr>
            <w:top w:val="none" w:sz="0" w:space="0" w:color="auto"/>
            <w:left w:val="none" w:sz="0" w:space="0" w:color="auto"/>
            <w:bottom w:val="none" w:sz="0" w:space="0" w:color="auto"/>
            <w:right w:val="none" w:sz="0" w:space="0" w:color="auto"/>
          </w:divBdr>
        </w:div>
        <w:div w:id="114296587">
          <w:marLeft w:val="0"/>
          <w:marRight w:val="0"/>
          <w:marTop w:val="0"/>
          <w:marBottom w:val="0"/>
          <w:divBdr>
            <w:top w:val="none" w:sz="0" w:space="0" w:color="auto"/>
            <w:left w:val="none" w:sz="0" w:space="0" w:color="auto"/>
            <w:bottom w:val="none" w:sz="0" w:space="0" w:color="auto"/>
            <w:right w:val="none" w:sz="0" w:space="0" w:color="auto"/>
          </w:divBdr>
        </w:div>
        <w:div w:id="152064606">
          <w:marLeft w:val="0"/>
          <w:marRight w:val="0"/>
          <w:marTop w:val="0"/>
          <w:marBottom w:val="0"/>
          <w:divBdr>
            <w:top w:val="none" w:sz="0" w:space="0" w:color="auto"/>
            <w:left w:val="none" w:sz="0" w:space="0" w:color="auto"/>
            <w:bottom w:val="none" w:sz="0" w:space="0" w:color="auto"/>
            <w:right w:val="none" w:sz="0" w:space="0" w:color="auto"/>
          </w:divBdr>
        </w:div>
        <w:div w:id="181826540">
          <w:marLeft w:val="0"/>
          <w:marRight w:val="0"/>
          <w:marTop w:val="0"/>
          <w:marBottom w:val="0"/>
          <w:divBdr>
            <w:top w:val="none" w:sz="0" w:space="0" w:color="auto"/>
            <w:left w:val="none" w:sz="0" w:space="0" w:color="auto"/>
            <w:bottom w:val="none" w:sz="0" w:space="0" w:color="auto"/>
            <w:right w:val="none" w:sz="0" w:space="0" w:color="auto"/>
          </w:divBdr>
        </w:div>
        <w:div w:id="196898376">
          <w:marLeft w:val="0"/>
          <w:marRight w:val="0"/>
          <w:marTop w:val="0"/>
          <w:marBottom w:val="0"/>
          <w:divBdr>
            <w:top w:val="none" w:sz="0" w:space="0" w:color="auto"/>
            <w:left w:val="none" w:sz="0" w:space="0" w:color="auto"/>
            <w:bottom w:val="none" w:sz="0" w:space="0" w:color="auto"/>
            <w:right w:val="none" w:sz="0" w:space="0" w:color="auto"/>
          </w:divBdr>
        </w:div>
        <w:div w:id="206063716">
          <w:marLeft w:val="0"/>
          <w:marRight w:val="0"/>
          <w:marTop w:val="0"/>
          <w:marBottom w:val="0"/>
          <w:divBdr>
            <w:top w:val="none" w:sz="0" w:space="0" w:color="auto"/>
            <w:left w:val="none" w:sz="0" w:space="0" w:color="auto"/>
            <w:bottom w:val="none" w:sz="0" w:space="0" w:color="auto"/>
            <w:right w:val="none" w:sz="0" w:space="0" w:color="auto"/>
          </w:divBdr>
        </w:div>
        <w:div w:id="210306237">
          <w:marLeft w:val="0"/>
          <w:marRight w:val="0"/>
          <w:marTop w:val="0"/>
          <w:marBottom w:val="0"/>
          <w:divBdr>
            <w:top w:val="none" w:sz="0" w:space="0" w:color="auto"/>
            <w:left w:val="none" w:sz="0" w:space="0" w:color="auto"/>
            <w:bottom w:val="none" w:sz="0" w:space="0" w:color="auto"/>
            <w:right w:val="none" w:sz="0" w:space="0" w:color="auto"/>
          </w:divBdr>
        </w:div>
        <w:div w:id="225261031">
          <w:marLeft w:val="0"/>
          <w:marRight w:val="0"/>
          <w:marTop w:val="0"/>
          <w:marBottom w:val="0"/>
          <w:divBdr>
            <w:top w:val="none" w:sz="0" w:space="0" w:color="auto"/>
            <w:left w:val="none" w:sz="0" w:space="0" w:color="auto"/>
            <w:bottom w:val="none" w:sz="0" w:space="0" w:color="auto"/>
            <w:right w:val="none" w:sz="0" w:space="0" w:color="auto"/>
          </w:divBdr>
        </w:div>
        <w:div w:id="249894301">
          <w:marLeft w:val="0"/>
          <w:marRight w:val="0"/>
          <w:marTop w:val="0"/>
          <w:marBottom w:val="0"/>
          <w:divBdr>
            <w:top w:val="none" w:sz="0" w:space="0" w:color="auto"/>
            <w:left w:val="none" w:sz="0" w:space="0" w:color="auto"/>
            <w:bottom w:val="none" w:sz="0" w:space="0" w:color="auto"/>
            <w:right w:val="none" w:sz="0" w:space="0" w:color="auto"/>
          </w:divBdr>
        </w:div>
        <w:div w:id="269557433">
          <w:marLeft w:val="0"/>
          <w:marRight w:val="0"/>
          <w:marTop w:val="0"/>
          <w:marBottom w:val="0"/>
          <w:divBdr>
            <w:top w:val="none" w:sz="0" w:space="0" w:color="auto"/>
            <w:left w:val="none" w:sz="0" w:space="0" w:color="auto"/>
            <w:bottom w:val="none" w:sz="0" w:space="0" w:color="auto"/>
            <w:right w:val="none" w:sz="0" w:space="0" w:color="auto"/>
          </w:divBdr>
        </w:div>
        <w:div w:id="312026935">
          <w:marLeft w:val="0"/>
          <w:marRight w:val="0"/>
          <w:marTop w:val="0"/>
          <w:marBottom w:val="0"/>
          <w:divBdr>
            <w:top w:val="none" w:sz="0" w:space="0" w:color="auto"/>
            <w:left w:val="none" w:sz="0" w:space="0" w:color="auto"/>
            <w:bottom w:val="none" w:sz="0" w:space="0" w:color="auto"/>
            <w:right w:val="none" w:sz="0" w:space="0" w:color="auto"/>
          </w:divBdr>
        </w:div>
        <w:div w:id="364870768">
          <w:marLeft w:val="0"/>
          <w:marRight w:val="0"/>
          <w:marTop w:val="0"/>
          <w:marBottom w:val="0"/>
          <w:divBdr>
            <w:top w:val="none" w:sz="0" w:space="0" w:color="auto"/>
            <w:left w:val="none" w:sz="0" w:space="0" w:color="auto"/>
            <w:bottom w:val="none" w:sz="0" w:space="0" w:color="auto"/>
            <w:right w:val="none" w:sz="0" w:space="0" w:color="auto"/>
          </w:divBdr>
        </w:div>
        <w:div w:id="395931515">
          <w:marLeft w:val="0"/>
          <w:marRight w:val="0"/>
          <w:marTop w:val="0"/>
          <w:marBottom w:val="0"/>
          <w:divBdr>
            <w:top w:val="none" w:sz="0" w:space="0" w:color="auto"/>
            <w:left w:val="none" w:sz="0" w:space="0" w:color="auto"/>
            <w:bottom w:val="none" w:sz="0" w:space="0" w:color="auto"/>
            <w:right w:val="none" w:sz="0" w:space="0" w:color="auto"/>
          </w:divBdr>
        </w:div>
        <w:div w:id="413286161">
          <w:marLeft w:val="0"/>
          <w:marRight w:val="0"/>
          <w:marTop w:val="0"/>
          <w:marBottom w:val="0"/>
          <w:divBdr>
            <w:top w:val="none" w:sz="0" w:space="0" w:color="auto"/>
            <w:left w:val="none" w:sz="0" w:space="0" w:color="auto"/>
            <w:bottom w:val="none" w:sz="0" w:space="0" w:color="auto"/>
            <w:right w:val="none" w:sz="0" w:space="0" w:color="auto"/>
          </w:divBdr>
        </w:div>
        <w:div w:id="414523499">
          <w:marLeft w:val="0"/>
          <w:marRight w:val="0"/>
          <w:marTop w:val="0"/>
          <w:marBottom w:val="0"/>
          <w:divBdr>
            <w:top w:val="none" w:sz="0" w:space="0" w:color="auto"/>
            <w:left w:val="none" w:sz="0" w:space="0" w:color="auto"/>
            <w:bottom w:val="none" w:sz="0" w:space="0" w:color="auto"/>
            <w:right w:val="none" w:sz="0" w:space="0" w:color="auto"/>
          </w:divBdr>
        </w:div>
        <w:div w:id="417561675">
          <w:marLeft w:val="0"/>
          <w:marRight w:val="0"/>
          <w:marTop w:val="0"/>
          <w:marBottom w:val="0"/>
          <w:divBdr>
            <w:top w:val="none" w:sz="0" w:space="0" w:color="auto"/>
            <w:left w:val="none" w:sz="0" w:space="0" w:color="auto"/>
            <w:bottom w:val="none" w:sz="0" w:space="0" w:color="auto"/>
            <w:right w:val="none" w:sz="0" w:space="0" w:color="auto"/>
          </w:divBdr>
        </w:div>
        <w:div w:id="558444420">
          <w:marLeft w:val="0"/>
          <w:marRight w:val="0"/>
          <w:marTop w:val="0"/>
          <w:marBottom w:val="0"/>
          <w:divBdr>
            <w:top w:val="none" w:sz="0" w:space="0" w:color="auto"/>
            <w:left w:val="none" w:sz="0" w:space="0" w:color="auto"/>
            <w:bottom w:val="none" w:sz="0" w:space="0" w:color="auto"/>
            <w:right w:val="none" w:sz="0" w:space="0" w:color="auto"/>
          </w:divBdr>
        </w:div>
        <w:div w:id="561794403">
          <w:marLeft w:val="0"/>
          <w:marRight w:val="0"/>
          <w:marTop w:val="0"/>
          <w:marBottom w:val="0"/>
          <w:divBdr>
            <w:top w:val="none" w:sz="0" w:space="0" w:color="auto"/>
            <w:left w:val="none" w:sz="0" w:space="0" w:color="auto"/>
            <w:bottom w:val="none" w:sz="0" w:space="0" w:color="auto"/>
            <w:right w:val="none" w:sz="0" w:space="0" w:color="auto"/>
          </w:divBdr>
        </w:div>
        <w:div w:id="626666942">
          <w:marLeft w:val="0"/>
          <w:marRight w:val="0"/>
          <w:marTop w:val="0"/>
          <w:marBottom w:val="0"/>
          <w:divBdr>
            <w:top w:val="none" w:sz="0" w:space="0" w:color="auto"/>
            <w:left w:val="none" w:sz="0" w:space="0" w:color="auto"/>
            <w:bottom w:val="none" w:sz="0" w:space="0" w:color="auto"/>
            <w:right w:val="none" w:sz="0" w:space="0" w:color="auto"/>
          </w:divBdr>
        </w:div>
        <w:div w:id="682828669">
          <w:marLeft w:val="0"/>
          <w:marRight w:val="0"/>
          <w:marTop w:val="0"/>
          <w:marBottom w:val="0"/>
          <w:divBdr>
            <w:top w:val="none" w:sz="0" w:space="0" w:color="auto"/>
            <w:left w:val="none" w:sz="0" w:space="0" w:color="auto"/>
            <w:bottom w:val="none" w:sz="0" w:space="0" w:color="auto"/>
            <w:right w:val="none" w:sz="0" w:space="0" w:color="auto"/>
          </w:divBdr>
        </w:div>
        <w:div w:id="691495223">
          <w:marLeft w:val="0"/>
          <w:marRight w:val="0"/>
          <w:marTop w:val="0"/>
          <w:marBottom w:val="0"/>
          <w:divBdr>
            <w:top w:val="none" w:sz="0" w:space="0" w:color="auto"/>
            <w:left w:val="none" w:sz="0" w:space="0" w:color="auto"/>
            <w:bottom w:val="none" w:sz="0" w:space="0" w:color="auto"/>
            <w:right w:val="none" w:sz="0" w:space="0" w:color="auto"/>
          </w:divBdr>
        </w:div>
        <w:div w:id="696662023">
          <w:marLeft w:val="0"/>
          <w:marRight w:val="0"/>
          <w:marTop w:val="0"/>
          <w:marBottom w:val="0"/>
          <w:divBdr>
            <w:top w:val="none" w:sz="0" w:space="0" w:color="auto"/>
            <w:left w:val="none" w:sz="0" w:space="0" w:color="auto"/>
            <w:bottom w:val="none" w:sz="0" w:space="0" w:color="auto"/>
            <w:right w:val="none" w:sz="0" w:space="0" w:color="auto"/>
          </w:divBdr>
        </w:div>
        <w:div w:id="726028663">
          <w:marLeft w:val="0"/>
          <w:marRight w:val="0"/>
          <w:marTop w:val="0"/>
          <w:marBottom w:val="0"/>
          <w:divBdr>
            <w:top w:val="none" w:sz="0" w:space="0" w:color="auto"/>
            <w:left w:val="none" w:sz="0" w:space="0" w:color="auto"/>
            <w:bottom w:val="none" w:sz="0" w:space="0" w:color="auto"/>
            <w:right w:val="none" w:sz="0" w:space="0" w:color="auto"/>
          </w:divBdr>
        </w:div>
        <w:div w:id="727144415">
          <w:marLeft w:val="0"/>
          <w:marRight w:val="0"/>
          <w:marTop w:val="0"/>
          <w:marBottom w:val="0"/>
          <w:divBdr>
            <w:top w:val="none" w:sz="0" w:space="0" w:color="auto"/>
            <w:left w:val="none" w:sz="0" w:space="0" w:color="auto"/>
            <w:bottom w:val="none" w:sz="0" w:space="0" w:color="auto"/>
            <w:right w:val="none" w:sz="0" w:space="0" w:color="auto"/>
          </w:divBdr>
        </w:div>
        <w:div w:id="738096783">
          <w:marLeft w:val="0"/>
          <w:marRight w:val="0"/>
          <w:marTop w:val="0"/>
          <w:marBottom w:val="0"/>
          <w:divBdr>
            <w:top w:val="none" w:sz="0" w:space="0" w:color="auto"/>
            <w:left w:val="none" w:sz="0" w:space="0" w:color="auto"/>
            <w:bottom w:val="none" w:sz="0" w:space="0" w:color="auto"/>
            <w:right w:val="none" w:sz="0" w:space="0" w:color="auto"/>
          </w:divBdr>
        </w:div>
        <w:div w:id="759715089">
          <w:marLeft w:val="0"/>
          <w:marRight w:val="0"/>
          <w:marTop w:val="0"/>
          <w:marBottom w:val="0"/>
          <w:divBdr>
            <w:top w:val="none" w:sz="0" w:space="0" w:color="auto"/>
            <w:left w:val="none" w:sz="0" w:space="0" w:color="auto"/>
            <w:bottom w:val="none" w:sz="0" w:space="0" w:color="auto"/>
            <w:right w:val="none" w:sz="0" w:space="0" w:color="auto"/>
          </w:divBdr>
        </w:div>
        <w:div w:id="845822532">
          <w:marLeft w:val="0"/>
          <w:marRight w:val="0"/>
          <w:marTop w:val="0"/>
          <w:marBottom w:val="0"/>
          <w:divBdr>
            <w:top w:val="none" w:sz="0" w:space="0" w:color="auto"/>
            <w:left w:val="none" w:sz="0" w:space="0" w:color="auto"/>
            <w:bottom w:val="none" w:sz="0" w:space="0" w:color="auto"/>
            <w:right w:val="none" w:sz="0" w:space="0" w:color="auto"/>
          </w:divBdr>
        </w:div>
        <w:div w:id="888105804">
          <w:marLeft w:val="0"/>
          <w:marRight w:val="0"/>
          <w:marTop w:val="0"/>
          <w:marBottom w:val="0"/>
          <w:divBdr>
            <w:top w:val="none" w:sz="0" w:space="0" w:color="auto"/>
            <w:left w:val="none" w:sz="0" w:space="0" w:color="auto"/>
            <w:bottom w:val="none" w:sz="0" w:space="0" w:color="auto"/>
            <w:right w:val="none" w:sz="0" w:space="0" w:color="auto"/>
          </w:divBdr>
        </w:div>
        <w:div w:id="938101755">
          <w:marLeft w:val="0"/>
          <w:marRight w:val="0"/>
          <w:marTop w:val="0"/>
          <w:marBottom w:val="0"/>
          <w:divBdr>
            <w:top w:val="none" w:sz="0" w:space="0" w:color="auto"/>
            <w:left w:val="none" w:sz="0" w:space="0" w:color="auto"/>
            <w:bottom w:val="none" w:sz="0" w:space="0" w:color="auto"/>
            <w:right w:val="none" w:sz="0" w:space="0" w:color="auto"/>
          </w:divBdr>
        </w:div>
        <w:div w:id="958485807">
          <w:marLeft w:val="0"/>
          <w:marRight w:val="0"/>
          <w:marTop w:val="0"/>
          <w:marBottom w:val="0"/>
          <w:divBdr>
            <w:top w:val="none" w:sz="0" w:space="0" w:color="auto"/>
            <w:left w:val="none" w:sz="0" w:space="0" w:color="auto"/>
            <w:bottom w:val="none" w:sz="0" w:space="0" w:color="auto"/>
            <w:right w:val="none" w:sz="0" w:space="0" w:color="auto"/>
          </w:divBdr>
        </w:div>
        <w:div w:id="974139222">
          <w:marLeft w:val="0"/>
          <w:marRight w:val="0"/>
          <w:marTop w:val="0"/>
          <w:marBottom w:val="0"/>
          <w:divBdr>
            <w:top w:val="none" w:sz="0" w:space="0" w:color="auto"/>
            <w:left w:val="none" w:sz="0" w:space="0" w:color="auto"/>
            <w:bottom w:val="none" w:sz="0" w:space="0" w:color="auto"/>
            <w:right w:val="none" w:sz="0" w:space="0" w:color="auto"/>
          </w:divBdr>
        </w:div>
        <w:div w:id="980577035">
          <w:marLeft w:val="0"/>
          <w:marRight w:val="0"/>
          <w:marTop w:val="0"/>
          <w:marBottom w:val="0"/>
          <w:divBdr>
            <w:top w:val="none" w:sz="0" w:space="0" w:color="auto"/>
            <w:left w:val="none" w:sz="0" w:space="0" w:color="auto"/>
            <w:bottom w:val="none" w:sz="0" w:space="0" w:color="auto"/>
            <w:right w:val="none" w:sz="0" w:space="0" w:color="auto"/>
          </w:divBdr>
        </w:div>
        <w:div w:id="1020279124">
          <w:marLeft w:val="0"/>
          <w:marRight w:val="0"/>
          <w:marTop w:val="0"/>
          <w:marBottom w:val="0"/>
          <w:divBdr>
            <w:top w:val="none" w:sz="0" w:space="0" w:color="auto"/>
            <w:left w:val="none" w:sz="0" w:space="0" w:color="auto"/>
            <w:bottom w:val="none" w:sz="0" w:space="0" w:color="auto"/>
            <w:right w:val="none" w:sz="0" w:space="0" w:color="auto"/>
          </w:divBdr>
        </w:div>
        <w:div w:id="1026250252">
          <w:marLeft w:val="0"/>
          <w:marRight w:val="0"/>
          <w:marTop w:val="0"/>
          <w:marBottom w:val="0"/>
          <w:divBdr>
            <w:top w:val="none" w:sz="0" w:space="0" w:color="auto"/>
            <w:left w:val="none" w:sz="0" w:space="0" w:color="auto"/>
            <w:bottom w:val="none" w:sz="0" w:space="0" w:color="auto"/>
            <w:right w:val="none" w:sz="0" w:space="0" w:color="auto"/>
          </w:divBdr>
        </w:div>
        <w:div w:id="1033655148">
          <w:marLeft w:val="0"/>
          <w:marRight w:val="0"/>
          <w:marTop w:val="0"/>
          <w:marBottom w:val="0"/>
          <w:divBdr>
            <w:top w:val="none" w:sz="0" w:space="0" w:color="auto"/>
            <w:left w:val="none" w:sz="0" w:space="0" w:color="auto"/>
            <w:bottom w:val="none" w:sz="0" w:space="0" w:color="auto"/>
            <w:right w:val="none" w:sz="0" w:space="0" w:color="auto"/>
          </w:divBdr>
        </w:div>
        <w:div w:id="1046952675">
          <w:marLeft w:val="0"/>
          <w:marRight w:val="0"/>
          <w:marTop w:val="0"/>
          <w:marBottom w:val="0"/>
          <w:divBdr>
            <w:top w:val="none" w:sz="0" w:space="0" w:color="auto"/>
            <w:left w:val="none" w:sz="0" w:space="0" w:color="auto"/>
            <w:bottom w:val="none" w:sz="0" w:space="0" w:color="auto"/>
            <w:right w:val="none" w:sz="0" w:space="0" w:color="auto"/>
          </w:divBdr>
        </w:div>
        <w:div w:id="1054424814">
          <w:marLeft w:val="0"/>
          <w:marRight w:val="0"/>
          <w:marTop w:val="0"/>
          <w:marBottom w:val="0"/>
          <w:divBdr>
            <w:top w:val="none" w:sz="0" w:space="0" w:color="auto"/>
            <w:left w:val="none" w:sz="0" w:space="0" w:color="auto"/>
            <w:bottom w:val="none" w:sz="0" w:space="0" w:color="auto"/>
            <w:right w:val="none" w:sz="0" w:space="0" w:color="auto"/>
          </w:divBdr>
        </w:div>
        <w:div w:id="1054502192">
          <w:marLeft w:val="0"/>
          <w:marRight w:val="0"/>
          <w:marTop w:val="0"/>
          <w:marBottom w:val="0"/>
          <w:divBdr>
            <w:top w:val="none" w:sz="0" w:space="0" w:color="auto"/>
            <w:left w:val="none" w:sz="0" w:space="0" w:color="auto"/>
            <w:bottom w:val="none" w:sz="0" w:space="0" w:color="auto"/>
            <w:right w:val="none" w:sz="0" w:space="0" w:color="auto"/>
          </w:divBdr>
        </w:div>
        <w:div w:id="1056321178">
          <w:marLeft w:val="0"/>
          <w:marRight w:val="0"/>
          <w:marTop w:val="0"/>
          <w:marBottom w:val="0"/>
          <w:divBdr>
            <w:top w:val="none" w:sz="0" w:space="0" w:color="auto"/>
            <w:left w:val="none" w:sz="0" w:space="0" w:color="auto"/>
            <w:bottom w:val="none" w:sz="0" w:space="0" w:color="auto"/>
            <w:right w:val="none" w:sz="0" w:space="0" w:color="auto"/>
          </w:divBdr>
        </w:div>
        <w:div w:id="1066799719">
          <w:marLeft w:val="0"/>
          <w:marRight w:val="0"/>
          <w:marTop w:val="0"/>
          <w:marBottom w:val="0"/>
          <w:divBdr>
            <w:top w:val="none" w:sz="0" w:space="0" w:color="auto"/>
            <w:left w:val="none" w:sz="0" w:space="0" w:color="auto"/>
            <w:bottom w:val="none" w:sz="0" w:space="0" w:color="auto"/>
            <w:right w:val="none" w:sz="0" w:space="0" w:color="auto"/>
          </w:divBdr>
        </w:div>
        <w:div w:id="1072579456">
          <w:marLeft w:val="0"/>
          <w:marRight w:val="0"/>
          <w:marTop w:val="0"/>
          <w:marBottom w:val="0"/>
          <w:divBdr>
            <w:top w:val="none" w:sz="0" w:space="0" w:color="auto"/>
            <w:left w:val="none" w:sz="0" w:space="0" w:color="auto"/>
            <w:bottom w:val="none" w:sz="0" w:space="0" w:color="auto"/>
            <w:right w:val="none" w:sz="0" w:space="0" w:color="auto"/>
          </w:divBdr>
        </w:div>
        <w:div w:id="1084373718">
          <w:marLeft w:val="0"/>
          <w:marRight w:val="0"/>
          <w:marTop w:val="0"/>
          <w:marBottom w:val="0"/>
          <w:divBdr>
            <w:top w:val="none" w:sz="0" w:space="0" w:color="auto"/>
            <w:left w:val="none" w:sz="0" w:space="0" w:color="auto"/>
            <w:bottom w:val="none" w:sz="0" w:space="0" w:color="auto"/>
            <w:right w:val="none" w:sz="0" w:space="0" w:color="auto"/>
          </w:divBdr>
        </w:div>
        <w:div w:id="1106535383">
          <w:marLeft w:val="0"/>
          <w:marRight w:val="0"/>
          <w:marTop w:val="0"/>
          <w:marBottom w:val="0"/>
          <w:divBdr>
            <w:top w:val="none" w:sz="0" w:space="0" w:color="auto"/>
            <w:left w:val="none" w:sz="0" w:space="0" w:color="auto"/>
            <w:bottom w:val="none" w:sz="0" w:space="0" w:color="auto"/>
            <w:right w:val="none" w:sz="0" w:space="0" w:color="auto"/>
          </w:divBdr>
        </w:div>
        <w:div w:id="1110467862">
          <w:marLeft w:val="0"/>
          <w:marRight w:val="0"/>
          <w:marTop w:val="0"/>
          <w:marBottom w:val="0"/>
          <w:divBdr>
            <w:top w:val="none" w:sz="0" w:space="0" w:color="auto"/>
            <w:left w:val="none" w:sz="0" w:space="0" w:color="auto"/>
            <w:bottom w:val="none" w:sz="0" w:space="0" w:color="auto"/>
            <w:right w:val="none" w:sz="0" w:space="0" w:color="auto"/>
          </w:divBdr>
        </w:div>
        <w:div w:id="1129859566">
          <w:marLeft w:val="0"/>
          <w:marRight w:val="0"/>
          <w:marTop w:val="0"/>
          <w:marBottom w:val="0"/>
          <w:divBdr>
            <w:top w:val="none" w:sz="0" w:space="0" w:color="auto"/>
            <w:left w:val="none" w:sz="0" w:space="0" w:color="auto"/>
            <w:bottom w:val="none" w:sz="0" w:space="0" w:color="auto"/>
            <w:right w:val="none" w:sz="0" w:space="0" w:color="auto"/>
          </w:divBdr>
        </w:div>
        <w:div w:id="1144347993">
          <w:marLeft w:val="0"/>
          <w:marRight w:val="0"/>
          <w:marTop w:val="0"/>
          <w:marBottom w:val="0"/>
          <w:divBdr>
            <w:top w:val="none" w:sz="0" w:space="0" w:color="auto"/>
            <w:left w:val="none" w:sz="0" w:space="0" w:color="auto"/>
            <w:bottom w:val="none" w:sz="0" w:space="0" w:color="auto"/>
            <w:right w:val="none" w:sz="0" w:space="0" w:color="auto"/>
          </w:divBdr>
        </w:div>
        <w:div w:id="1161654150">
          <w:marLeft w:val="0"/>
          <w:marRight w:val="0"/>
          <w:marTop w:val="0"/>
          <w:marBottom w:val="0"/>
          <w:divBdr>
            <w:top w:val="none" w:sz="0" w:space="0" w:color="auto"/>
            <w:left w:val="none" w:sz="0" w:space="0" w:color="auto"/>
            <w:bottom w:val="none" w:sz="0" w:space="0" w:color="auto"/>
            <w:right w:val="none" w:sz="0" w:space="0" w:color="auto"/>
          </w:divBdr>
        </w:div>
        <w:div w:id="1164784287">
          <w:marLeft w:val="0"/>
          <w:marRight w:val="0"/>
          <w:marTop w:val="0"/>
          <w:marBottom w:val="0"/>
          <w:divBdr>
            <w:top w:val="none" w:sz="0" w:space="0" w:color="auto"/>
            <w:left w:val="none" w:sz="0" w:space="0" w:color="auto"/>
            <w:bottom w:val="none" w:sz="0" w:space="0" w:color="auto"/>
            <w:right w:val="none" w:sz="0" w:space="0" w:color="auto"/>
          </w:divBdr>
        </w:div>
        <w:div w:id="1204100907">
          <w:marLeft w:val="0"/>
          <w:marRight w:val="0"/>
          <w:marTop w:val="0"/>
          <w:marBottom w:val="0"/>
          <w:divBdr>
            <w:top w:val="none" w:sz="0" w:space="0" w:color="auto"/>
            <w:left w:val="none" w:sz="0" w:space="0" w:color="auto"/>
            <w:bottom w:val="none" w:sz="0" w:space="0" w:color="auto"/>
            <w:right w:val="none" w:sz="0" w:space="0" w:color="auto"/>
          </w:divBdr>
        </w:div>
        <w:div w:id="1307124069">
          <w:marLeft w:val="0"/>
          <w:marRight w:val="0"/>
          <w:marTop w:val="0"/>
          <w:marBottom w:val="0"/>
          <w:divBdr>
            <w:top w:val="none" w:sz="0" w:space="0" w:color="auto"/>
            <w:left w:val="none" w:sz="0" w:space="0" w:color="auto"/>
            <w:bottom w:val="none" w:sz="0" w:space="0" w:color="auto"/>
            <w:right w:val="none" w:sz="0" w:space="0" w:color="auto"/>
          </w:divBdr>
        </w:div>
        <w:div w:id="1309626463">
          <w:marLeft w:val="0"/>
          <w:marRight w:val="0"/>
          <w:marTop w:val="0"/>
          <w:marBottom w:val="0"/>
          <w:divBdr>
            <w:top w:val="none" w:sz="0" w:space="0" w:color="auto"/>
            <w:left w:val="none" w:sz="0" w:space="0" w:color="auto"/>
            <w:bottom w:val="none" w:sz="0" w:space="0" w:color="auto"/>
            <w:right w:val="none" w:sz="0" w:space="0" w:color="auto"/>
          </w:divBdr>
        </w:div>
        <w:div w:id="1315143007">
          <w:marLeft w:val="0"/>
          <w:marRight w:val="0"/>
          <w:marTop w:val="0"/>
          <w:marBottom w:val="0"/>
          <w:divBdr>
            <w:top w:val="none" w:sz="0" w:space="0" w:color="auto"/>
            <w:left w:val="none" w:sz="0" w:space="0" w:color="auto"/>
            <w:bottom w:val="none" w:sz="0" w:space="0" w:color="auto"/>
            <w:right w:val="none" w:sz="0" w:space="0" w:color="auto"/>
          </w:divBdr>
        </w:div>
        <w:div w:id="1347748234">
          <w:marLeft w:val="0"/>
          <w:marRight w:val="0"/>
          <w:marTop w:val="0"/>
          <w:marBottom w:val="0"/>
          <w:divBdr>
            <w:top w:val="none" w:sz="0" w:space="0" w:color="auto"/>
            <w:left w:val="none" w:sz="0" w:space="0" w:color="auto"/>
            <w:bottom w:val="none" w:sz="0" w:space="0" w:color="auto"/>
            <w:right w:val="none" w:sz="0" w:space="0" w:color="auto"/>
          </w:divBdr>
        </w:div>
        <w:div w:id="1349255906">
          <w:marLeft w:val="0"/>
          <w:marRight w:val="0"/>
          <w:marTop w:val="0"/>
          <w:marBottom w:val="0"/>
          <w:divBdr>
            <w:top w:val="none" w:sz="0" w:space="0" w:color="auto"/>
            <w:left w:val="none" w:sz="0" w:space="0" w:color="auto"/>
            <w:bottom w:val="none" w:sz="0" w:space="0" w:color="auto"/>
            <w:right w:val="none" w:sz="0" w:space="0" w:color="auto"/>
          </w:divBdr>
        </w:div>
        <w:div w:id="1362585735">
          <w:marLeft w:val="0"/>
          <w:marRight w:val="0"/>
          <w:marTop w:val="0"/>
          <w:marBottom w:val="0"/>
          <w:divBdr>
            <w:top w:val="none" w:sz="0" w:space="0" w:color="auto"/>
            <w:left w:val="none" w:sz="0" w:space="0" w:color="auto"/>
            <w:bottom w:val="none" w:sz="0" w:space="0" w:color="auto"/>
            <w:right w:val="none" w:sz="0" w:space="0" w:color="auto"/>
          </w:divBdr>
        </w:div>
        <w:div w:id="1386486432">
          <w:marLeft w:val="0"/>
          <w:marRight w:val="0"/>
          <w:marTop w:val="0"/>
          <w:marBottom w:val="0"/>
          <w:divBdr>
            <w:top w:val="none" w:sz="0" w:space="0" w:color="auto"/>
            <w:left w:val="none" w:sz="0" w:space="0" w:color="auto"/>
            <w:bottom w:val="none" w:sz="0" w:space="0" w:color="auto"/>
            <w:right w:val="none" w:sz="0" w:space="0" w:color="auto"/>
          </w:divBdr>
        </w:div>
        <w:div w:id="1427506404">
          <w:marLeft w:val="0"/>
          <w:marRight w:val="0"/>
          <w:marTop w:val="0"/>
          <w:marBottom w:val="0"/>
          <w:divBdr>
            <w:top w:val="none" w:sz="0" w:space="0" w:color="auto"/>
            <w:left w:val="none" w:sz="0" w:space="0" w:color="auto"/>
            <w:bottom w:val="none" w:sz="0" w:space="0" w:color="auto"/>
            <w:right w:val="none" w:sz="0" w:space="0" w:color="auto"/>
          </w:divBdr>
        </w:div>
        <w:div w:id="1453136325">
          <w:marLeft w:val="0"/>
          <w:marRight w:val="0"/>
          <w:marTop w:val="0"/>
          <w:marBottom w:val="0"/>
          <w:divBdr>
            <w:top w:val="none" w:sz="0" w:space="0" w:color="auto"/>
            <w:left w:val="none" w:sz="0" w:space="0" w:color="auto"/>
            <w:bottom w:val="none" w:sz="0" w:space="0" w:color="auto"/>
            <w:right w:val="none" w:sz="0" w:space="0" w:color="auto"/>
          </w:divBdr>
        </w:div>
        <w:div w:id="1453937426">
          <w:marLeft w:val="0"/>
          <w:marRight w:val="0"/>
          <w:marTop w:val="0"/>
          <w:marBottom w:val="0"/>
          <w:divBdr>
            <w:top w:val="none" w:sz="0" w:space="0" w:color="auto"/>
            <w:left w:val="none" w:sz="0" w:space="0" w:color="auto"/>
            <w:bottom w:val="none" w:sz="0" w:space="0" w:color="auto"/>
            <w:right w:val="none" w:sz="0" w:space="0" w:color="auto"/>
          </w:divBdr>
        </w:div>
        <w:div w:id="1470323873">
          <w:marLeft w:val="0"/>
          <w:marRight w:val="0"/>
          <w:marTop w:val="0"/>
          <w:marBottom w:val="0"/>
          <w:divBdr>
            <w:top w:val="none" w:sz="0" w:space="0" w:color="auto"/>
            <w:left w:val="none" w:sz="0" w:space="0" w:color="auto"/>
            <w:bottom w:val="none" w:sz="0" w:space="0" w:color="auto"/>
            <w:right w:val="none" w:sz="0" w:space="0" w:color="auto"/>
          </w:divBdr>
        </w:div>
        <w:div w:id="1517695278">
          <w:marLeft w:val="0"/>
          <w:marRight w:val="0"/>
          <w:marTop w:val="0"/>
          <w:marBottom w:val="0"/>
          <w:divBdr>
            <w:top w:val="none" w:sz="0" w:space="0" w:color="auto"/>
            <w:left w:val="none" w:sz="0" w:space="0" w:color="auto"/>
            <w:bottom w:val="none" w:sz="0" w:space="0" w:color="auto"/>
            <w:right w:val="none" w:sz="0" w:space="0" w:color="auto"/>
          </w:divBdr>
        </w:div>
        <w:div w:id="1574966662">
          <w:marLeft w:val="0"/>
          <w:marRight w:val="0"/>
          <w:marTop w:val="0"/>
          <w:marBottom w:val="0"/>
          <w:divBdr>
            <w:top w:val="none" w:sz="0" w:space="0" w:color="auto"/>
            <w:left w:val="none" w:sz="0" w:space="0" w:color="auto"/>
            <w:bottom w:val="none" w:sz="0" w:space="0" w:color="auto"/>
            <w:right w:val="none" w:sz="0" w:space="0" w:color="auto"/>
          </w:divBdr>
        </w:div>
        <w:div w:id="1575511330">
          <w:marLeft w:val="0"/>
          <w:marRight w:val="0"/>
          <w:marTop w:val="0"/>
          <w:marBottom w:val="0"/>
          <w:divBdr>
            <w:top w:val="none" w:sz="0" w:space="0" w:color="auto"/>
            <w:left w:val="none" w:sz="0" w:space="0" w:color="auto"/>
            <w:bottom w:val="none" w:sz="0" w:space="0" w:color="auto"/>
            <w:right w:val="none" w:sz="0" w:space="0" w:color="auto"/>
          </w:divBdr>
        </w:div>
        <w:div w:id="1581137596">
          <w:marLeft w:val="0"/>
          <w:marRight w:val="0"/>
          <w:marTop w:val="0"/>
          <w:marBottom w:val="0"/>
          <w:divBdr>
            <w:top w:val="none" w:sz="0" w:space="0" w:color="auto"/>
            <w:left w:val="none" w:sz="0" w:space="0" w:color="auto"/>
            <w:bottom w:val="none" w:sz="0" w:space="0" w:color="auto"/>
            <w:right w:val="none" w:sz="0" w:space="0" w:color="auto"/>
          </w:divBdr>
        </w:div>
        <w:div w:id="1586190125">
          <w:marLeft w:val="0"/>
          <w:marRight w:val="0"/>
          <w:marTop w:val="0"/>
          <w:marBottom w:val="0"/>
          <w:divBdr>
            <w:top w:val="none" w:sz="0" w:space="0" w:color="auto"/>
            <w:left w:val="none" w:sz="0" w:space="0" w:color="auto"/>
            <w:bottom w:val="none" w:sz="0" w:space="0" w:color="auto"/>
            <w:right w:val="none" w:sz="0" w:space="0" w:color="auto"/>
          </w:divBdr>
        </w:div>
        <w:div w:id="1630622206">
          <w:marLeft w:val="0"/>
          <w:marRight w:val="0"/>
          <w:marTop w:val="0"/>
          <w:marBottom w:val="0"/>
          <w:divBdr>
            <w:top w:val="none" w:sz="0" w:space="0" w:color="auto"/>
            <w:left w:val="none" w:sz="0" w:space="0" w:color="auto"/>
            <w:bottom w:val="none" w:sz="0" w:space="0" w:color="auto"/>
            <w:right w:val="none" w:sz="0" w:space="0" w:color="auto"/>
          </w:divBdr>
        </w:div>
        <w:div w:id="1654525230">
          <w:marLeft w:val="0"/>
          <w:marRight w:val="0"/>
          <w:marTop w:val="0"/>
          <w:marBottom w:val="0"/>
          <w:divBdr>
            <w:top w:val="none" w:sz="0" w:space="0" w:color="auto"/>
            <w:left w:val="none" w:sz="0" w:space="0" w:color="auto"/>
            <w:bottom w:val="none" w:sz="0" w:space="0" w:color="auto"/>
            <w:right w:val="none" w:sz="0" w:space="0" w:color="auto"/>
          </w:divBdr>
        </w:div>
        <w:div w:id="1669290362">
          <w:marLeft w:val="0"/>
          <w:marRight w:val="0"/>
          <w:marTop w:val="0"/>
          <w:marBottom w:val="0"/>
          <w:divBdr>
            <w:top w:val="none" w:sz="0" w:space="0" w:color="auto"/>
            <w:left w:val="none" w:sz="0" w:space="0" w:color="auto"/>
            <w:bottom w:val="none" w:sz="0" w:space="0" w:color="auto"/>
            <w:right w:val="none" w:sz="0" w:space="0" w:color="auto"/>
          </w:divBdr>
        </w:div>
        <w:div w:id="1684437417">
          <w:marLeft w:val="0"/>
          <w:marRight w:val="0"/>
          <w:marTop w:val="0"/>
          <w:marBottom w:val="0"/>
          <w:divBdr>
            <w:top w:val="none" w:sz="0" w:space="0" w:color="auto"/>
            <w:left w:val="none" w:sz="0" w:space="0" w:color="auto"/>
            <w:bottom w:val="none" w:sz="0" w:space="0" w:color="auto"/>
            <w:right w:val="none" w:sz="0" w:space="0" w:color="auto"/>
          </w:divBdr>
        </w:div>
        <w:div w:id="1692682758">
          <w:marLeft w:val="0"/>
          <w:marRight w:val="0"/>
          <w:marTop w:val="0"/>
          <w:marBottom w:val="0"/>
          <w:divBdr>
            <w:top w:val="none" w:sz="0" w:space="0" w:color="auto"/>
            <w:left w:val="none" w:sz="0" w:space="0" w:color="auto"/>
            <w:bottom w:val="none" w:sz="0" w:space="0" w:color="auto"/>
            <w:right w:val="none" w:sz="0" w:space="0" w:color="auto"/>
          </w:divBdr>
        </w:div>
        <w:div w:id="1704279864">
          <w:marLeft w:val="0"/>
          <w:marRight w:val="0"/>
          <w:marTop w:val="0"/>
          <w:marBottom w:val="0"/>
          <w:divBdr>
            <w:top w:val="none" w:sz="0" w:space="0" w:color="auto"/>
            <w:left w:val="none" w:sz="0" w:space="0" w:color="auto"/>
            <w:bottom w:val="none" w:sz="0" w:space="0" w:color="auto"/>
            <w:right w:val="none" w:sz="0" w:space="0" w:color="auto"/>
          </w:divBdr>
        </w:div>
        <w:div w:id="1733196482">
          <w:marLeft w:val="0"/>
          <w:marRight w:val="0"/>
          <w:marTop w:val="0"/>
          <w:marBottom w:val="0"/>
          <w:divBdr>
            <w:top w:val="none" w:sz="0" w:space="0" w:color="auto"/>
            <w:left w:val="none" w:sz="0" w:space="0" w:color="auto"/>
            <w:bottom w:val="none" w:sz="0" w:space="0" w:color="auto"/>
            <w:right w:val="none" w:sz="0" w:space="0" w:color="auto"/>
          </w:divBdr>
        </w:div>
        <w:div w:id="1786733166">
          <w:marLeft w:val="0"/>
          <w:marRight w:val="0"/>
          <w:marTop w:val="0"/>
          <w:marBottom w:val="0"/>
          <w:divBdr>
            <w:top w:val="none" w:sz="0" w:space="0" w:color="auto"/>
            <w:left w:val="none" w:sz="0" w:space="0" w:color="auto"/>
            <w:bottom w:val="none" w:sz="0" w:space="0" w:color="auto"/>
            <w:right w:val="none" w:sz="0" w:space="0" w:color="auto"/>
          </w:divBdr>
        </w:div>
        <w:div w:id="1792475258">
          <w:marLeft w:val="0"/>
          <w:marRight w:val="0"/>
          <w:marTop w:val="0"/>
          <w:marBottom w:val="0"/>
          <w:divBdr>
            <w:top w:val="none" w:sz="0" w:space="0" w:color="auto"/>
            <w:left w:val="none" w:sz="0" w:space="0" w:color="auto"/>
            <w:bottom w:val="none" w:sz="0" w:space="0" w:color="auto"/>
            <w:right w:val="none" w:sz="0" w:space="0" w:color="auto"/>
          </w:divBdr>
        </w:div>
        <w:div w:id="1815826657">
          <w:marLeft w:val="0"/>
          <w:marRight w:val="0"/>
          <w:marTop w:val="0"/>
          <w:marBottom w:val="0"/>
          <w:divBdr>
            <w:top w:val="none" w:sz="0" w:space="0" w:color="auto"/>
            <w:left w:val="none" w:sz="0" w:space="0" w:color="auto"/>
            <w:bottom w:val="none" w:sz="0" w:space="0" w:color="auto"/>
            <w:right w:val="none" w:sz="0" w:space="0" w:color="auto"/>
          </w:divBdr>
        </w:div>
        <w:div w:id="1843354256">
          <w:marLeft w:val="0"/>
          <w:marRight w:val="0"/>
          <w:marTop w:val="0"/>
          <w:marBottom w:val="0"/>
          <w:divBdr>
            <w:top w:val="none" w:sz="0" w:space="0" w:color="auto"/>
            <w:left w:val="none" w:sz="0" w:space="0" w:color="auto"/>
            <w:bottom w:val="none" w:sz="0" w:space="0" w:color="auto"/>
            <w:right w:val="none" w:sz="0" w:space="0" w:color="auto"/>
          </w:divBdr>
        </w:div>
        <w:div w:id="1843860823">
          <w:marLeft w:val="0"/>
          <w:marRight w:val="0"/>
          <w:marTop w:val="0"/>
          <w:marBottom w:val="0"/>
          <w:divBdr>
            <w:top w:val="none" w:sz="0" w:space="0" w:color="auto"/>
            <w:left w:val="none" w:sz="0" w:space="0" w:color="auto"/>
            <w:bottom w:val="none" w:sz="0" w:space="0" w:color="auto"/>
            <w:right w:val="none" w:sz="0" w:space="0" w:color="auto"/>
          </w:divBdr>
        </w:div>
        <w:div w:id="1868834883">
          <w:marLeft w:val="0"/>
          <w:marRight w:val="0"/>
          <w:marTop w:val="0"/>
          <w:marBottom w:val="0"/>
          <w:divBdr>
            <w:top w:val="none" w:sz="0" w:space="0" w:color="auto"/>
            <w:left w:val="none" w:sz="0" w:space="0" w:color="auto"/>
            <w:bottom w:val="none" w:sz="0" w:space="0" w:color="auto"/>
            <w:right w:val="none" w:sz="0" w:space="0" w:color="auto"/>
          </w:divBdr>
        </w:div>
        <w:div w:id="1904565375">
          <w:marLeft w:val="0"/>
          <w:marRight w:val="0"/>
          <w:marTop w:val="0"/>
          <w:marBottom w:val="0"/>
          <w:divBdr>
            <w:top w:val="none" w:sz="0" w:space="0" w:color="auto"/>
            <w:left w:val="none" w:sz="0" w:space="0" w:color="auto"/>
            <w:bottom w:val="none" w:sz="0" w:space="0" w:color="auto"/>
            <w:right w:val="none" w:sz="0" w:space="0" w:color="auto"/>
          </w:divBdr>
        </w:div>
        <w:div w:id="1965038494">
          <w:marLeft w:val="0"/>
          <w:marRight w:val="0"/>
          <w:marTop w:val="0"/>
          <w:marBottom w:val="0"/>
          <w:divBdr>
            <w:top w:val="none" w:sz="0" w:space="0" w:color="auto"/>
            <w:left w:val="none" w:sz="0" w:space="0" w:color="auto"/>
            <w:bottom w:val="none" w:sz="0" w:space="0" w:color="auto"/>
            <w:right w:val="none" w:sz="0" w:space="0" w:color="auto"/>
          </w:divBdr>
        </w:div>
        <w:div w:id="1979336228">
          <w:marLeft w:val="0"/>
          <w:marRight w:val="0"/>
          <w:marTop w:val="0"/>
          <w:marBottom w:val="0"/>
          <w:divBdr>
            <w:top w:val="none" w:sz="0" w:space="0" w:color="auto"/>
            <w:left w:val="none" w:sz="0" w:space="0" w:color="auto"/>
            <w:bottom w:val="none" w:sz="0" w:space="0" w:color="auto"/>
            <w:right w:val="none" w:sz="0" w:space="0" w:color="auto"/>
          </w:divBdr>
        </w:div>
        <w:div w:id="1986352930">
          <w:marLeft w:val="0"/>
          <w:marRight w:val="0"/>
          <w:marTop w:val="0"/>
          <w:marBottom w:val="0"/>
          <w:divBdr>
            <w:top w:val="none" w:sz="0" w:space="0" w:color="auto"/>
            <w:left w:val="none" w:sz="0" w:space="0" w:color="auto"/>
            <w:bottom w:val="none" w:sz="0" w:space="0" w:color="auto"/>
            <w:right w:val="none" w:sz="0" w:space="0" w:color="auto"/>
          </w:divBdr>
        </w:div>
        <w:div w:id="2019312226">
          <w:marLeft w:val="0"/>
          <w:marRight w:val="0"/>
          <w:marTop w:val="0"/>
          <w:marBottom w:val="0"/>
          <w:divBdr>
            <w:top w:val="none" w:sz="0" w:space="0" w:color="auto"/>
            <w:left w:val="none" w:sz="0" w:space="0" w:color="auto"/>
            <w:bottom w:val="none" w:sz="0" w:space="0" w:color="auto"/>
            <w:right w:val="none" w:sz="0" w:space="0" w:color="auto"/>
          </w:divBdr>
        </w:div>
        <w:div w:id="2031569050">
          <w:marLeft w:val="0"/>
          <w:marRight w:val="0"/>
          <w:marTop w:val="0"/>
          <w:marBottom w:val="0"/>
          <w:divBdr>
            <w:top w:val="none" w:sz="0" w:space="0" w:color="auto"/>
            <w:left w:val="none" w:sz="0" w:space="0" w:color="auto"/>
            <w:bottom w:val="none" w:sz="0" w:space="0" w:color="auto"/>
            <w:right w:val="none" w:sz="0" w:space="0" w:color="auto"/>
          </w:divBdr>
        </w:div>
        <w:div w:id="2035184161">
          <w:marLeft w:val="0"/>
          <w:marRight w:val="0"/>
          <w:marTop w:val="0"/>
          <w:marBottom w:val="0"/>
          <w:divBdr>
            <w:top w:val="none" w:sz="0" w:space="0" w:color="auto"/>
            <w:left w:val="none" w:sz="0" w:space="0" w:color="auto"/>
            <w:bottom w:val="none" w:sz="0" w:space="0" w:color="auto"/>
            <w:right w:val="none" w:sz="0" w:space="0" w:color="auto"/>
          </w:divBdr>
        </w:div>
        <w:div w:id="2145656280">
          <w:marLeft w:val="0"/>
          <w:marRight w:val="0"/>
          <w:marTop w:val="0"/>
          <w:marBottom w:val="0"/>
          <w:divBdr>
            <w:top w:val="none" w:sz="0" w:space="0" w:color="auto"/>
            <w:left w:val="none" w:sz="0" w:space="0" w:color="auto"/>
            <w:bottom w:val="none" w:sz="0" w:space="0" w:color="auto"/>
            <w:right w:val="none" w:sz="0" w:space="0" w:color="auto"/>
          </w:divBdr>
        </w:div>
        <w:div w:id="2145926483">
          <w:marLeft w:val="0"/>
          <w:marRight w:val="0"/>
          <w:marTop w:val="0"/>
          <w:marBottom w:val="0"/>
          <w:divBdr>
            <w:top w:val="none" w:sz="0" w:space="0" w:color="auto"/>
            <w:left w:val="none" w:sz="0" w:space="0" w:color="auto"/>
            <w:bottom w:val="none" w:sz="0" w:space="0" w:color="auto"/>
            <w:right w:val="none" w:sz="0" w:space="0" w:color="auto"/>
          </w:divBdr>
        </w:div>
      </w:divsChild>
    </w:div>
    <w:div w:id="1559322086">
      <w:bodyDiv w:val="1"/>
      <w:marLeft w:val="0"/>
      <w:marRight w:val="0"/>
      <w:marTop w:val="0"/>
      <w:marBottom w:val="0"/>
      <w:divBdr>
        <w:top w:val="none" w:sz="0" w:space="0" w:color="auto"/>
        <w:left w:val="none" w:sz="0" w:space="0" w:color="auto"/>
        <w:bottom w:val="none" w:sz="0" w:space="0" w:color="auto"/>
        <w:right w:val="none" w:sz="0" w:space="0" w:color="auto"/>
      </w:divBdr>
    </w:div>
    <w:div w:id="1569002096">
      <w:bodyDiv w:val="1"/>
      <w:marLeft w:val="0"/>
      <w:marRight w:val="0"/>
      <w:marTop w:val="0"/>
      <w:marBottom w:val="0"/>
      <w:divBdr>
        <w:top w:val="none" w:sz="0" w:space="0" w:color="auto"/>
        <w:left w:val="none" w:sz="0" w:space="0" w:color="auto"/>
        <w:bottom w:val="none" w:sz="0" w:space="0" w:color="auto"/>
        <w:right w:val="none" w:sz="0" w:space="0" w:color="auto"/>
      </w:divBdr>
    </w:div>
    <w:div w:id="1575702376">
      <w:bodyDiv w:val="1"/>
      <w:marLeft w:val="0"/>
      <w:marRight w:val="0"/>
      <w:marTop w:val="0"/>
      <w:marBottom w:val="0"/>
      <w:divBdr>
        <w:top w:val="none" w:sz="0" w:space="0" w:color="auto"/>
        <w:left w:val="none" w:sz="0" w:space="0" w:color="auto"/>
        <w:bottom w:val="none" w:sz="0" w:space="0" w:color="auto"/>
        <w:right w:val="none" w:sz="0" w:space="0" w:color="auto"/>
      </w:divBdr>
    </w:div>
    <w:div w:id="1578704530">
      <w:bodyDiv w:val="1"/>
      <w:marLeft w:val="0"/>
      <w:marRight w:val="0"/>
      <w:marTop w:val="0"/>
      <w:marBottom w:val="0"/>
      <w:divBdr>
        <w:top w:val="none" w:sz="0" w:space="0" w:color="auto"/>
        <w:left w:val="none" w:sz="0" w:space="0" w:color="auto"/>
        <w:bottom w:val="none" w:sz="0" w:space="0" w:color="auto"/>
        <w:right w:val="none" w:sz="0" w:space="0" w:color="auto"/>
      </w:divBdr>
    </w:div>
    <w:div w:id="1614939744">
      <w:bodyDiv w:val="1"/>
      <w:marLeft w:val="0"/>
      <w:marRight w:val="0"/>
      <w:marTop w:val="0"/>
      <w:marBottom w:val="0"/>
      <w:divBdr>
        <w:top w:val="none" w:sz="0" w:space="0" w:color="auto"/>
        <w:left w:val="none" w:sz="0" w:space="0" w:color="auto"/>
        <w:bottom w:val="none" w:sz="0" w:space="0" w:color="auto"/>
        <w:right w:val="none" w:sz="0" w:space="0" w:color="auto"/>
      </w:divBdr>
    </w:div>
    <w:div w:id="1648171895">
      <w:bodyDiv w:val="1"/>
      <w:marLeft w:val="0"/>
      <w:marRight w:val="0"/>
      <w:marTop w:val="0"/>
      <w:marBottom w:val="0"/>
      <w:divBdr>
        <w:top w:val="none" w:sz="0" w:space="0" w:color="auto"/>
        <w:left w:val="none" w:sz="0" w:space="0" w:color="auto"/>
        <w:bottom w:val="none" w:sz="0" w:space="0" w:color="auto"/>
        <w:right w:val="none" w:sz="0" w:space="0" w:color="auto"/>
      </w:divBdr>
    </w:div>
    <w:div w:id="1734743034">
      <w:bodyDiv w:val="1"/>
      <w:marLeft w:val="0"/>
      <w:marRight w:val="0"/>
      <w:marTop w:val="0"/>
      <w:marBottom w:val="0"/>
      <w:divBdr>
        <w:top w:val="none" w:sz="0" w:space="0" w:color="auto"/>
        <w:left w:val="none" w:sz="0" w:space="0" w:color="auto"/>
        <w:bottom w:val="none" w:sz="0" w:space="0" w:color="auto"/>
        <w:right w:val="none" w:sz="0" w:space="0" w:color="auto"/>
      </w:divBdr>
    </w:div>
    <w:div w:id="1735931345">
      <w:bodyDiv w:val="1"/>
      <w:marLeft w:val="0"/>
      <w:marRight w:val="0"/>
      <w:marTop w:val="0"/>
      <w:marBottom w:val="0"/>
      <w:divBdr>
        <w:top w:val="none" w:sz="0" w:space="0" w:color="auto"/>
        <w:left w:val="none" w:sz="0" w:space="0" w:color="auto"/>
        <w:bottom w:val="none" w:sz="0" w:space="0" w:color="auto"/>
        <w:right w:val="none" w:sz="0" w:space="0" w:color="auto"/>
      </w:divBdr>
      <w:divsChild>
        <w:div w:id="11690974">
          <w:marLeft w:val="0"/>
          <w:marRight w:val="0"/>
          <w:marTop w:val="0"/>
          <w:marBottom w:val="0"/>
          <w:divBdr>
            <w:top w:val="none" w:sz="0" w:space="0" w:color="auto"/>
            <w:left w:val="none" w:sz="0" w:space="0" w:color="auto"/>
            <w:bottom w:val="none" w:sz="0" w:space="0" w:color="auto"/>
            <w:right w:val="none" w:sz="0" w:space="0" w:color="auto"/>
          </w:divBdr>
        </w:div>
        <w:div w:id="21711716">
          <w:marLeft w:val="0"/>
          <w:marRight w:val="0"/>
          <w:marTop w:val="0"/>
          <w:marBottom w:val="0"/>
          <w:divBdr>
            <w:top w:val="none" w:sz="0" w:space="0" w:color="auto"/>
            <w:left w:val="none" w:sz="0" w:space="0" w:color="auto"/>
            <w:bottom w:val="none" w:sz="0" w:space="0" w:color="auto"/>
            <w:right w:val="none" w:sz="0" w:space="0" w:color="auto"/>
          </w:divBdr>
        </w:div>
        <w:div w:id="27150154">
          <w:marLeft w:val="0"/>
          <w:marRight w:val="0"/>
          <w:marTop w:val="0"/>
          <w:marBottom w:val="0"/>
          <w:divBdr>
            <w:top w:val="none" w:sz="0" w:space="0" w:color="auto"/>
            <w:left w:val="none" w:sz="0" w:space="0" w:color="auto"/>
            <w:bottom w:val="none" w:sz="0" w:space="0" w:color="auto"/>
            <w:right w:val="none" w:sz="0" w:space="0" w:color="auto"/>
          </w:divBdr>
        </w:div>
        <w:div w:id="31081750">
          <w:marLeft w:val="0"/>
          <w:marRight w:val="0"/>
          <w:marTop w:val="0"/>
          <w:marBottom w:val="0"/>
          <w:divBdr>
            <w:top w:val="none" w:sz="0" w:space="0" w:color="auto"/>
            <w:left w:val="none" w:sz="0" w:space="0" w:color="auto"/>
            <w:bottom w:val="none" w:sz="0" w:space="0" w:color="auto"/>
            <w:right w:val="none" w:sz="0" w:space="0" w:color="auto"/>
          </w:divBdr>
        </w:div>
        <w:div w:id="51925008">
          <w:marLeft w:val="0"/>
          <w:marRight w:val="0"/>
          <w:marTop w:val="0"/>
          <w:marBottom w:val="0"/>
          <w:divBdr>
            <w:top w:val="none" w:sz="0" w:space="0" w:color="auto"/>
            <w:left w:val="none" w:sz="0" w:space="0" w:color="auto"/>
            <w:bottom w:val="none" w:sz="0" w:space="0" w:color="auto"/>
            <w:right w:val="none" w:sz="0" w:space="0" w:color="auto"/>
          </w:divBdr>
        </w:div>
        <w:div w:id="101189442">
          <w:marLeft w:val="0"/>
          <w:marRight w:val="0"/>
          <w:marTop w:val="0"/>
          <w:marBottom w:val="0"/>
          <w:divBdr>
            <w:top w:val="none" w:sz="0" w:space="0" w:color="auto"/>
            <w:left w:val="none" w:sz="0" w:space="0" w:color="auto"/>
            <w:bottom w:val="none" w:sz="0" w:space="0" w:color="auto"/>
            <w:right w:val="none" w:sz="0" w:space="0" w:color="auto"/>
          </w:divBdr>
        </w:div>
        <w:div w:id="103382385">
          <w:marLeft w:val="0"/>
          <w:marRight w:val="0"/>
          <w:marTop w:val="0"/>
          <w:marBottom w:val="0"/>
          <w:divBdr>
            <w:top w:val="none" w:sz="0" w:space="0" w:color="auto"/>
            <w:left w:val="none" w:sz="0" w:space="0" w:color="auto"/>
            <w:bottom w:val="none" w:sz="0" w:space="0" w:color="auto"/>
            <w:right w:val="none" w:sz="0" w:space="0" w:color="auto"/>
          </w:divBdr>
        </w:div>
        <w:div w:id="136338650">
          <w:marLeft w:val="0"/>
          <w:marRight w:val="0"/>
          <w:marTop w:val="0"/>
          <w:marBottom w:val="0"/>
          <w:divBdr>
            <w:top w:val="none" w:sz="0" w:space="0" w:color="auto"/>
            <w:left w:val="none" w:sz="0" w:space="0" w:color="auto"/>
            <w:bottom w:val="none" w:sz="0" w:space="0" w:color="auto"/>
            <w:right w:val="none" w:sz="0" w:space="0" w:color="auto"/>
          </w:divBdr>
        </w:div>
        <w:div w:id="158236560">
          <w:marLeft w:val="0"/>
          <w:marRight w:val="0"/>
          <w:marTop w:val="0"/>
          <w:marBottom w:val="0"/>
          <w:divBdr>
            <w:top w:val="none" w:sz="0" w:space="0" w:color="auto"/>
            <w:left w:val="none" w:sz="0" w:space="0" w:color="auto"/>
            <w:bottom w:val="none" w:sz="0" w:space="0" w:color="auto"/>
            <w:right w:val="none" w:sz="0" w:space="0" w:color="auto"/>
          </w:divBdr>
        </w:div>
        <w:div w:id="164126280">
          <w:marLeft w:val="0"/>
          <w:marRight w:val="0"/>
          <w:marTop w:val="0"/>
          <w:marBottom w:val="0"/>
          <w:divBdr>
            <w:top w:val="none" w:sz="0" w:space="0" w:color="auto"/>
            <w:left w:val="none" w:sz="0" w:space="0" w:color="auto"/>
            <w:bottom w:val="none" w:sz="0" w:space="0" w:color="auto"/>
            <w:right w:val="none" w:sz="0" w:space="0" w:color="auto"/>
          </w:divBdr>
        </w:div>
        <w:div w:id="237523088">
          <w:marLeft w:val="0"/>
          <w:marRight w:val="0"/>
          <w:marTop w:val="0"/>
          <w:marBottom w:val="0"/>
          <w:divBdr>
            <w:top w:val="none" w:sz="0" w:space="0" w:color="auto"/>
            <w:left w:val="none" w:sz="0" w:space="0" w:color="auto"/>
            <w:bottom w:val="none" w:sz="0" w:space="0" w:color="auto"/>
            <w:right w:val="none" w:sz="0" w:space="0" w:color="auto"/>
          </w:divBdr>
        </w:div>
        <w:div w:id="281810210">
          <w:marLeft w:val="0"/>
          <w:marRight w:val="0"/>
          <w:marTop w:val="0"/>
          <w:marBottom w:val="0"/>
          <w:divBdr>
            <w:top w:val="none" w:sz="0" w:space="0" w:color="auto"/>
            <w:left w:val="none" w:sz="0" w:space="0" w:color="auto"/>
            <w:bottom w:val="none" w:sz="0" w:space="0" w:color="auto"/>
            <w:right w:val="none" w:sz="0" w:space="0" w:color="auto"/>
          </w:divBdr>
        </w:div>
        <w:div w:id="307828613">
          <w:marLeft w:val="0"/>
          <w:marRight w:val="0"/>
          <w:marTop w:val="0"/>
          <w:marBottom w:val="0"/>
          <w:divBdr>
            <w:top w:val="none" w:sz="0" w:space="0" w:color="auto"/>
            <w:left w:val="none" w:sz="0" w:space="0" w:color="auto"/>
            <w:bottom w:val="none" w:sz="0" w:space="0" w:color="auto"/>
            <w:right w:val="none" w:sz="0" w:space="0" w:color="auto"/>
          </w:divBdr>
        </w:div>
        <w:div w:id="311065117">
          <w:marLeft w:val="0"/>
          <w:marRight w:val="0"/>
          <w:marTop w:val="0"/>
          <w:marBottom w:val="0"/>
          <w:divBdr>
            <w:top w:val="none" w:sz="0" w:space="0" w:color="auto"/>
            <w:left w:val="none" w:sz="0" w:space="0" w:color="auto"/>
            <w:bottom w:val="none" w:sz="0" w:space="0" w:color="auto"/>
            <w:right w:val="none" w:sz="0" w:space="0" w:color="auto"/>
          </w:divBdr>
        </w:div>
        <w:div w:id="326321972">
          <w:marLeft w:val="0"/>
          <w:marRight w:val="0"/>
          <w:marTop w:val="0"/>
          <w:marBottom w:val="0"/>
          <w:divBdr>
            <w:top w:val="none" w:sz="0" w:space="0" w:color="auto"/>
            <w:left w:val="none" w:sz="0" w:space="0" w:color="auto"/>
            <w:bottom w:val="none" w:sz="0" w:space="0" w:color="auto"/>
            <w:right w:val="none" w:sz="0" w:space="0" w:color="auto"/>
          </w:divBdr>
        </w:div>
        <w:div w:id="328599238">
          <w:marLeft w:val="0"/>
          <w:marRight w:val="0"/>
          <w:marTop w:val="0"/>
          <w:marBottom w:val="0"/>
          <w:divBdr>
            <w:top w:val="none" w:sz="0" w:space="0" w:color="auto"/>
            <w:left w:val="none" w:sz="0" w:space="0" w:color="auto"/>
            <w:bottom w:val="none" w:sz="0" w:space="0" w:color="auto"/>
            <w:right w:val="none" w:sz="0" w:space="0" w:color="auto"/>
          </w:divBdr>
        </w:div>
        <w:div w:id="382292208">
          <w:marLeft w:val="0"/>
          <w:marRight w:val="0"/>
          <w:marTop w:val="0"/>
          <w:marBottom w:val="0"/>
          <w:divBdr>
            <w:top w:val="none" w:sz="0" w:space="0" w:color="auto"/>
            <w:left w:val="none" w:sz="0" w:space="0" w:color="auto"/>
            <w:bottom w:val="none" w:sz="0" w:space="0" w:color="auto"/>
            <w:right w:val="none" w:sz="0" w:space="0" w:color="auto"/>
          </w:divBdr>
        </w:div>
        <w:div w:id="409424403">
          <w:marLeft w:val="0"/>
          <w:marRight w:val="0"/>
          <w:marTop w:val="0"/>
          <w:marBottom w:val="0"/>
          <w:divBdr>
            <w:top w:val="none" w:sz="0" w:space="0" w:color="auto"/>
            <w:left w:val="none" w:sz="0" w:space="0" w:color="auto"/>
            <w:bottom w:val="none" w:sz="0" w:space="0" w:color="auto"/>
            <w:right w:val="none" w:sz="0" w:space="0" w:color="auto"/>
          </w:divBdr>
        </w:div>
        <w:div w:id="414519935">
          <w:marLeft w:val="0"/>
          <w:marRight w:val="0"/>
          <w:marTop w:val="0"/>
          <w:marBottom w:val="0"/>
          <w:divBdr>
            <w:top w:val="none" w:sz="0" w:space="0" w:color="auto"/>
            <w:left w:val="none" w:sz="0" w:space="0" w:color="auto"/>
            <w:bottom w:val="none" w:sz="0" w:space="0" w:color="auto"/>
            <w:right w:val="none" w:sz="0" w:space="0" w:color="auto"/>
          </w:divBdr>
        </w:div>
        <w:div w:id="427971661">
          <w:marLeft w:val="0"/>
          <w:marRight w:val="0"/>
          <w:marTop w:val="0"/>
          <w:marBottom w:val="0"/>
          <w:divBdr>
            <w:top w:val="none" w:sz="0" w:space="0" w:color="auto"/>
            <w:left w:val="none" w:sz="0" w:space="0" w:color="auto"/>
            <w:bottom w:val="none" w:sz="0" w:space="0" w:color="auto"/>
            <w:right w:val="none" w:sz="0" w:space="0" w:color="auto"/>
          </w:divBdr>
        </w:div>
        <w:div w:id="437530006">
          <w:marLeft w:val="0"/>
          <w:marRight w:val="0"/>
          <w:marTop w:val="0"/>
          <w:marBottom w:val="0"/>
          <w:divBdr>
            <w:top w:val="none" w:sz="0" w:space="0" w:color="auto"/>
            <w:left w:val="none" w:sz="0" w:space="0" w:color="auto"/>
            <w:bottom w:val="none" w:sz="0" w:space="0" w:color="auto"/>
            <w:right w:val="none" w:sz="0" w:space="0" w:color="auto"/>
          </w:divBdr>
        </w:div>
        <w:div w:id="441607794">
          <w:marLeft w:val="0"/>
          <w:marRight w:val="0"/>
          <w:marTop w:val="0"/>
          <w:marBottom w:val="0"/>
          <w:divBdr>
            <w:top w:val="none" w:sz="0" w:space="0" w:color="auto"/>
            <w:left w:val="none" w:sz="0" w:space="0" w:color="auto"/>
            <w:bottom w:val="none" w:sz="0" w:space="0" w:color="auto"/>
            <w:right w:val="none" w:sz="0" w:space="0" w:color="auto"/>
          </w:divBdr>
        </w:div>
        <w:div w:id="468010509">
          <w:marLeft w:val="0"/>
          <w:marRight w:val="0"/>
          <w:marTop w:val="0"/>
          <w:marBottom w:val="0"/>
          <w:divBdr>
            <w:top w:val="none" w:sz="0" w:space="0" w:color="auto"/>
            <w:left w:val="none" w:sz="0" w:space="0" w:color="auto"/>
            <w:bottom w:val="none" w:sz="0" w:space="0" w:color="auto"/>
            <w:right w:val="none" w:sz="0" w:space="0" w:color="auto"/>
          </w:divBdr>
        </w:div>
        <w:div w:id="522019564">
          <w:marLeft w:val="0"/>
          <w:marRight w:val="0"/>
          <w:marTop w:val="0"/>
          <w:marBottom w:val="0"/>
          <w:divBdr>
            <w:top w:val="none" w:sz="0" w:space="0" w:color="auto"/>
            <w:left w:val="none" w:sz="0" w:space="0" w:color="auto"/>
            <w:bottom w:val="none" w:sz="0" w:space="0" w:color="auto"/>
            <w:right w:val="none" w:sz="0" w:space="0" w:color="auto"/>
          </w:divBdr>
        </w:div>
        <w:div w:id="526260390">
          <w:marLeft w:val="0"/>
          <w:marRight w:val="0"/>
          <w:marTop w:val="0"/>
          <w:marBottom w:val="0"/>
          <w:divBdr>
            <w:top w:val="none" w:sz="0" w:space="0" w:color="auto"/>
            <w:left w:val="none" w:sz="0" w:space="0" w:color="auto"/>
            <w:bottom w:val="none" w:sz="0" w:space="0" w:color="auto"/>
            <w:right w:val="none" w:sz="0" w:space="0" w:color="auto"/>
          </w:divBdr>
        </w:div>
        <w:div w:id="530412848">
          <w:marLeft w:val="0"/>
          <w:marRight w:val="0"/>
          <w:marTop w:val="0"/>
          <w:marBottom w:val="0"/>
          <w:divBdr>
            <w:top w:val="none" w:sz="0" w:space="0" w:color="auto"/>
            <w:left w:val="none" w:sz="0" w:space="0" w:color="auto"/>
            <w:bottom w:val="none" w:sz="0" w:space="0" w:color="auto"/>
            <w:right w:val="none" w:sz="0" w:space="0" w:color="auto"/>
          </w:divBdr>
        </w:div>
        <w:div w:id="644356225">
          <w:marLeft w:val="0"/>
          <w:marRight w:val="0"/>
          <w:marTop w:val="0"/>
          <w:marBottom w:val="0"/>
          <w:divBdr>
            <w:top w:val="none" w:sz="0" w:space="0" w:color="auto"/>
            <w:left w:val="none" w:sz="0" w:space="0" w:color="auto"/>
            <w:bottom w:val="none" w:sz="0" w:space="0" w:color="auto"/>
            <w:right w:val="none" w:sz="0" w:space="0" w:color="auto"/>
          </w:divBdr>
        </w:div>
        <w:div w:id="669913368">
          <w:marLeft w:val="0"/>
          <w:marRight w:val="0"/>
          <w:marTop w:val="0"/>
          <w:marBottom w:val="0"/>
          <w:divBdr>
            <w:top w:val="none" w:sz="0" w:space="0" w:color="auto"/>
            <w:left w:val="none" w:sz="0" w:space="0" w:color="auto"/>
            <w:bottom w:val="none" w:sz="0" w:space="0" w:color="auto"/>
            <w:right w:val="none" w:sz="0" w:space="0" w:color="auto"/>
          </w:divBdr>
        </w:div>
        <w:div w:id="696929427">
          <w:marLeft w:val="0"/>
          <w:marRight w:val="0"/>
          <w:marTop w:val="0"/>
          <w:marBottom w:val="0"/>
          <w:divBdr>
            <w:top w:val="none" w:sz="0" w:space="0" w:color="auto"/>
            <w:left w:val="none" w:sz="0" w:space="0" w:color="auto"/>
            <w:bottom w:val="none" w:sz="0" w:space="0" w:color="auto"/>
            <w:right w:val="none" w:sz="0" w:space="0" w:color="auto"/>
          </w:divBdr>
        </w:div>
        <w:div w:id="700283363">
          <w:marLeft w:val="0"/>
          <w:marRight w:val="0"/>
          <w:marTop w:val="0"/>
          <w:marBottom w:val="0"/>
          <w:divBdr>
            <w:top w:val="none" w:sz="0" w:space="0" w:color="auto"/>
            <w:left w:val="none" w:sz="0" w:space="0" w:color="auto"/>
            <w:bottom w:val="none" w:sz="0" w:space="0" w:color="auto"/>
            <w:right w:val="none" w:sz="0" w:space="0" w:color="auto"/>
          </w:divBdr>
        </w:div>
        <w:div w:id="709573607">
          <w:marLeft w:val="0"/>
          <w:marRight w:val="0"/>
          <w:marTop w:val="0"/>
          <w:marBottom w:val="0"/>
          <w:divBdr>
            <w:top w:val="none" w:sz="0" w:space="0" w:color="auto"/>
            <w:left w:val="none" w:sz="0" w:space="0" w:color="auto"/>
            <w:bottom w:val="none" w:sz="0" w:space="0" w:color="auto"/>
            <w:right w:val="none" w:sz="0" w:space="0" w:color="auto"/>
          </w:divBdr>
        </w:div>
        <w:div w:id="716389830">
          <w:marLeft w:val="0"/>
          <w:marRight w:val="0"/>
          <w:marTop w:val="0"/>
          <w:marBottom w:val="0"/>
          <w:divBdr>
            <w:top w:val="none" w:sz="0" w:space="0" w:color="auto"/>
            <w:left w:val="none" w:sz="0" w:space="0" w:color="auto"/>
            <w:bottom w:val="none" w:sz="0" w:space="0" w:color="auto"/>
            <w:right w:val="none" w:sz="0" w:space="0" w:color="auto"/>
          </w:divBdr>
        </w:div>
        <w:div w:id="746808710">
          <w:marLeft w:val="0"/>
          <w:marRight w:val="0"/>
          <w:marTop w:val="0"/>
          <w:marBottom w:val="0"/>
          <w:divBdr>
            <w:top w:val="none" w:sz="0" w:space="0" w:color="auto"/>
            <w:left w:val="none" w:sz="0" w:space="0" w:color="auto"/>
            <w:bottom w:val="none" w:sz="0" w:space="0" w:color="auto"/>
            <w:right w:val="none" w:sz="0" w:space="0" w:color="auto"/>
          </w:divBdr>
        </w:div>
        <w:div w:id="753861070">
          <w:marLeft w:val="0"/>
          <w:marRight w:val="0"/>
          <w:marTop w:val="0"/>
          <w:marBottom w:val="0"/>
          <w:divBdr>
            <w:top w:val="none" w:sz="0" w:space="0" w:color="auto"/>
            <w:left w:val="none" w:sz="0" w:space="0" w:color="auto"/>
            <w:bottom w:val="none" w:sz="0" w:space="0" w:color="auto"/>
            <w:right w:val="none" w:sz="0" w:space="0" w:color="auto"/>
          </w:divBdr>
        </w:div>
        <w:div w:id="795635020">
          <w:marLeft w:val="0"/>
          <w:marRight w:val="0"/>
          <w:marTop w:val="0"/>
          <w:marBottom w:val="0"/>
          <w:divBdr>
            <w:top w:val="none" w:sz="0" w:space="0" w:color="auto"/>
            <w:left w:val="none" w:sz="0" w:space="0" w:color="auto"/>
            <w:bottom w:val="none" w:sz="0" w:space="0" w:color="auto"/>
            <w:right w:val="none" w:sz="0" w:space="0" w:color="auto"/>
          </w:divBdr>
        </w:div>
        <w:div w:id="876888354">
          <w:marLeft w:val="0"/>
          <w:marRight w:val="0"/>
          <w:marTop w:val="0"/>
          <w:marBottom w:val="0"/>
          <w:divBdr>
            <w:top w:val="none" w:sz="0" w:space="0" w:color="auto"/>
            <w:left w:val="none" w:sz="0" w:space="0" w:color="auto"/>
            <w:bottom w:val="none" w:sz="0" w:space="0" w:color="auto"/>
            <w:right w:val="none" w:sz="0" w:space="0" w:color="auto"/>
          </w:divBdr>
        </w:div>
        <w:div w:id="971714535">
          <w:marLeft w:val="0"/>
          <w:marRight w:val="0"/>
          <w:marTop w:val="0"/>
          <w:marBottom w:val="0"/>
          <w:divBdr>
            <w:top w:val="none" w:sz="0" w:space="0" w:color="auto"/>
            <w:left w:val="none" w:sz="0" w:space="0" w:color="auto"/>
            <w:bottom w:val="none" w:sz="0" w:space="0" w:color="auto"/>
            <w:right w:val="none" w:sz="0" w:space="0" w:color="auto"/>
          </w:divBdr>
        </w:div>
        <w:div w:id="990711965">
          <w:marLeft w:val="0"/>
          <w:marRight w:val="0"/>
          <w:marTop w:val="0"/>
          <w:marBottom w:val="0"/>
          <w:divBdr>
            <w:top w:val="none" w:sz="0" w:space="0" w:color="auto"/>
            <w:left w:val="none" w:sz="0" w:space="0" w:color="auto"/>
            <w:bottom w:val="none" w:sz="0" w:space="0" w:color="auto"/>
            <w:right w:val="none" w:sz="0" w:space="0" w:color="auto"/>
          </w:divBdr>
        </w:div>
        <w:div w:id="1021854251">
          <w:marLeft w:val="0"/>
          <w:marRight w:val="0"/>
          <w:marTop w:val="0"/>
          <w:marBottom w:val="0"/>
          <w:divBdr>
            <w:top w:val="none" w:sz="0" w:space="0" w:color="auto"/>
            <w:left w:val="none" w:sz="0" w:space="0" w:color="auto"/>
            <w:bottom w:val="none" w:sz="0" w:space="0" w:color="auto"/>
            <w:right w:val="none" w:sz="0" w:space="0" w:color="auto"/>
          </w:divBdr>
        </w:div>
        <w:div w:id="1110050271">
          <w:marLeft w:val="0"/>
          <w:marRight w:val="0"/>
          <w:marTop w:val="0"/>
          <w:marBottom w:val="0"/>
          <w:divBdr>
            <w:top w:val="none" w:sz="0" w:space="0" w:color="auto"/>
            <w:left w:val="none" w:sz="0" w:space="0" w:color="auto"/>
            <w:bottom w:val="none" w:sz="0" w:space="0" w:color="auto"/>
            <w:right w:val="none" w:sz="0" w:space="0" w:color="auto"/>
          </w:divBdr>
        </w:div>
        <w:div w:id="1110053563">
          <w:marLeft w:val="0"/>
          <w:marRight w:val="0"/>
          <w:marTop w:val="0"/>
          <w:marBottom w:val="0"/>
          <w:divBdr>
            <w:top w:val="none" w:sz="0" w:space="0" w:color="auto"/>
            <w:left w:val="none" w:sz="0" w:space="0" w:color="auto"/>
            <w:bottom w:val="none" w:sz="0" w:space="0" w:color="auto"/>
            <w:right w:val="none" w:sz="0" w:space="0" w:color="auto"/>
          </w:divBdr>
        </w:div>
        <w:div w:id="1121538371">
          <w:marLeft w:val="0"/>
          <w:marRight w:val="0"/>
          <w:marTop w:val="0"/>
          <w:marBottom w:val="0"/>
          <w:divBdr>
            <w:top w:val="none" w:sz="0" w:space="0" w:color="auto"/>
            <w:left w:val="none" w:sz="0" w:space="0" w:color="auto"/>
            <w:bottom w:val="none" w:sz="0" w:space="0" w:color="auto"/>
            <w:right w:val="none" w:sz="0" w:space="0" w:color="auto"/>
          </w:divBdr>
        </w:div>
        <w:div w:id="1135949612">
          <w:marLeft w:val="0"/>
          <w:marRight w:val="0"/>
          <w:marTop w:val="0"/>
          <w:marBottom w:val="0"/>
          <w:divBdr>
            <w:top w:val="none" w:sz="0" w:space="0" w:color="auto"/>
            <w:left w:val="none" w:sz="0" w:space="0" w:color="auto"/>
            <w:bottom w:val="none" w:sz="0" w:space="0" w:color="auto"/>
            <w:right w:val="none" w:sz="0" w:space="0" w:color="auto"/>
          </w:divBdr>
        </w:div>
        <w:div w:id="1175072798">
          <w:marLeft w:val="0"/>
          <w:marRight w:val="0"/>
          <w:marTop w:val="0"/>
          <w:marBottom w:val="0"/>
          <w:divBdr>
            <w:top w:val="none" w:sz="0" w:space="0" w:color="auto"/>
            <w:left w:val="none" w:sz="0" w:space="0" w:color="auto"/>
            <w:bottom w:val="none" w:sz="0" w:space="0" w:color="auto"/>
            <w:right w:val="none" w:sz="0" w:space="0" w:color="auto"/>
          </w:divBdr>
        </w:div>
        <w:div w:id="1211764285">
          <w:marLeft w:val="0"/>
          <w:marRight w:val="0"/>
          <w:marTop w:val="0"/>
          <w:marBottom w:val="0"/>
          <w:divBdr>
            <w:top w:val="none" w:sz="0" w:space="0" w:color="auto"/>
            <w:left w:val="none" w:sz="0" w:space="0" w:color="auto"/>
            <w:bottom w:val="none" w:sz="0" w:space="0" w:color="auto"/>
            <w:right w:val="none" w:sz="0" w:space="0" w:color="auto"/>
          </w:divBdr>
        </w:div>
        <w:div w:id="1249197996">
          <w:marLeft w:val="0"/>
          <w:marRight w:val="0"/>
          <w:marTop w:val="0"/>
          <w:marBottom w:val="0"/>
          <w:divBdr>
            <w:top w:val="none" w:sz="0" w:space="0" w:color="auto"/>
            <w:left w:val="none" w:sz="0" w:space="0" w:color="auto"/>
            <w:bottom w:val="none" w:sz="0" w:space="0" w:color="auto"/>
            <w:right w:val="none" w:sz="0" w:space="0" w:color="auto"/>
          </w:divBdr>
        </w:div>
        <w:div w:id="1279491488">
          <w:marLeft w:val="0"/>
          <w:marRight w:val="0"/>
          <w:marTop w:val="0"/>
          <w:marBottom w:val="0"/>
          <w:divBdr>
            <w:top w:val="none" w:sz="0" w:space="0" w:color="auto"/>
            <w:left w:val="none" w:sz="0" w:space="0" w:color="auto"/>
            <w:bottom w:val="none" w:sz="0" w:space="0" w:color="auto"/>
            <w:right w:val="none" w:sz="0" w:space="0" w:color="auto"/>
          </w:divBdr>
        </w:div>
        <w:div w:id="1289168421">
          <w:marLeft w:val="0"/>
          <w:marRight w:val="0"/>
          <w:marTop w:val="0"/>
          <w:marBottom w:val="0"/>
          <w:divBdr>
            <w:top w:val="none" w:sz="0" w:space="0" w:color="auto"/>
            <w:left w:val="none" w:sz="0" w:space="0" w:color="auto"/>
            <w:bottom w:val="none" w:sz="0" w:space="0" w:color="auto"/>
            <w:right w:val="none" w:sz="0" w:space="0" w:color="auto"/>
          </w:divBdr>
        </w:div>
        <w:div w:id="1304387763">
          <w:marLeft w:val="0"/>
          <w:marRight w:val="0"/>
          <w:marTop w:val="0"/>
          <w:marBottom w:val="0"/>
          <w:divBdr>
            <w:top w:val="none" w:sz="0" w:space="0" w:color="auto"/>
            <w:left w:val="none" w:sz="0" w:space="0" w:color="auto"/>
            <w:bottom w:val="none" w:sz="0" w:space="0" w:color="auto"/>
            <w:right w:val="none" w:sz="0" w:space="0" w:color="auto"/>
          </w:divBdr>
        </w:div>
        <w:div w:id="1320185907">
          <w:marLeft w:val="0"/>
          <w:marRight w:val="0"/>
          <w:marTop w:val="0"/>
          <w:marBottom w:val="0"/>
          <w:divBdr>
            <w:top w:val="none" w:sz="0" w:space="0" w:color="auto"/>
            <w:left w:val="none" w:sz="0" w:space="0" w:color="auto"/>
            <w:bottom w:val="none" w:sz="0" w:space="0" w:color="auto"/>
            <w:right w:val="none" w:sz="0" w:space="0" w:color="auto"/>
          </w:divBdr>
        </w:div>
        <w:div w:id="1332949992">
          <w:marLeft w:val="0"/>
          <w:marRight w:val="0"/>
          <w:marTop w:val="0"/>
          <w:marBottom w:val="0"/>
          <w:divBdr>
            <w:top w:val="none" w:sz="0" w:space="0" w:color="auto"/>
            <w:left w:val="none" w:sz="0" w:space="0" w:color="auto"/>
            <w:bottom w:val="none" w:sz="0" w:space="0" w:color="auto"/>
            <w:right w:val="none" w:sz="0" w:space="0" w:color="auto"/>
          </w:divBdr>
        </w:div>
        <w:div w:id="1338577087">
          <w:marLeft w:val="0"/>
          <w:marRight w:val="0"/>
          <w:marTop w:val="0"/>
          <w:marBottom w:val="0"/>
          <w:divBdr>
            <w:top w:val="none" w:sz="0" w:space="0" w:color="auto"/>
            <w:left w:val="none" w:sz="0" w:space="0" w:color="auto"/>
            <w:bottom w:val="none" w:sz="0" w:space="0" w:color="auto"/>
            <w:right w:val="none" w:sz="0" w:space="0" w:color="auto"/>
          </w:divBdr>
        </w:div>
        <w:div w:id="1340230231">
          <w:marLeft w:val="0"/>
          <w:marRight w:val="0"/>
          <w:marTop w:val="0"/>
          <w:marBottom w:val="0"/>
          <w:divBdr>
            <w:top w:val="none" w:sz="0" w:space="0" w:color="auto"/>
            <w:left w:val="none" w:sz="0" w:space="0" w:color="auto"/>
            <w:bottom w:val="none" w:sz="0" w:space="0" w:color="auto"/>
            <w:right w:val="none" w:sz="0" w:space="0" w:color="auto"/>
          </w:divBdr>
        </w:div>
        <w:div w:id="1408184416">
          <w:marLeft w:val="0"/>
          <w:marRight w:val="0"/>
          <w:marTop w:val="0"/>
          <w:marBottom w:val="0"/>
          <w:divBdr>
            <w:top w:val="none" w:sz="0" w:space="0" w:color="auto"/>
            <w:left w:val="none" w:sz="0" w:space="0" w:color="auto"/>
            <w:bottom w:val="none" w:sz="0" w:space="0" w:color="auto"/>
            <w:right w:val="none" w:sz="0" w:space="0" w:color="auto"/>
          </w:divBdr>
        </w:div>
        <w:div w:id="1419405145">
          <w:marLeft w:val="0"/>
          <w:marRight w:val="0"/>
          <w:marTop w:val="0"/>
          <w:marBottom w:val="0"/>
          <w:divBdr>
            <w:top w:val="none" w:sz="0" w:space="0" w:color="auto"/>
            <w:left w:val="none" w:sz="0" w:space="0" w:color="auto"/>
            <w:bottom w:val="none" w:sz="0" w:space="0" w:color="auto"/>
            <w:right w:val="none" w:sz="0" w:space="0" w:color="auto"/>
          </w:divBdr>
        </w:div>
        <w:div w:id="1466772021">
          <w:marLeft w:val="0"/>
          <w:marRight w:val="0"/>
          <w:marTop w:val="0"/>
          <w:marBottom w:val="0"/>
          <w:divBdr>
            <w:top w:val="none" w:sz="0" w:space="0" w:color="auto"/>
            <w:left w:val="none" w:sz="0" w:space="0" w:color="auto"/>
            <w:bottom w:val="none" w:sz="0" w:space="0" w:color="auto"/>
            <w:right w:val="none" w:sz="0" w:space="0" w:color="auto"/>
          </w:divBdr>
        </w:div>
        <w:div w:id="1468743089">
          <w:marLeft w:val="0"/>
          <w:marRight w:val="0"/>
          <w:marTop w:val="0"/>
          <w:marBottom w:val="0"/>
          <w:divBdr>
            <w:top w:val="none" w:sz="0" w:space="0" w:color="auto"/>
            <w:left w:val="none" w:sz="0" w:space="0" w:color="auto"/>
            <w:bottom w:val="none" w:sz="0" w:space="0" w:color="auto"/>
            <w:right w:val="none" w:sz="0" w:space="0" w:color="auto"/>
          </w:divBdr>
        </w:div>
        <w:div w:id="1484660122">
          <w:marLeft w:val="0"/>
          <w:marRight w:val="0"/>
          <w:marTop w:val="0"/>
          <w:marBottom w:val="0"/>
          <w:divBdr>
            <w:top w:val="none" w:sz="0" w:space="0" w:color="auto"/>
            <w:left w:val="none" w:sz="0" w:space="0" w:color="auto"/>
            <w:bottom w:val="none" w:sz="0" w:space="0" w:color="auto"/>
            <w:right w:val="none" w:sz="0" w:space="0" w:color="auto"/>
          </w:divBdr>
        </w:div>
        <w:div w:id="1490369511">
          <w:marLeft w:val="0"/>
          <w:marRight w:val="0"/>
          <w:marTop w:val="0"/>
          <w:marBottom w:val="0"/>
          <w:divBdr>
            <w:top w:val="none" w:sz="0" w:space="0" w:color="auto"/>
            <w:left w:val="none" w:sz="0" w:space="0" w:color="auto"/>
            <w:bottom w:val="none" w:sz="0" w:space="0" w:color="auto"/>
            <w:right w:val="none" w:sz="0" w:space="0" w:color="auto"/>
          </w:divBdr>
        </w:div>
        <w:div w:id="1504469942">
          <w:marLeft w:val="0"/>
          <w:marRight w:val="0"/>
          <w:marTop w:val="0"/>
          <w:marBottom w:val="0"/>
          <w:divBdr>
            <w:top w:val="none" w:sz="0" w:space="0" w:color="auto"/>
            <w:left w:val="none" w:sz="0" w:space="0" w:color="auto"/>
            <w:bottom w:val="none" w:sz="0" w:space="0" w:color="auto"/>
            <w:right w:val="none" w:sz="0" w:space="0" w:color="auto"/>
          </w:divBdr>
        </w:div>
        <w:div w:id="1550801236">
          <w:marLeft w:val="0"/>
          <w:marRight w:val="0"/>
          <w:marTop w:val="0"/>
          <w:marBottom w:val="0"/>
          <w:divBdr>
            <w:top w:val="none" w:sz="0" w:space="0" w:color="auto"/>
            <w:left w:val="none" w:sz="0" w:space="0" w:color="auto"/>
            <w:bottom w:val="none" w:sz="0" w:space="0" w:color="auto"/>
            <w:right w:val="none" w:sz="0" w:space="0" w:color="auto"/>
          </w:divBdr>
        </w:div>
        <w:div w:id="1559970258">
          <w:marLeft w:val="0"/>
          <w:marRight w:val="0"/>
          <w:marTop w:val="0"/>
          <w:marBottom w:val="0"/>
          <w:divBdr>
            <w:top w:val="none" w:sz="0" w:space="0" w:color="auto"/>
            <w:left w:val="none" w:sz="0" w:space="0" w:color="auto"/>
            <w:bottom w:val="none" w:sz="0" w:space="0" w:color="auto"/>
            <w:right w:val="none" w:sz="0" w:space="0" w:color="auto"/>
          </w:divBdr>
        </w:div>
        <w:div w:id="1565407555">
          <w:marLeft w:val="0"/>
          <w:marRight w:val="0"/>
          <w:marTop w:val="0"/>
          <w:marBottom w:val="0"/>
          <w:divBdr>
            <w:top w:val="none" w:sz="0" w:space="0" w:color="auto"/>
            <w:left w:val="none" w:sz="0" w:space="0" w:color="auto"/>
            <w:bottom w:val="none" w:sz="0" w:space="0" w:color="auto"/>
            <w:right w:val="none" w:sz="0" w:space="0" w:color="auto"/>
          </w:divBdr>
        </w:div>
        <w:div w:id="1598825540">
          <w:marLeft w:val="0"/>
          <w:marRight w:val="0"/>
          <w:marTop w:val="0"/>
          <w:marBottom w:val="0"/>
          <w:divBdr>
            <w:top w:val="none" w:sz="0" w:space="0" w:color="auto"/>
            <w:left w:val="none" w:sz="0" w:space="0" w:color="auto"/>
            <w:bottom w:val="none" w:sz="0" w:space="0" w:color="auto"/>
            <w:right w:val="none" w:sz="0" w:space="0" w:color="auto"/>
          </w:divBdr>
        </w:div>
        <w:div w:id="1610119517">
          <w:marLeft w:val="0"/>
          <w:marRight w:val="0"/>
          <w:marTop w:val="0"/>
          <w:marBottom w:val="0"/>
          <w:divBdr>
            <w:top w:val="none" w:sz="0" w:space="0" w:color="auto"/>
            <w:left w:val="none" w:sz="0" w:space="0" w:color="auto"/>
            <w:bottom w:val="none" w:sz="0" w:space="0" w:color="auto"/>
            <w:right w:val="none" w:sz="0" w:space="0" w:color="auto"/>
          </w:divBdr>
        </w:div>
        <w:div w:id="1669553232">
          <w:marLeft w:val="0"/>
          <w:marRight w:val="0"/>
          <w:marTop w:val="0"/>
          <w:marBottom w:val="0"/>
          <w:divBdr>
            <w:top w:val="none" w:sz="0" w:space="0" w:color="auto"/>
            <w:left w:val="none" w:sz="0" w:space="0" w:color="auto"/>
            <w:bottom w:val="none" w:sz="0" w:space="0" w:color="auto"/>
            <w:right w:val="none" w:sz="0" w:space="0" w:color="auto"/>
          </w:divBdr>
        </w:div>
        <w:div w:id="1687709201">
          <w:marLeft w:val="0"/>
          <w:marRight w:val="0"/>
          <w:marTop w:val="0"/>
          <w:marBottom w:val="0"/>
          <w:divBdr>
            <w:top w:val="none" w:sz="0" w:space="0" w:color="auto"/>
            <w:left w:val="none" w:sz="0" w:space="0" w:color="auto"/>
            <w:bottom w:val="none" w:sz="0" w:space="0" w:color="auto"/>
            <w:right w:val="none" w:sz="0" w:space="0" w:color="auto"/>
          </w:divBdr>
        </w:div>
        <w:div w:id="1690835289">
          <w:marLeft w:val="0"/>
          <w:marRight w:val="0"/>
          <w:marTop w:val="0"/>
          <w:marBottom w:val="0"/>
          <w:divBdr>
            <w:top w:val="none" w:sz="0" w:space="0" w:color="auto"/>
            <w:left w:val="none" w:sz="0" w:space="0" w:color="auto"/>
            <w:bottom w:val="none" w:sz="0" w:space="0" w:color="auto"/>
            <w:right w:val="none" w:sz="0" w:space="0" w:color="auto"/>
          </w:divBdr>
        </w:div>
        <w:div w:id="1789469338">
          <w:marLeft w:val="0"/>
          <w:marRight w:val="0"/>
          <w:marTop w:val="0"/>
          <w:marBottom w:val="0"/>
          <w:divBdr>
            <w:top w:val="none" w:sz="0" w:space="0" w:color="auto"/>
            <w:left w:val="none" w:sz="0" w:space="0" w:color="auto"/>
            <w:bottom w:val="none" w:sz="0" w:space="0" w:color="auto"/>
            <w:right w:val="none" w:sz="0" w:space="0" w:color="auto"/>
          </w:divBdr>
        </w:div>
        <w:div w:id="1813906880">
          <w:marLeft w:val="0"/>
          <w:marRight w:val="0"/>
          <w:marTop w:val="0"/>
          <w:marBottom w:val="0"/>
          <w:divBdr>
            <w:top w:val="none" w:sz="0" w:space="0" w:color="auto"/>
            <w:left w:val="none" w:sz="0" w:space="0" w:color="auto"/>
            <w:bottom w:val="none" w:sz="0" w:space="0" w:color="auto"/>
            <w:right w:val="none" w:sz="0" w:space="0" w:color="auto"/>
          </w:divBdr>
        </w:div>
        <w:div w:id="1821191884">
          <w:marLeft w:val="0"/>
          <w:marRight w:val="0"/>
          <w:marTop w:val="0"/>
          <w:marBottom w:val="0"/>
          <w:divBdr>
            <w:top w:val="none" w:sz="0" w:space="0" w:color="auto"/>
            <w:left w:val="none" w:sz="0" w:space="0" w:color="auto"/>
            <w:bottom w:val="none" w:sz="0" w:space="0" w:color="auto"/>
            <w:right w:val="none" w:sz="0" w:space="0" w:color="auto"/>
          </w:divBdr>
        </w:div>
        <w:div w:id="1837918280">
          <w:marLeft w:val="0"/>
          <w:marRight w:val="0"/>
          <w:marTop w:val="0"/>
          <w:marBottom w:val="0"/>
          <w:divBdr>
            <w:top w:val="none" w:sz="0" w:space="0" w:color="auto"/>
            <w:left w:val="none" w:sz="0" w:space="0" w:color="auto"/>
            <w:bottom w:val="none" w:sz="0" w:space="0" w:color="auto"/>
            <w:right w:val="none" w:sz="0" w:space="0" w:color="auto"/>
          </w:divBdr>
        </w:div>
        <w:div w:id="1860778669">
          <w:marLeft w:val="0"/>
          <w:marRight w:val="0"/>
          <w:marTop w:val="0"/>
          <w:marBottom w:val="0"/>
          <w:divBdr>
            <w:top w:val="none" w:sz="0" w:space="0" w:color="auto"/>
            <w:left w:val="none" w:sz="0" w:space="0" w:color="auto"/>
            <w:bottom w:val="none" w:sz="0" w:space="0" w:color="auto"/>
            <w:right w:val="none" w:sz="0" w:space="0" w:color="auto"/>
          </w:divBdr>
        </w:div>
        <w:div w:id="1869218195">
          <w:marLeft w:val="0"/>
          <w:marRight w:val="0"/>
          <w:marTop w:val="0"/>
          <w:marBottom w:val="0"/>
          <w:divBdr>
            <w:top w:val="none" w:sz="0" w:space="0" w:color="auto"/>
            <w:left w:val="none" w:sz="0" w:space="0" w:color="auto"/>
            <w:bottom w:val="none" w:sz="0" w:space="0" w:color="auto"/>
            <w:right w:val="none" w:sz="0" w:space="0" w:color="auto"/>
          </w:divBdr>
        </w:div>
        <w:div w:id="1872524757">
          <w:marLeft w:val="0"/>
          <w:marRight w:val="0"/>
          <w:marTop w:val="0"/>
          <w:marBottom w:val="0"/>
          <w:divBdr>
            <w:top w:val="none" w:sz="0" w:space="0" w:color="auto"/>
            <w:left w:val="none" w:sz="0" w:space="0" w:color="auto"/>
            <w:bottom w:val="none" w:sz="0" w:space="0" w:color="auto"/>
            <w:right w:val="none" w:sz="0" w:space="0" w:color="auto"/>
          </w:divBdr>
        </w:div>
        <w:div w:id="1907642490">
          <w:marLeft w:val="0"/>
          <w:marRight w:val="0"/>
          <w:marTop w:val="0"/>
          <w:marBottom w:val="0"/>
          <w:divBdr>
            <w:top w:val="none" w:sz="0" w:space="0" w:color="auto"/>
            <w:left w:val="none" w:sz="0" w:space="0" w:color="auto"/>
            <w:bottom w:val="none" w:sz="0" w:space="0" w:color="auto"/>
            <w:right w:val="none" w:sz="0" w:space="0" w:color="auto"/>
          </w:divBdr>
        </w:div>
        <w:div w:id="1924680279">
          <w:marLeft w:val="0"/>
          <w:marRight w:val="0"/>
          <w:marTop w:val="0"/>
          <w:marBottom w:val="0"/>
          <w:divBdr>
            <w:top w:val="none" w:sz="0" w:space="0" w:color="auto"/>
            <w:left w:val="none" w:sz="0" w:space="0" w:color="auto"/>
            <w:bottom w:val="none" w:sz="0" w:space="0" w:color="auto"/>
            <w:right w:val="none" w:sz="0" w:space="0" w:color="auto"/>
          </w:divBdr>
        </w:div>
        <w:div w:id="1932471198">
          <w:marLeft w:val="0"/>
          <w:marRight w:val="0"/>
          <w:marTop w:val="0"/>
          <w:marBottom w:val="0"/>
          <w:divBdr>
            <w:top w:val="none" w:sz="0" w:space="0" w:color="auto"/>
            <w:left w:val="none" w:sz="0" w:space="0" w:color="auto"/>
            <w:bottom w:val="none" w:sz="0" w:space="0" w:color="auto"/>
            <w:right w:val="none" w:sz="0" w:space="0" w:color="auto"/>
          </w:divBdr>
        </w:div>
        <w:div w:id="1941402802">
          <w:marLeft w:val="0"/>
          <w:marRight w:val="0"/>
          <w:marTop w:val="0"/>
          <w:marBottom w:val="0"/>
          <w:divBdr>
            <w:top w:val="none" w:sz="0" w:space="0" w:color="auto"/>
            <w:left w:val="none" w:sz="0" w:space="0" w:color="auto"/>
            <w:bottom w:val="none" w:sz="0" w:space="0" w:color="auto"/>
            <w:right w:val="none" w:sz="0" w:space="0" w:color="auto"/>
          </w:divBdr>
        </w:div>
        <w:div w:id="1946841041">
          <w:marLeft w:val="0"/>
          <w:marRight w:val="0"/>
          <w:marTop w:val="0"/>
          <w:marBottom w:val="0"/>
          <w:divBdr>
            <w:top w:val="none" w:sz="0" w:space="0" w:color="auto"/>
            <w:left w:val="none" w:sz="0" w:space="0" w:color="auto"/>
            <w:bottom w:val="none" w:sz="0" w:space="0" w:color="auto"/>
            <w:right w:val="none" w:sz="0" w:space="0" w:color="auto"/>
          </w:divBdr>
        </w:div>
        <w:div w:id="2004821097">
          <w:marLeft w:val="0"/>
          <w:marRight w:val="0"/>
          <w:marTop w:val="0"/>
          <w:marBottom w:val="0"/>
          <w:divBdr>
            <w:top w:val="none" w:sz="0" w:space="0" w:color="auto"/>
            <w:left w:val="none" w:sz="0" w:space="0" w:color="auto"/>
            <w:bottom w:val="none" w:sz="0" w:space="0" w:color="auto"/>
            <w:right w:val="none" w:sz="0" w:space="0" w:color="auto"/>
          </w:divBdr>
        </w:div>
        <w:div w:id="2032101453">
          <w:marLeft w:val="0"/>
          <w:marRight w:val="0"/>
          <w:marTop w:val="0"/>
          <w:marBottom w:val="0"/>
          <w:divBdr>
            <w:top w:val="none" w:sz="0" w:space="0" w:color="auto"/>
            <w:left w:val="none" w:sz="0" w:space="0" w:color="auto"/>
            <w:bottom w:val="none" w:sz="0" w:space="0" w:color="auto"/>
            <w:right w:val="none" w:sz="0" w:space="0" w:color="auto"/>
          </w:divBdr>
        </w:div>
        <w:div w:id="2040818608">
          <w:marLeft w:val="0"/>
          <w:marRight w:val="0"/>
          <w:marTop w:val="0"/>
          <w:marBottom w:val="0"/>
          <w:divBdr>
            <w:top w:val="none" w:sz="0" w:space="0" w:color="auto"/>
            <w:left w:val="none" w:sz="0" w:space="0" w:color="auto"/>
            <w:bottom w:val="none" w:sz="0" w:space="0" w:color="auto"/>
            <w:right w:val="none" w:sz="0" w:space="0" w:color="auto"/>
          </w:divBdr>
        </w:div>
        <w:div w:id="2044592470">
          <w:marLeft w:val="0"/>
          <w:marRight w:val="0"/>
          <w:marTop w:val="0"/>
          <w:marBottom w:val="0"/>
          <w:divBdr>
            <w:top w:val="none" w:sz="0" w:space="0" w:color="auto"/>
            <w:left w:val="none" w:sz="0" w:space="0" w:color="auto"/>
            <w:bottom w:val="none" w:sz="0" w:space="0" w:color="auto"/>
            <w:right w:val="none" w:sz="0" w:space="0" w:color="auto"/>
          </w:divBdr>
        </w:div>
        <w:div w:id="2064668554">
          <w:marLeft w:val="0"/>
          <w:marRight w:val="0"/>
          <w:marTop w:val="0"/>
          <w:marBottom w:val="0"/>
          <w:divBdr>
            <w:top w:val="none" w:sz="0" w:space="0" w:color="auto"/>
            <w:left w:val="none" w:sz="0" w:space="0" w:color="auto"/>
            <w:bottom w:val="none" w:sz="0" w:space="0" w:color="auto"/>
            <w:right w:val="none" w:sz="0" w:space="0" w:color="auto"/>
          </w:divBdr>
        </w:div>
        <w:div w:id="2109766765">
          <w:marLeft w:val="0"/>
          <w:marRight w:val="0"/>
          <w:marTop w:val="0"/>
          <w:marBottom w:val="0"/>
          <w:divBdr>
            <w:top w:val="none" w:sz="0" w:space="0" w:color="auto"/>
            <w:left w:val="none" w:sz="0" w:space="0" w:color="auto"/>
            <w:bottom w:val="none" w:sz="0" w:space="0" w:color="auto"/>
            <w:right w:val="none" w:sz="0" w:space="0" w:color="auto"/>
          </w:divBdr>
        </w:div>
        <w:div w:id="2110855032">
          <w:marLeft w:val="0"/>
          <w:marRight w:val="0"/>
          <w:marTop w:val="0"/>
          <w:marBottom w:val="0"/>
          <w:divBdr>
            <w:top w:val="none" w:sz="0" w:space="0" w:color="auto"/>
            <w:left w:val="none" w:sz="0" w:space="0" w:color="auto"/>
            <w:bottom w:val="none" w:sz="0" w:space="0" w:color="auto"/>
            <w:right w:val="none" w:sz="0" w:space="0" w:color="auto"/>
          </w:divBdr>
        </w:div>
        <w:div w:id="2130779335">
          <w:marLeft w:val="0"/>
          <w:marRight w:val="0"/>
          <w:marTop w:val="0"/>
          <w:marBottom w:val="0"/>
          <w:divBdr>
            <w:top w:val="none" w:sz="0" w:space="0" w:color="auto"/>
            <w:left w:val="none" w:sz="0" w:space="0" w:color="auto"/>
            <w:bottom w:val="none" w:sz="0" w:space="0" w:color="auto"/>
            <w:right w:val="none" w:sz="0" w:space="0" w:color="auto"/>
          </w:divBdr>
        </w:div>
        <w:div w:id="2134514901">
          <w:marLeft w:val="0"/>
          <w:marRight w:val="0"/>
          <w:marTop w:val="0"/>
          <w:marBottom w:val="0"/>
          <w:divBdr>
            <w:top w:val="none" w:sz="0" w:space="0" w:color="auto"/>
            <w:left w:val="none" w:sz="0" w:space="0" w:color="auto"/>
            <w:bottom w:val="none" w:sz="0" w:space="0" w:color="auto"/>
            <w:right w:val="none" w:sz="0" w:space="0" w:color="auto"/>
          </w:divBdr>
        </w:div>
      </w:divsChild>
    </w:div>
    <w:div w:id="1773429741">
      <w:bodyDiv w:val="1"/>
      <w:marLeft w:val="0"/>
      <w:marRight w:val="0"/>
      <w:marTop w:val="0"/>
      <w:marBottom w:val="0"/>
      <w:divBdr>
        <w:top w:val="none" w:sz="0" w:space="0" w:color="auto"/>
        <w:left w:val="none" w:sz="0" w:space="0" w:color="auto"/>
        <w:bottom w:val="none" w:sz="0" w:space="0" w:color="auto"/>
        <w:right w:val="none" w:sz="0" w:space="0" w:color="auto"/>
      </w:divBdr>
    </w:div>
    <w:div w:id="1817915342">
      <w:bodyDiv w:val="1"/>
      <w:marLeft w:val="0"/>
      <w:marRight w:val="0"/>
      <w:marTop w:val="0"/>
      <w:marBottom w:val="0"/>
      <w:divBdr>
        <w:top w:val="none" w:sz="0" w:space="0" w:color="auto"/>
        <w:left w:val="none" w:sz="0" w:space="0" w:color="auto"/>
        <w:bottom w:val="none" w:sz="0" w:space="0" w:color="auto"/>
        <w:right w:val="none" w:sz="0" w:space="0" w:color="auto"/>
      </w:divBdr>
    </w:div>
    <w:div w:id="1820145660">
      <w:bodyDiv w:val="1"/>
      <w:marLeft w:val="0"/>
      <w:marRight w:val="0"/>
      <w:marTop w:val="0"/>
      <w:marBottom w:val="0"/>
      <w:divBdr>
        <w:top w:val="none" w:sz="0" w:space="0" w:color="auto"/>
        <w:left w:val="none" w:sz="0" w:space="0" w:color="auto"/>
        <w:bottom w:val="none" w:sz="0" w:space="0" w:color="auto"/>
        <w:right w:val="none" w:sz="0" w:space="0" w:color="auto"/>
      </w:divBdr>
    </w:div>
    <w:div w:id="1865632939">
      <w:bodyDiv w:val="1"/>
      <w:marLeft w:val="0"/>
      <w:marRight w:val="0"/>
      <w:marTop w:val="0"/>
      <w:marBottom w:val="0"/>
      <w:divBdr>
        <w:top w:val="none" w:sz="0" w:space="0" w:color="auto"/>
        <w:left w:val="none" w:sz="0" w:space="0" w:color="auto"/>
        <w:bottom w:val="none" w:sz="0" w:space="0" w:color="auto"/>
        <w:right w:val="none" w:sz="0" w:space="0" w:color="auto"/>
      </w:divBdr>
      <w:divsChild>
        <w:div w:id="264462169">
          <w:marLeft w:val="0"/>
          <w:marRight w:val="0"/>
          <w:marTop w:val="0"/>
          <w:marBottom w:val="0"/>
          <w:divBdr>
            <w:top w:val="none" w:sz="0" w:space="0" w:color="auto"/>
            <w:left w:val="none" w:sz="0" w:space="0" w:color="auto"/>
            <w:bottom w:val="none" w:sz="0" w:space="0" w:color="auto"/>
            <w:right w:val="none" w:sz="0" w:space="0" w:color="auto"/>
          </w:divBdr>
        </w:div>
        <w:div w:id="1022632966">
          <w:marLeft w:val="0"/>
          <w:marRight w:val="0"/>
          <w:marTop w:val="0"/>
          <w:marBottom w:val="0"/>
          <w:divBdr>
            <w:top w:val="none" w:sz="0" w:space="0" w:color="auto"/>
            <w:left w:val="none" w:sz="0" w:space="0" w:color="auto"/>
            <w:bottom w:val="none" w:sz="0" w:space="0" w:color="auto"/>
            <w:right w:val="none" w:sz="0" w:space="0" w:color="auto"/>
          </w:divBdr>
        </w:div>
        <w:div w:id="1176381626">
          <w:marLeft w:val="0"/>
          <w:marRight w:val="0"/>
          <w:marTop w:val="0"/>
          <w:marBottom w:val="0"/>
          <w:divBdr>
            <w:top w:val="none" w:sz="0" w:space="0" w:color="auto"/>
            <w:left w:val="none" w:sz="0" w:space="0" w:color="auto"/>
            <w:bottom w:val="none" w:sz="0" w:space="0" w:color="auto"/>
            <w:right w:val="none" w:sz="0" w:space="0" w:color="auto"/>
          </w:divBdr>
        </w:div>
        <w:div w:id="1274627237">
          <w:marLeft w:val="0"/>
          <w:marRight w:val="0"/>
          <w:marTop w:val="0"/>
          <w:marBottom w:val="0"/>
          <w:divBdr>
            <w:top w:val="none" w:sz="0" w:space="0" w:color="auto"/>
            <w:left w:val="none" w:sz="0" w:space="0" w:color="auto"/>
            <w:bottom w:val="none" w:sz="0" w:space="0" w:color="auto"/>
            <w:right w:val="none" w:sz="0" w:space="0" w:color="auto"/>
          </w:divBdr>
        </w:div>
        <w:div w:id="1403681488">
          <w:marLeft w:val="0"/>
          <w:marRight w:val="0"/>
          <w:marTop w:val="0"/>
          <w:marBottom w:val="0"/>
          <w:divBdr>
            <w:top w:val="none" w:sz="0" w:space="0" w:color="auto"/>
            <w:left w:val="none" w:sz="0" w:space="0" w:color="auto"/>
            <w:bottom w:val="none" w:sz="0" w:space="0" w:color="auto"/>
            <w:right w:val="none" w:sz="0" w:space="0" w:color="auto"/>
          </w:divBdr>
        </w:div>
        <w:div w:id="1406951668">
          <w:marLeft w:val="0"/>
          <w:marRight w:val="0"/>
          <w:marTop w:val="0"/>
          <w:marBottom w:val="0"/>
          <w:divBdr>
            <w:top w:val="none" w:sz="0" w:space="0" w:color="auto"/>
            <w:left w:val="none" w:sz="0" w:space="0" w:color="auto"/>
            <w:bottom w:val="none" w:sz="0" w:space="0" w:color="auto"/>
            <w:right w:val="none" w:sz="0" w:space="0" w:color="auto"/>
          </w:divBdr>
        </w:div>
        <w:div w:id="1483041232">
          <w:marLeft w:val="0"/>
          <w:marRight w:val="0"/>
          <w:marTop w:val="0"/>
          <w:marBottom w:val="0"/>
          <w:divBdr>
            <w:top w:val="none" w:sz="0" w:space="0" w:color="auto"/>
            <w:left w:val="none" w:sz="0" w:space="0" w:color="auto"/>
            <w:bottom w:val="none" w:sz="0" w:space="0" w:color="auto"/>
            <w:right w:val="none" w:sz="0" w:space="0" w:color="auto"/>
          </w:divBdr>
        </w:div>
        <w:div w:id="1582636570">
          <w:marLeft w:val="0"/>
          <w:marRight w:val="0"/>
          <w:marTop w:val="0"/>
          <w:marBottom w:val="0"/>
          <w:divBdr>
            <w:top w:val="none" w:sz="0" w:space="0" w:color="auto"/>
            <w:left w:val="none" w:sz="0" w:space="0" w:color="auto"/>
            <w:bottom w:val="none" w:sz="0" w:space="0" w:color="auto"/>
            <w:right w:val="none" w:sz="0" w:space="0" w:color="auto"/>
          </w:divBdr>
        </w:div>
      </w:divsChild>
    </w:div>
    <w:div w:id="1949848617">
      <w:bodyDiv w:val="1"/>
      <w:marLeft w:val="0"/>
      <w:marRight w:val="0"/>
      <w:marTop w:val="0"/>
      <w:marBottom w:val="0"/>
      <w:divBdr>
        <w:top w:val="none" w:sz="0" w:space="0" w:color="auto"/>
        <w:left w:val="none" w:sz="0" w:space="0" w:color="auto"/>
        <w:bottom w:val="none" w:sz="0" w:space="0" w:color="auto"/>
        <w:right w:val="none" w:sz="0" w:space="0" w:color="auto"/>
      </w:divBdr>
    </w:div>
    <w:div w:id="1961109363">
      <w:bodyDiv w:val="1"/>
      <w:marLeft w:val="0"/>
      <w:marRight w:val="0"/>
      <w:marTop w:val="0"/>
      <w:marBottom w:val="0"/>
      <w:divBdr>
        <w:top w:val="none" w:sz="0" w:space="0" w:color="auto"/>
        <w:left w:val="none" w:sz="0" w:space="0" w:color="auto"/>
        <w:bottom w:val="none" w:sz="0" w:space="0" w:color="auto"/>
        <w:right w:val="none" w:sz="0" w:space="0" w:color="auto"/>
      </w:divBdr>
    </w:div>
    <w:div w:id="1963534620">
      <w:bodyDiv w:val="1"/>
      <w:marLeft w:val="0"/>
      <w:marRight w:val="0"/>
      <w:marTop w:val="0"/>
      <w:marBottom w:val="0"/>
      <w:divBdr>
        <w:top w:val="none" w:sz="0" w:space="0" w:color="auto"/>
        <w:left w:val="none" w:sz="0" w:space="0" w:color="auto"/>
        <w:bottom w:val="none" w:sz="0" w:space="0" w:color="auto"/>
        <w:right w:val="none" w:sz="0" w:space="0" w:color="auto"/>
      </w:divBdr>
    </w:div>
    <w:div w:id="2007439949">
      <w:bodyDiv w:val="1"/>
      <w:marLeft w:val="0"/>
      <w:marRight w:val="0"/>
      <w:marTop w:val="0"/>
      <w:marBottom w:val="0"/>
      <w:divBdr>
        <w:top w:val="none" w:sz="0" w:space="0" w:color="auto"/>
        <w:left w:val="none" w:sz="0" w:space="0" w:color="auto"/>
        <w:bottom w:val="none" w:sz="0" w:space="0" w:color="auto"/>
        <w:right w:val="none" w:sz="0" w:space="0" w:color="auto"/>
      </w:divBdr>
    </w:div>
    <w:div w:id="2033526936">
      <w:bodyDiv w:val="1"/>
      <w:marLeft w:val="0"/>
      <w:marRight w:val="0"/>
      <w:marTop w:val="0"/>
      <w:marBottom w:val="0"/>
      <w:divBdr>
        <w:top w:val="none" w:sz="0" w:space="0" w:color="auto"/>
        <w:left w:val="none" w:sz="0" w:space="0" w:color="auto"/>
        <w:bottom w:val="none" w:sz="0" w:space="0" w:color="auto"/>
        <w:right w:val="none" w:sz="0" w:space="0" w:color="auto"/>
      </w:divBdr>
    </w:div>
    <w:div w:id="2088066959">
      <w:bodyDiv w:val="1"/>
      <w:marLeft w:val="0"/>
      <w:marRight w:val="0"/>
      <w:marTop w:val="0"/>
      <w:marBottom w:val="0"/>
      <w:divBdr>
        <w:top w:val="none" w:sz="0" w:space="0" w:color="auto"/>
        <w:left w:val="none" w:sz="0" w:space="0" w:color="auto"/>
        <w:bottom w:val="none" w:sz="0" w:space="0" w:color="auto"/>
        <w:right w:val="none" w:sz="0" w:space="0" w:color="auto"/>
      </w:divBdr>
      <w:divsChild>
        <w:div w:id="637733879">
          <w:marLeft w:val="1411"/>
          <w:marRight w:val="0"/>
          <w:marTop w:val="0"/>
          <w:marBottom w:val="0"/>
          <w:divBdr>
            <w:top w:val="none" w:sz="0" w:space="0" w:color="auto"/>
            <w:left w:val="none" w:sz="0" w:space="0" w:color="auto"/>
            <w:bottom w:val="none" w:sz="0" w:space="0" w:color="auto"/>
            <w:right w:val="none" w:sz="0" w:space="0" w:color="auto"/>
          </w:divBdr>
        </w:div>
      </w:divsChild>
    </w:div>
    <w:div w:id="20970457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eea.europa.eu/" TargetMode="External"/><Relationship Id="rId2" Type="http://schemas.openxmlformats.org/officeDocument/2006/relationships/hyperlink" Target="https://eur-lex.europa.eu/legal-content/EN/TXT/HTML/?uri=OJ:C_202300267" TargetMode="External"/><Relationship Id="rId1" Type="http://schemas.openxmlformats.org/officeDocument/2006/relationships/hyperlink" Target="https://eur-lex.europa.eu/legal-content/EN/TXT/HTML/?uri=OJ:C_202300267" TargetMode="External"/><Relationship Id="rId6" Type="http://schemas.openxmlformats.org/officeDocument/2006/relationships/hyperlink" Target="https://ghgprotocol.org/sites/default/files/2023-03/ghg-uncertainty.pdf" TargetMode="External"/><Relationship Id="rId5" Type="http://schemas.openxmlformats.org/officeDocument/2006/relationships/hyperlink" Target="https://www.ipcc.ch/" TargetMode="External"/><Relationship Id="rId4" Type="http://schemas.openxmlformats.org/officeDocument/2006/relationships/hyperlink" Target="https://www.iea.org/"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diagramColors" Target="diagrams/colors1.xml"/><Relationship Id="rId34" Type="http://schemas.microsoft.com/office/2019/05/relationships/documenttasks" Target="documenttasks/documenttasks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n.kruk.eu/esg/policies" TargetMode="External"/><Relationship Id="rId25" Type="http://schemas.openxmlformats.org/officeDocument/2006/relationships/diagramQuickStyle" Target="diagrams/quickStyle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l.KRUK.eu/esg/polityki" TargetMode="External"/><Relationship Id="rId20" Type="http://schemas.openxmlformats.org/officeDocument/2006/relationships/diagramQuickStyle" Target="diagrams/quickStyle1.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2.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ipcc.ch/" TargetMode="External"/><Relationship Id="rId23" Type="http://schemas.openxmlformats.org/officeDocument/2006/relationships/diagramData" Target="diagrams/data2.xml"/><Relationship Id="rId28"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2.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Column1</c:v>
                </c:pt>
              </c:strCache>
            </c:strRef>
          </c:tx>
          <c:spPr>
            <a:ln w="19050">
              <a:noFill/>
            </a:ln>
          </c:spPr>
          <c:dPt>
            <c:idx val="0"/>
            <c:bubble3D val="0"/>
            <c:spPr>
              <a:solidFill>
                <a:schemeClr val="accent2"/>
              </a:solidFill>
              <a:ln w="19050">
                <a:solidFill>
                  <a:schemeClr val="bg1"/>
                </a:solidFill>
              </a:ln>
              <a:effectLst/>
            </c:spPr>
            <c:extLst>
              <c:ext xmlns:c16="http://schemas.microsoft.com/office/drawing/2014/chart" uri="{C3380CC4-5D6E-409C-BE32-E72D297353CC}">
                <c16:uniqueId val="{00000001-8704-3F41-9B7A-085E28E9F77B}"/>
              </c:ext>
            </c:extLst>
          </c:dPt>
          <c:dPt>
            <c:idx val="1"/>
            <c:bubble3D val="0"/>
            <c:spPr>
              <a:solidFill>
                <a:schemeClr val="accent6"/>
              </a:solidFill>
              <a:ln w="19050">
                <a:solidFill>
                  <a:schemeClr val="bg1"/>
                </a:solidFill>
              </a:ln>
              <a:effectLst/>
            </c:spPr>
            <c:extLst>
              <c:ext xmlns:c16="http://schemas.microsoft.com/office/drawing/2014/chart" uri="{C3380CC4-5D6E-409C-BE32-E72D297353CC}">
                <c16:uniqueId val="{00000003-8704-3F41-9B7A-085E28E9F77B}"/>
              </c:ext>
            </c:extLst>
          </c:dPt>
          <c:dPt>
            <c:idx val="2"/>
            <c:bubble3D val="0"/>
            <c:spPr>
              <a:solidFill>
                <a:schemeClr val="accent1"/>
              </a:solidFill>
              <a:ln w="19050">
                <a:solidFill>
                  <a:schemeClr val="bg1"/>
                </a:solidFill>
              </a:ln>
              <a:effectLst/>
            </c:spPr>
            <c:extLst>
              <c:ext xmlns:c16="http://schemas.microsoft.com/office/drawing/2014/chart" uri="{C3380CC4-5D6E-409C-BE32-E72D297353CC}">
                <c16:uniqueId val="{00000005-8704-3F41-9B7A-085E28E9F77B}"/>
              </c:ext>
            </c:extLst>
          </c:dPt>
          <c:dLbls>
            <c:dLbl>
              <c:idx val="0"/>
              <c:layout>
                <c:manualLayout>
                  <c:x val="6.9452482926264615E-3"/>
                  <c:y val="-3.7441709048776653E-2"/>
                </c:manualLayout>
              </c:layout>
              <c:tx>
                <c:rich>
                  <a:bodyPr/>
                  <a:lstStyle/>
                  <a:p>
                    <a:r>
                      <a:rPr lang="en-US"/>
                      <a:t>5%</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8704-3F41-9B7A-085E28E9F77B}"/>
                </c:ext>
              </c:extLst>
            </c:dLbl>
            <c:dLbl>
              <c:idx val="1"/>
              <c:layout>
                <c:manualLayout>
                  <c:x val="4.7796068551970418E-2"/>
                  <c:y val="1.8504685668090951E-2"/>
                </c:manualLayout>
              </c:layout>
              <c:tx>
                <c:rich>
                  <a:bodyPr/>
                  <a:lstStyle/>
                  <a:p>
                    <a:r>
                      <a:rPr lang="en-US">
                        <a:solidFill>
                          <a:schemeClr val="tx1"/>
                        </a:solidFill>
                      </a:rPr>
                      <a:t>0%</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8704-3F41-9B7A-085E28E9F77B}"/>
                </c:ext>
              </c:extLst>
            </c:dLbl>
            <c:dLbl>
              <c:idx val="2"/>
              <c:tx>
                <c:rich>
                  <a:bodyPr/>
                  <a:lstStyle/>
                  <a:p>
                    <a:r>
                      <a:rPr lang="en-US"/>
                      <a:t>95%</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8704-3F41-9B7A-085E28E9F77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Lato" panose="020F0502020204030203" pitchFamily="34" charset="0"/>
                    <a:ea typeface="Lato" panose="020F0502020204030203" pitchFamily="34" charset="0"/>
                    <a:cs typeface="Lato" panose="020F0502020204030203" pitchFamily="34"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Zakres 1</c:v>
                </c:pt>
                <c:pt idx="1">
                  <c:v>Zakres 2</c:v>
                </c:pt>
                <c:pt idx="2">
                  <c:v>Zakres 3</c:v>
                </c:pt>
              </c:strCache>
            </c:strRef>
          </c:cat>
          <c:val>
            <c:numRef>
              <c:f>Sheet1!$B$2:$B$4</c:f>
              <c:numCache>
                <c:formatCode>#,##0.0</c:formatCode>
                <c:ptCount val="3"/>
                <c:pt idx="0">
                  <c:v>2357.23</c:v>
                </c:pt>
                <c:pt idx="1">
                  <c:v>194.34</c:v>
                </c:pt>
                <c:pt idx="2">
                  <c:v>44591.514329999998</c:v>
                </c:pt>
              </c:numCache>
            </c:numRef>
          </c:val>
          <c:extLst>
            <c:ext xmlns:c16="http://schemas.microsoft.com/office/drawing/2014/chart" uri="{C3380CC4-5D6E-409C-BE32-E72D297353CC}">
              <c16:uniqueId val="{00000006-8704-3F41-9B7A-085E28E9F77B}"/>
            </c:ext>
          </c:extLst>
        </c:ser>
        <c:dLbls>
          <c:showLegendKey val="0"/>
          <c:showVal val="1"/>
          <c:showCatName val="0"/>
          <c:showSerName val="0"/>
          <c:showPercent val="0"/>
          <c:showBubbleSize val="0"/>
          <c:showLeaderLines val="1"/>
        </c:dLbls>
        <c:firstSliceAng val="0"/>
        <c:holeSize val="65"/>
      </c:doughnutChart>
      <c:spPr>
        <a:noFill/>
        <a:ln>
          <a:noFill/>
        </a:ln>
        <a:effectLst/>
      </c:spPr>
    </c:plotArea>
    <c:legend>
      <c:legendPos val="r"/>
      <c:layout>
        <c:manualLayout>
          <c:xMode val="edge"/>
          <c:yMode val="edge"/>
          <c:x val="0.74944270836125071"/>
          <c:y val="0.57323437468602967"/>
          <c:w val="0.18887089079828265"/>
          <c:h val="0.3291441923751510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Lato" panose="020F0502020204030203" pitchFamily="34" charset="0"/>
              <a:ea typeface="Lato" panose="020F0502020204030203" pitchFamily="34" charset="0"/>
              <a:cs typeface="Lato" panose="020F050202020403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rgbClr val="0552DA"/>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8856D7-6DC1-401F-926C-B73EF594E7C3}"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GB"/>
        </a:p>
      </dgm:t>
    </dgm:pt>
    <dgm:pt modelId="{72719CF0-8E21-47E8-B228-4ABB176D71E8}">
      <dgm:prSet phldrT="[Text]" custT="1"/>
      <dgm:spPr>
        <a:xfrm>
          <a:off x="0" y="674336"/>
          <a:ext cx="2539999" cy="1523999"/>
        </a:xfrm>
        <a:prstGeom prst="rect">
          <a:avLst/>
        </a:prstGeom>
      </dgm:spPr>
      <dgm:t>
        <a:bodyPr/>
        <a:lstStyle/>
        <a:p>
          <a:pPr algn="ctr">
            <a:buNone/>
          </a:pPr>
          <a:r>
            <a:rPr lang="en-US" sz="1400" b="1" noProof="0" dirty="0">
              <a:latin typeface="Lato" panose="020F0502020204030203" pitchFamily="34" charset="0"/>
              <a:ea typeface="Lato" panose="020F0502020204030203" pitchFamily="34" charset="0"/>
              <a:cs typeface="Lato" panose="020F0502020204030203" pitchFamily="34" charset="0"/>
            </a:rPr>
            <a:t>DEFRA</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0BA919FF-83C5-46D2-9040-9377FD561A62}" type="parTrans" cxnId="{9F8B798E-DEB0-49A1-A7A7-4943E23669C9}">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AD2FD910-0FBC-41B8-82BA-AAEC4B37E3E7}" type="sibTrans" cxnId="{9F8B798E-DEB0-49A1-A7A7-4943E23669C9}">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8DC20400-C7CF-45CD-A73C-3D5BEF5DE382}">
      <dgm:prSet phldrT="[Text]" custT="1"/>
      <dgm:spPr>
        <a:xfrm>
          <a:off x="2794000" y="674336"/>
          <a:ext cx="2539999" cy="1523999"/>
        </a:xfrm>
        <a:prstGeom prst="rect">
          <a:avLst/>
        </a:prstGeom>
      </dgm:spPr>
      <dgm:t>
        <a:bodyPr/>
        <a:lstStyle/>
        <a:p>
          <a:pPr algn="ctr">
            <a:buNone/>
          </a:pPr>
          <a:r>
            <a:rPr lang="en-US" sz="1400" b="1" noProof="0" dirty="0">
              <a:latin typeface="Lato" panose="020F0502020204030203" pitchFamily="34" charset="0"/>
              <a:ea typeface="Lato" panose="020F0502020204030203" pitchFamily="34" charset="0"/>
              <a:cs typeface="Lato" panose="020F0502020204030203" pitchFamily="34" charset="0"/>
            </a:rPr>
            <a:t>KOBIZE</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E0803691-C615-4798-8E18-B41FF4075500}" type="parTrans" cxnId="{6A41E37B-81C2-4ACE-9737-28BC9EED7341}">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8262C8BE-BFDD-4339-8D78-891D70017261}" type="sibTrans" cxnId="{6A41E37B-81C2-4ACE-9737-28BC9EED7341}">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1286AE31-2E37-4931-A7E9-1C58049A3EF8}">
      <dgm:prSet phldrT="[Text]" custT="1"/>
      <dgm:spPr>
        <a:xfrm>
          <a:off x="5587999" y="674336"/>
          <a:ext cx="2539999" cy="1523999"/>
        </a:xfrm>
        <a:prstGeom prst="rect">
          <a:avLst/>
        </a:prstGeom>
      </dgm:spPr>
      <dgm:t>
        <a:bodyPr/>
        <a:lstStyle/>
        <a:p>
          <a:pPr algn="ctr">
            <a:buNone/>
          </a:pPr>
          <a:r>
            <a:rPr lang="en-US" sz="1400" b="1" noProof="0" dirty="0">
              <a:latin typeface="Lato" panose="020F0502020204030203" pitchFamily="34" charset="0"/>
              <a:ea typeface="Lato" panose="020F0502020204030203" pitchFamily="34" charset="0"/>
              <a:cs typeface="Lato" panose="020F0502020204030203" pitchFamily="34" charset="0"/>
            </a:rPr>
            <a:t>IEA</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82A9C56A-0398-4A54-8CE5-F7EEF130A7ED}" type="parTrans" cxnId="{57B33835-1496-4C25-A70F-7C62B328594E}">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78FF45F5-47C1-41BF-80F9-E56B97D82784}" type="sibTrans" cxnId="{57B33835-1496-4C25-A70F-7C62B328594E}">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2B2F2B66-C98F-4DE9-8BF5-0140618EA7FD}">
      <dgm:prSet phldrT="[Text]" custT="1"/>
      <dgm:spPr>
        <a:xfrm>
          <a:off x="0" y="2452336"/>
          <a:ext cx="2539999" cy="1523999"/>
        </a:xfrm>
        <a:prstGeom prst="rect">
          <a:avLst/>
        </a:prstGeom>
      </dgm:spPr>
      <dgm:t>
        <a:bodyPr/>
        <a:lstStyle/>
        <a:p>
          <a:pPr algn="ctr">
            <a:buNone/>
          </a:pPr>
          <a:r>
            <a:rPr lang="en-US" sz="1400" b="1" noProof="0" dirty="0" err="1">
              <a:latin typeface="Lato" panose="020F0502020204030203" pitchFamily="34" charset="0"/>
              <a:ea typeface="Lato" panose="020F0502020204030203" pitchFamily="34" charset="0"/>
              <a:cs typeface="Lato" panose="020F0502020204030203" pitchFamily="34" charset="0"/>
            </a:rPr>
            <a:t>Ecoinvent</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BCE4BA0E-9317-462D-80C2-88BFF2403579}" type="parTrans" cxnId="{B36CA1D6-7D22-4F7F-940C-18F91C8458E3}">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9BD5C027-502B-44FC-99E0-735FE8EB0D14}" type="sibTrans" cxnId="{B36CA1D6-7D22-4F7F-940C-18F91C8458E3}">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2E901987-2DC1-446B-915C-6D9F6B1025EA}">
      <dgm:prSet phldrT="[Text]" custT="1"/>
      <dgm:spPr>
        <a:xfrm>
          <a:off x="2794000" y="2452336"/>
          <a:ext cx="2539999" cy="1523999"/>
        </a:xfrm>
        <a:prstGeom prst="rect">
          <a:avLst/>
        </a:prstGeom>
      </dgm:spPr>
      <dgm:t>
        <a:bodyPr/>
        <a:lstStyle/>
        <a:p>
          <a:pPr algn="ctr">
            <a:buNone/>
          </a:pPr>
          <a:r>
            <a:rPr lang="en-US" sz="1400" b="1" noProof="0" dirty="0">
              <a:latin typeface="Lato" panose="020F0502020204030203" pitchFamily="34" charset="0"/>
              <a:ea typeface="Lato" panose="020F0502020204030203" pitchFamily="34" charset="0"/>
              <a:cs typeface="Lato" panose="020F0502020204030203" pitchFamily="34" charset="0"/>
            </a:rPr>
            <a:t>IPCC</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237F8543-8C86-41AF-84DA-B2124D628302}" type="parTrans" cxnId="{53AD6A46-B6E4-43EA-B39E-9E989EEC49C2}">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2109ECCA-0AFF-4279-9488-C03AFD7CB3EB}" type="sibTrans" cxnId="{53AD6A46-B6E4-43EA-B39E-9E989EEC49C2}">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40D0E99E-AAC8-41B2-987C-CEDCC9E38028}">
      <dgm:prSet phldrT="[Text]" custT="1"/>
      <dgm:spPr>
        <a:xfrm>
          <a:off x="5587999" y="2452336"/>
          <a:ext cx="2539999" cy="1523999"/>
        </a:xfrm>
        <a:prstGeom prst="rect">
          <a:avLst/>
        </a:prstGeom>
      </dgm:spPr>
      <dgm:t>
        <a:bodyPr/>
        <a:lstStyle/>
        <a:p>
          <a:pPr algn="ctr">
            <a:buNone/>
          </a:pPr>
          <a:r>
            <a:rPr lang="en-US" sz="1400" b="1" noProof="0" dirty="0" err="1">
              <a:latin typeface="Lato" panose="020F0502020204030203" pitchFamily="34" charset="0"/>
              <a:ea typeface="Lato" panose="020F0502020204030203" pitchFamily="34" charset="0"/>
              <a:cs typeface="Lato" panose="020F0502020204030203" pitchFamily="34" charset="0"/>
            </a:rPr>
            <a:t>Climatiq</a:t>
          </a:r>
          <a:endParaRPr lang="en-US" sz="1400" noProof="0" dirty="0">
            <a:latin typeface="Lato" panose="020F0502020204030203" pitchFamily="34" charset="0"/>
            <a:ea typeface="Lato" panose="020F0502020204030203" pitchFamily="34" charset="0"/>
            <a:cs typeface="Lato" panose="020F0502020204030203" pitchFamily="34" charset="0"/>
          </a:endParaRPr>
        </a:p>
      </dgm:t>
    </dgm:pt>
    <dgm:pt modelId="{1B952146-2785-4C7F-8E67-C437A0FC473E}" type="parTrans" cxnId="{C5954F75-1B3D-4251-89FD-A8AE3D53624B}">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59E89374-ECB4-4C74-8E20-46998B7BCAA0}" type="sibTrans" cxnId="{C5954F75-1B3D-4251-89FD-A8AE3D53624B}">
      <dgm:prSet/>
      <dgm:spPr/>
      <dgm:t>
        <a:bodyPr/>
        <a:lstStyle/>
        <a:p>
          <a:pPr algn="ctr"/>
          <a:endParaRPr lang="en-GB" sz="1400">
            <a:latin typeface="Lato" panose="020F0502020204030203" pitchFamily="34" charset="0"/>
            <a:ea typeface="Lato" panose="020F0502020204030203" pitchFamily="34" charset="0"/>
            <a:cs typeface="Lato" panose="020F0502020204030203" pitchFamily="34" charset="0"/>
          </a:endParaRPr>
        </a:p>
      </dgm:t>
    </dgm:pt>
    <dgm:pt modelId="{6BBC477D-0518-4BC7-9E3F-3F7A19F7EC6A}" type="pres">
      <dgm:prSet presAssocID="{A08856D7-6DC1-401F-926C-B73EF594E7C3}" presName="diagram" presStyleCnt="0">
        <dgm:presLayoutVars>
          <dgm:dir/>
          <dgm:resizeHandles val="exact"/>
        </dgm:presLayoutVars>
      </dgm:prSet>
      <dgm:spPr/>
    </dgm:pt>
    <dgm:pt modelId="{654E5F7C-B468-4556-8F16-52F2E38A1659}" type="pres">
      <dgm:prSet presAssocID="{72719CF0-8E21-47E8-B228-4ABB176D71E8}" presName="node" presStyleLbl="node1" presStyleIdx="0" presStyleCnt="6">
        <dgm:presLayoutVars>
          <dgm:bulletEnabled val="1"/>
        </dgm:presLayoutVars>
      </dgm:prSet>
      <dgm:spPr/>
    </dgm:pt>
    <dgm:pt modelId="{E588E727-1B56-4B27-ADF0-D9774958AC26}" type="pres">
      <dgm:prSet presAssocID="{AD2FD910-0FBC-41B8-82BA-AAEC4B37E3E7}" presName="sibTrans" presStyleCnt="0"/>
      <dgm:spPr/>
    </dgm:pt>
    <dgm:pt modelId="{CD247192-9D97-41F9-A609-7FEBC0B22D3D}" type="pres">
      <dgm:prSet presAssocID="{8DC20400-C7CF-45CD-A73C-3D5BEF5DE382}" presName="node" presStyleLbl="node1" presStyleIdx="1" presStyleCnt="6">
        <dgm:presLayoutVars>
          <dgm:bulletEnabled val="1"/>
        </dgm:presLayoutVars>
      </dgm:prSet>
      <dgm:spPr/>
    </dgm:pt>
    <dgm:pt modelId="{1AE07CE1-9C02-4941-A75E-69C9C5FE15C2}" type="pres">
      <dgm:prSet presAssocID="{8262C8BE-BFDD-4339-8D78-891D70017261}" presName="sibTrans" presStyleCnt="0"/>
      <dgm:spPr/>
    </dgm:pt>
    <dgm:pt modelId="{A14E7D9C-45A0-4100-9348-63108A04A0E1}" type="pres">
      <dgm:prSet presAssocID="{1286AE31-2E37-4931-A7E9-1C58049A3EF8}" presName="node" presStyleLbl="node1" presStyleIdx="2" presStyleCnt="6">
        <dgm:presLayoutVars>
          <dgm:bulletEnabled val="1"/>
        </dgm:presLayoutVars>
      </dgm:prSet>
      <dgm:spPr/>
    </dgm:pt>
    <dgm:pt modelId="{E0E9E84D-86F9-43B4-8339-B61793F37EF2}" type="pres">
      <dgm:prSet presAssocID="{78FF45F5-47C1-41BF-80F9-E56B97D82784}" presName="sibTrans" presStyleCnt="0"/>
      <dgm:spPr/>
    </dgm:pt>
    <dgm:pt modelId="{AC3C113F-DA55-4128-91E7-410D35A02CE0}" type="pres">
      <dgm:prSet presAssocID="{2B2F2B66-C98F-4DE9-8BF5-0140618EA7FD}" presName="node" presStyleLbl="node1" presStyleIdx="3" presStyleCnt="6">
        <dgm:presLayoutVars>
          <dgm:bulletEnabled val="1"/>
        </dgm:presLayoutVars>
      </dgm:prSet>
      <dgm:spPr/>
    </dgm:pt>
    <dgm:pt modelId="{CC02A0A0-CA0B-4C28-894D-17A355D45801}" type="pres">
      <dgm:prSet presAssocID="{9BD5C027-502B-44FC-99E0-735FE8EB0D14}" presName="sibTrans" presStyleCnt="0"/>
      <dgm:spPr/>
    </dgm:pt>
    <dgm:pt modelId="{C6510E53-3D20-4C16-9CDC-0AB7FB41CC2D}" type="pres">
      <dgm:prSet presAssocID="{2E901987-2DC1-446B-915C-6D9F6B1025EA}" presName="node" presStyleLbl="node1" presStyleIdx="4" presStyleCnt="6">
        <dgm:presLayoutVars>
          <dgm:bulletEnabled val="1"/>
        </dgm:presLayoutVars>
      </dgm:prSet>
      <dgm:spPr/>
    </dgm:pt>
    <dgm:pt modelId="{06241D6A-29C4-437A-8E6D-BCC9459AD1DC}" type="pres">
      <dgm:prSet presAssocID="{2109ECCA-0AFF-4279-9488-C03AFD7CB3EB}" presName="sibTrans" presStyleCnt="0"/>
      <dgm:spPr/>
    </dgm:pt>
    <dgm:pt modelId="{0E3A34E6-03C6-4D14-8E63-ABAB5E5719C4}" type="pres">
      <dgm:prSet presAssocID="{40D0E99E-AAC8-41B2-987C-CEDCC9E38028}" presName="node" presStyleLbl="node1" presStyleIdx="5" presStyleCnt="6">
        <dgm:presLayoutVars>
          <dgm:bulletEnabled val="1"/>
        </dgm:presLayoutVars>
      </dgm:prSet>
      <dgm:spPr/>
    </dgm:pt>
  </dgm:ptLst>
  <dgm:cxnLst>
    <dgm:cxn modelId="{57B33835-1496-4C25-A70F-7C62B328594E}" srcId="{A08856D7-6DC1-401F-926C-B73EF594E7C3}" destId="{1286AE31-2E37-4931-A7E9-1C58049A3EF8}" srcOrd="2" destOrd="0" parTransId="{82A9C56A-0398-4A54-8CE5-F7EEF130A7ED}" sibTransId="{78FF45F5-47C1-41BF-80F9-E56B97D82784}"/>
    <dgm:cxn modelId="{53AD6A46-B6E4-43EA-B39E-9E989EEC49C2}" srcId="{A08856D7-6DC1-401F-926C-B73EF594E7C3}" destId="{2E901987-2DC1-446B-915C-6D9F6B1025EA}" srcOrd="4" destOrd="0" parTransId="{237F8543-8C86-41AF-84DA-B2124D628302}" sibTransId="{2109ECCA-0AFF-4279-9488-C03AFD7CB3EB}"/>
    <dgm:cxn modelId="{379F9A5B-DE16-49B4-A25D-F221D6FA1D82}" type="presOf" srcId="{1286AE31-2E37-4931-A7E9-1C58049A3EF8}" destId="{A14E7D9C-45A0-4100-9348-63108A04A0E1}" srcOrd="0" destOrd="0" presId="urn:microsoft.com/office/officeart/2005/8/layout/default"/>
    <dgm:cxn modelId="{C5954F75-1B3D-4251-89FD-A8AE3D53624B}" srcId="{A08856D7-6DC1-401F-926C-B73EF594E7C3}" destId="{40D0E99E-AAC8-41B2-987C-CEDCC9E38028}" srcOrd="5" destOrd="0" parTransId="{1B952146-2785-4C7F-8E67-C437A0FC473E}" sibTransId="{59E89374-ECB4-4C74-8E20-46998B7BCAA0}"/>
    <dgm:cxn modelId="{6A41E37B-81C2-4ACE-9737-28BC9EED7341}" srcId="{A08856D7-6DC1-401F-926C-B73EF594E7C3}" destId="{8DC20400-C7CF-45CD-A73C-3D5BEF5DE382}" srcOrd="1" destOrd="0" parTransId="{E0803691-C615-4798-8E18-B41FF4075500}" sibTransId="{8262C8BE-BFDD-4339-8D78-891D70017261}"/>
    <dgm:cxn modelId="{9F8B798E-DEB0-49A1-A7A7-4943E23669C9}" srcId="{A08856D7-6DC1-401F-926C-B73EF594E7C3}" destId="{72719CF0-8E21-47E8-B228-4ABB176D71E8}" srcOrd="0" destOrd="0" parTransId="{0BA919FF-83C5-46D2-9040-9377FD561A62}" sibTransId="{AD2FD910-0FBC-41B8-82BA-AAEC4B37E3E7}"/>
    <dgm:cxn modelId="{9843CB92-B995-4F71-A363-B752EFFC915C}" type="presOf" srcId="{72719CF0-8E21-47E8-B228-4ABB176D71E8}" destId="{654E5F7C-B468-4556-8F16-52F2E38A1659}" srcOrd="0" destOrd="0" presId="urn:microsoft.com/office/officeart/2005/8/layout/default"/>
    <dgm:cxn modelId="{8D9708C3-2AEA-46BB-8F7F-C1E328897B6D}" type="presOf" srcId="{40D0E99E-AAC8-41B2-987C-CEDCC9E38028}" destId="{0E3A34E6-03C6-4D14-8E63-ABAB5E5719C4}" srcOrd="0" destOrd="0" presId="urn:microsoft.com/office/officeart/2005/8/layout/default"/>
    <dgm:cxn modelId="{A4603AC4-3A48-42E2-B9A3-27F8F06D2806}" type="presOf" srcId="{A08856D7-6DC1-401F-926C-B73EF594E7C3}" destId="{6BBC477D-0518-4BC7-9E3F-3F7A19F7EC6A}" srcOrd="0" destOrd="0" presId="urn:microsoft.com/office/officeart/2005/8/layout/default"/>
    <dgm:cxn modelId="{BF96A7D0-9D69-413E-9030-3CF2DBF2A441}" type="presOf" srcId="{2E901987-2DC1-446B-915C-6D9F6B1025EA}" destId="{C6510E53-3D20-4C16-9CDC-0AB7FB41CC2D}" srcOrd="0" destOrd="0" presId="urn:microsoft.com/office/officeart/2005/8/layout/default"/>
    <dgm:cxn modelId="{B36CA1D6-7D22-4F7F-940C-18F91C8458E3}" srcId="{A08856D7-6DC1-401F-926C-B73EF594E7C3}" destId="{2B2F2B66-C98F-4DE9-8BF5-0140618EA7FD}" srcOrd="3" destOrd="0" parTransId="{BCE4BA0E-9317-462D-80C2-88BFF2403579}" sibTransId="{9BD5C027-502B-44FC-99E0-735FE8EB0D14}"/>
    <dgm:cxn modelId="{8AE4E0DA-E362-4F7B-91FE-473825067360}" type="presOf" srcId="{2B2F2B66-C98F-4DE9-8BF5-0140618EA7FD}" destId="{AC3C113F-DA55-4128-91E7-410D35A02CE0}" srcOrd="0" destOrd="0" presId="urn:microsoft.com/office/officeart/2005/8/layout/default"/>
    <dgm:cxn modelId="{E384E3E4-D77E-4911-A362-77D68B07F771}" type="presOf" srcId="{8DC20400-C7CF-45CD-A73C-3D5BEF5DE382}" destId="{CD247192-9D97-41F9-A609-7FEBC0B22D3D}" srcOrd="0" destOrd="0" presId="urn:microsoft.com/office/officeart/2005/8/layout/default"/>
    <dgm:cxn modelId="{E410BA07-4A92-49E9-8614-D4C487692BBB}" type="presParOf" srcId="{6BBC477D-0518-4BC7-9E3F-3F7A19F7EC6A}" destId="{654E5F7C-B468-4556-8F16-52F2E38A1659}" srcOrd="0" destOrd="0" presId="urn:microsoft.com/office/officeart/2005/8/layout/default"/>
    <dgm:cxn modelId="{62C65BC2-AF29-4C99-88B6-47A957C80F76}" type="presParOf" srcId="{6BBC477D-0518-4BC7-9E3F-3F7A19F7EC6A}" destId="{E588E727-1B56-4B27-ADF0-D9774958AC26}" srcOrd="1" destOrd="0" presId="urn:microsoft.com/office/officeart/2005/8/layout/default"/>
    <dgm:cxn modelId="{F822A1AE-C0AE-4855-9031-B11BA8DF07BC}" type="presParOf" srcId="{6BBC477D-0518-4BC7-9E3F-3F7A19F7EC6A}" destId="{CD247192-9D97-41F9-A609-7FEBC0B22D3D}" srcOrd="2" destOrd="0" presId="urn:microsoft.com/office/officeart/2005/8/layout/default"/>
    <dgm:cxn modelId="{7A29D435-A4EB-486C-AB8B-23B1CB9F3823}" type="presParOf" srcId="{6BBC477D-0518-4BC7-9E3F-3F7A19F7EC6A}" destId="{1AE07CE1-9C02-4941-A75E-69C9C5FE15C2}" srcOrd="3" destOrd="0" presId="urn:microsoft.com/office/officeart/2005/8/layout/default"/>
    <dgm:cxn modelId="{4DFE1A77-A388-42BE-8591-15623A79A7D4}" type="presParOf" srcId="{6BBC477D-0518-4BC7-9E3F-3F7A19F7EC6A}" destId="{A14E7D9C-45A0-4100-9348-63108A04A0E1}" srcOrd="4" destOrd="0" presId="urn:microsoft.com/office/officeart/2005/8/layout/default"/>
    <dgm:cxn modelId="{E445BF47-29D4-4FF9-987F-521F935B013A}" type="presParOf" srcId="{6BBC477D-0518-4BC7-9E3F-3F7A19F7EC6A}" destId="{E0E9E84D-86F9-43B4-8339-B61793F37EF2}" srcOrd="5" destOrd="0" presId="urn:microsoft.com/office/officeart/2005/8/layout/default"/>
    <dgm:cxn modelId="{02434D21-6DCA-46CF-AC8F-E10D3BA73BAD}" type="presParOf" srcId="{6BBC477D-0518-4BC7-9E3F-3F7A19F7EC6A}" destId="{AC3C113F-DA55-4128-91E7-410D35A02CE0}" srcOrd="6" destOrd="0" presId="urn:microsoft.com/office/officeart/2005/8/layout/default"/>
    <dgm:cxn modelId="{1A2D4D88-BA59-43C8-B4D2-FF1B906CD2FB}" type="presParOf" srcId="{6BBC477D-0518-4BC7-9E3F-3F7A19F7EC6A}" destId="{CC02A0A0-CA0B-4C28-894D-17A355D45801}" srcOrd="7" destOrd="0" presId="urn:microsoft.com/office/officeart/2005/8/layout/default"/>
    <dgm:cxn modelId="{0A4CB827-FBBE-47A4-A971-58ED64F4C7DB}" type="presParOf" srcId="{6BBC477D-0518-4BC7-9E3F-3F7A19F7EC6A}" destId="{C6510E53-3D20-4C16-9CDC-0AB7FB41CC2D}" srcOrd="8" destOrd="0" presId="urn:microsoft.com/office/officeart/2005/8/layout/default"/>
    <dgm:cxn modelId="{58EFAF7C-2354-48AC-9359-C352B8865C61}" type="presParOf" srcId="{6BBC477D-0518-4BC7-9E3F-3F7A19F7EC6A}" destId="{06241D6A-29C4-437A-8E6D-BCC9459AD1DC}" srcOrd="9" destOrd="0" presId="urn:microsoft.com/office/officeart/2005/8/layout/default"/>
    <dgm:cxn modelId="{F920F21B-9476-43F9-8AD5-3EB17E5C047F}" type="presParOf" srcId="{6BBC477D-0518-4BC7-9E3F-3F7A19F7EC6A}" destId="{0E3A34E6-03C6-4D14-8E63-ABAB5E5719C4}" srcOrd="10"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C7F63D-45EB-0C49-A885-6CB2BBDB9E17}" type="doc">
      <dgm:prSet loTypeId="urn:microsoft.com/office/officeart/2005/8/layout/default" loCatId="" qsTypeId="urn:microsoft.com/office/officeart/2005/8/quickstyle/simple1" qsCatId="simple" csTypeId="urn:microsoft.com/office/officeart/2005/8/colors/accent0_1" csCatId="mainScheme" phldr="1"/>
      <dgm:spPr/>
      <dgm:t>
        <a:bodyPr/>
        <a:lstStyle/>
        <a:p>
          <a:endParaRPr lang="en-GB"/>
        </a:p>
      </dgm:t>
    </dgm:pt>
    <dgm:pt modelId="{26F537D6-5B62-4A43-8D3A-5569BD59BDA1}">
      <dgm:prSet phldrT="[Text]" custT="1"/>
      <dgm:spPr>
        <a:solidFill>
          <a:schemeClr val="bg1">
            <a:lumMod val="95000"/>
          </a:schemeClr>
        </a:solidFill>
        <a:ln>
          <a:solidFill>
            <a:srgbClr val="0552DA"/>
          </a:solidFill>
        </a:ln>
      </dgm:spPr>
      <dgm:t>
        <a:bodyPr/>
        <a:lstStyle/>
        <a:p>
          <a:r>
            <a:rPr lang="en-GB" sz="1400">
              <a:solidFill>
                <a:srgbClr val="023282"/>
              </a:solidFill>
              <a:latin typeface="Lato" panose="020F0502020204030203" pitchFamily="34" charset="0"/>
              <a:ea typeface="Lato" panose="020F0502020204030203" pitchFamily="34" charset="0"/>
              <a:cs typeface="Lato" panose="020F0502020204030203" pitchFamily="34" charset="0"/>
            </a:rPr>
            <a:t>Całkowity ślad węglowy</a:t>
          </a:r>
        </a:p>
        <a:p>
          <a:r>
            <a:rPr lang="en-US" sz="3600" b="1"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4</a:t>
          </a:r>
          <a:r>
            <a:rPr lang="cs-CZ" sz="3600" b="1"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7</a:t>
          </a:r>
          <a:r>
            <a:rPr lang="en-US" sz="3600" b="1"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 </a:t>
          </a:r>
          <a:r>
            <a:rPr lang="cs-CZ" sz="3600" b="1"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143</a:t>
          </a:r>
          <a:endParaRPr kumimoji="0" lang="en-US" sz="3600"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endParaRPr>
        </a:p>
        <a:p>
          <a:pPr>
            <a:buClr>
              <a:srgbClr val="000000"/>
            </a:buClr>
            <a:buSzTx/>
            <a:buFont typeface="Arial"/>
            <a:buNone/>
          </a:pPr>
          <a:r>
            <a:rPr kumimoji="0" lang="en-US" sz="1400" b="0"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t CO</a:t>
          </a:r>
          <a:r>
            <a:rPr kumimoji="0" lang="en-US" sz="1400" b="0" i="0" u="none" strike="noStrike" cap="none" spc="0" normalizeH="0" baseline="-2500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2</a:t>
          </a:r>
          <a:r>
            <a:rPr kumimoji="0" lang="en-US" sz="1400" b="0"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e </a:t>
          </a:r>
          <a:endParaRPr lang="en-GB" sz="2400">
            <a:solidFill>
              <a:srgbClr val="023282"/>
            </a:solidFill>
            <a:latin typeface="Lato" panose="020F0502020204030203" pitchFamily="34" charset="0"/>
            <a:ea typeface="Lato" panose="020F0502020204030203" pitchFamily="34" charset="0"/>
            <a:cs typeface="Lato" panose="020F0502020204030203" pitchFamily="34" charset="0"/>
          </a:endParaRPr>
        </a:p>
      </dgm:t>
    </dgm:pt>
    <dgm:pt modelId="{3E41A2AC-63B2-B94E-86E7-8FC4B944CEC7}" type="parTrans" cxnId="{01CA25D3-CF0A-214E-A207-14261F221CD1}">
      <dgm:prSet/>
      <dgm:spPr/>
      <dgm:t>
        <a:bodyPr/>
        <a:lstStyle/>
        <a:p>
          <a:endParaRPr lang="en-GB" sz="2400">
            <a:latin typeface="Lato" panose="020F0502020204030203" pitchFamily="34" charset="0"/>
            <a:ea typeface="Lato" panose="020F0502020204030203" pitchFamily="34" charset="0"/>
            <a:cs typeface="Lato" panose="020F0502020204030203" pitchFamily="34" charset="0"/>
          </a:endParaRPr>
        </a:p>
      </dgm:t>
    </dgm:pt>
    <dgm:pt modelId="{D6700524-4F80-2D4A-9F1A-EE8436114676}" type="sibTrans" cxnId="{01CA25D3-CF0A-214E-A207-14261F221CD1}">
      <dgm:prSet/>
      <dgm:spPr/>
      <dgm:t>
        <a:bodyPr/>
        <a:lstStyle/>
        <a:p>
          <a:endParaRPr lang="en-GB" sz="2400">
            <a:latin typeface="Lato" panose="020F0502020204030203" pitchFamily="34" charset="0"/>
            <a:ea typeface="Lato" panose="020F0502020204030203" pitchFamily="34" charset="0"/>
            <a:cs typeface="Lato" panose="020F0502020204030203" pitchFamily="34" charset="0"/>
          </a:endParaRPr>
        </a:p>
      </dgm:t>
    </dgm:pt>
    <dgm:pt modelId="{3E776CC7-01EF-B543-96A7-29228BA993BF}">
      <dgm:prSet phldrT="[Text]" custT="1"/>
      <dgm:spPr>
        <a:solidFill>
          <a:schemeClr val="bg1">
            <a:lumMod val="95000"/>
          </a:schemeClr>
        </a:solidFill>
        <a:ln>
          <a:solidFill>
            <a:srgbClr val="0552DA"/>
          </a:solidFill>
        </a:ln>
      </dgm:spPr>
      <dgm:t>
        <a:bodyPr/>
        <a:lstStyle/>
        <a:p>
          <a:r>
            <a:rPr lang="en-GB" sz="1400">
              <a:solidFill>
                <a:srgbClr val="023282"/>
              </a:solidFill>
              <a:latin typeface="Lato" panose="020F0502020204030203" pitchFamily="34" charset="0"/>
              <a:ea typeface="Lato" panose="020F0502020204030203" pitchFamily="34" charset="0"/>
              <a:cs typeface="Lato" panose="020F0502020204030203" pitchFamily="34" charset="0"/>
            </a:rPr>
            <a:t>Ślad węglowy per pracownik</a:t>
          </a:r>
        </a:p>
        <a:p>
          <a:r>
            <a:rPr lang="cs-CZ" sz="3600" b="1" dirty="0">
              <a:solidFill>
                <a:srgbClr val="023282"/>
              </a:solidFill>
              <a:latin typeface="Lato" panose="020F0502020204030203" pitchFamily="34" charset="0"/>
              <a:ea typeface="Lato" panose="020F0502020204030203" pitchFamily="34" charset="0"/>
              <a:cs typeface="Lato" panose="020F0502020204030203" pitchFamily="34" charset="0"/>
              <a:sym typeface="Lato"/>
            </a:rPr>
            <a:t>8</a:t>
          </a:r>
          <a:r>
            <a:rPr kumimoji="0" lang="en-US" sz="3600" b="1"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a:t>
          </a:r>
          <a:r>
            <a:rPr lang="cs-CZ" sz="3600" b="1"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76</a:t>
          </a:r>
          <a:endParaRPr kumimoji="0" lang="en-US" sz="3600" b="1"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endParaRPr>
        </a:p>
        <a:p>
          <a:pPr>
            <a:buClr>
              <a:srgbClr val="000000"/>
            </a:buClr>
            <a:buSzTx/>
            <a:buFont typeface="Arial"/>
            <a:buNone/>
          </a:pPr>
          <a:r>
            <a:rPr kumimoji="0" lang="en-US" sz="1400" b="0"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t CO</a:t>
          </a:r>
          <a:r>
            <a:rPr kumimoji="0" lang="en-US" sz="1400" b="0" i="0" u="none" strike="noStrike" cap="none" spc="0" normalizeH="0" baseline="-2500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2</a:t>
          </a:r>
          <a:r>
            <a:rPr kumimoji="0" lang="en-US" sz="1400" b="0" i="0" u="none" strike="noStrike"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e/</a:t>
          </a:r>
          <a:r>
            <a:rPr lang="en-US" sz="14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FTE</a:t>
          </a:r>
          <a:endParaRPr lang="en-GB" sz="1400">
            <a:solidFill>
              <a:srgbClr val="023282"/>
            </a:solidFill>
            <a:latin typeface="Lato" panose="020F0502020204030203" pitchFamily="34" charset="0"/>
            <a:ea typeface="Lato" panose="020F0502020204030203" pitchFamily="34" charset="0"/>
            <a:cs typeface="Lato" panose="020F0502020204030203" pitchFamily="34" charset="0"/>
          </a:endParaRPr>
        </a:p>
      </dgm:t>
    </dgm:pt>
    <dgm:pt modelId="{2D4B1CAB-4FDE-0C48-9EB9-A87F23FCA549}" type="parTrans" cxnId="{6DFC3FD7-4DEF-D04B-88D8-3C7496EE3010}">
      <dgm:prSet/>
      <dgm:spPr/>
      <dgm:t>
        <a:bodyPr/>
        <a:lstStyle/>
        <a:p>
          <a:endParaRPr lang="en-GB" sz="2400">
            <a:latin typeface="Lato" panose="020F0502020204030203" pitchFamily="34" charset="0"/>
            <a:ea typeface="Lato" panose="020F0502020204030203" pitchFamily="34" charset="0"/>
            <a:cs typeface="Lato" panose="020F0502020204030203" pitchFamily="34" charset="0"/>
          </a:endParaRPr>
        </a:p>
      </dgm:t>
    </dgm:pt>
    <dgm:pt modelId="{C52B5638-1A8C-DB48-BB02-BED78F7E42C9}" type="sibTrans" cxnId="{6DFC3FD7-4DEF-D04B-88D8-3C7496EE3010}">
      <dgm:prSet/>
      <dgm:spPr/>
      <dgm:t>
        <a:bodyPr/>
        <a:lstStyle/>
        <a:p>
          <a:endParaRPr lang="en-GB" sz="2400">
            <a:latin typeface="Lato" panose="020F0502020204030203" pitchFamily="34" charset="0"/>
            <a:ea typeface="Lato" panose="020F0502020204030203" pitchFamily="34" charset="0"/>
            <a:cs typeface="Lato" panose="020F0502020204030203" pitchFamily="34" charset="0"/>
          </a:endParaRPr>
        </a:p>
      </dgm:t>
    </dgm:pt>
    <dgm:pt modelId="{F39C77B5-3340-5A44-850A-C294C196F69A}" type="pres">
      <dgm:prSet presAssocID="{C9C7F63D-45EB-0C49-A885-6CB2BBDB9E17}" presName="diagram" presStyleCnt="0">
        <dgm:presLayoutVars>
          <dgm:dir/>
          <dgm:resizeHandles val="exact"/>
        </dgm:presLayoutVars>
      </dgm:prSet>
      <dgm:spPr/>
    </dgm:pt>
    <dgm:pt modelId="{B61C0CCC-15CE-194D-9D5F-3544CA93B184}" type="pres">
      <dgm:prSet presAssocID="{26F537D6-5B62-4A43-8D3A-5569BD59BDA1}" presName="node" presStyleLbl="node1" presStyleIdx="0" presStyleCnt="2">
        <dgm:presLayoutVars>
          <dgm:bulletEnabled val="1"/>
        </dgm:presLayoutVars>
      </dgm:prSet>
      <dgm:spPr/>
    </dgm:pt>
    <dgm:pt modelId="{6E886418-1174-3041-A899-66732E2F5332}" type="pres">
      <dgm:prSet presAssocID="{D6700524-4F80-2D4A-9F1A-EE8436114676}" presName="sibTrans" presStyleCnt="0"/>
      <dgm:spPr/>
    </dgm:pt>
    <dgm:pt modelId="{010FF6F0-5A77-3B45-9518-9A1EE5ADBD87}" type="pres">
      <dgm:prSet presAssocID="{3E776CC7-01EF-B543-96A7-29228BA993BF}" presName="node" presStyleLbl="node1" presStyleIdx="1" presStyleCnt="2">
        <dgm:presLayoutVars>
          <dgm:bulletEnabled val="1"/>
        </dgm:presLayoutVars>
      </dgm:prSet>
      <dgm:spPr/>
    </dgm:pt>
  </dgm:ptLst>
  <dgm:cxnLst>
    <dgm:cxn modelId="{77509B0E-DAE1-FF48-B9F4-3F319A98A489}" type="presOf" srcId="{26F537D6-5B62-4A43-8D3A-5569BD59BDA1}" destId="{B61C0CCC-15CE-194D-9D5F-3544CA93B184}" srcOrd="0" destOrd="0" presId="urn:microsoft.com/office/officeart/2005/8/layout/default"/>
    <dgm:cxn modelId="{1F578433-D850-BF45-98B4-E9119E1D6756}" type="presOf" srcId="{3E776CC7-01EF-B543-96A7-29228BA993BF}" destId="{010FF6F0-5A77-3B45-9518-9A1EE5ADBD87}" srcOrd="0" destOrd="0" presId="urn:microsoft.com/office/officeart/2005/8/layout/default"/>
    <dgm:cxn modelId="{86D8409E-7441-2941-9CD1-03295159342D}" type="presOf" srcId="{C9C7F63D-45EB-0C49-A885-6CB2BBDB9E17}" destId="{F39C77B5-3340-5A44-850A-C294C196F69A}" srcOrd="0" destOrd="0" presId="urn:microsoft.com/office/officeart/2005/8/layout/default"/>
    <dgm:cxn modelId="{01CA25D3-CF0A-214E-A207-14261F221CD1}" srcId="{C9C7F63D-45EB-0C49-A885-6CB2BBDB9E17}" destId="{26F537D6-5B62-4A43-8D3A-5569BD59BDA1}" srcOrd="0" destOrd="0" parTransId="{3E41A2AC-63B2-B94E-86E7-8FC4B944CEC7}" sibTransId="{D6700524-4F80-2D4A-9F1A-EE8436114676}"/>
    <dgm:cxn modelId="{6DFC3FD7-4DEF-D04B-88D8-3C7496EE3010}" srcId="{C9C7F63D-45EB-0C49-A885-6CB2BBDB9E17}" destId="{3E776CC7-01EF-B543-96A7-29228BA993BF}" srcOrd="1" destOrd="0" parTransId="{2D4B1CAB-4FDE-0C48-9EB9-A87F23FCA549}" sibTransId="{C52B5638-1A8C-DB48-BB02-BED78F7E42C9}"/>
    <dgm:cxn modelId="{D2040E2E-5517-6E45-9BF9-9AEAEE2546E5}" type="presParOf" srcId="{F39C77B5-3340-5A44-850A-C294C196F69A}" destId="{B61C0CCC-15CE-194D-9D5F-3544CA93B184}" srcOrd="0" destOrd="0" presId="urn:microsoft.com/office/officeart/2005/8/layout/default"/>
    <dgm:cxn modelId="{7E6F7DCA-82C0-A94A-9593-3B200359D4EB}" type="presParOf" srcId="{F39C77B5-3340-5A44-850A-C294C196F69A}" destId="{6E886418-1174-3041-A899-66732E2F5332}" srcOrd="1" destOrd="0" presId="urn:microsoft.com/office/officeart/2005/8/layout/default"/>
    <dgm:cxn modelId="{955EF0DB-33F4-3A49-9CD6-27BF1910796A}" type="presParOf" srcId="{F39C77B5-3340-5A44-850A-C294C196F69A}" destId="{010FF6F0-5A77-3B45-9518-9A1EE5ADBD87}" srcOrd="2"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E5F7C-B468-4556-8F16-52F2E38A1659}">
      <dsp:nvSpPr>
        <dsp:cNvPr id="0" name=""/>
        <dsp:cNvSpPr/>
      </dsp:nvSpPr>
      <dsp:spPr>
        <a:xfrm>
          <a:off x="57053" y="1181"/>
          <a:ext cx="1306771" cy="7840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a:latin typeface="Lato" panose="020F0502020204030203" pitchFamily="34" charset="0"/>
              <a:ea typeface="Lato" panose="020F0502020204030203" pitchFamily="34" charset="0"/>
              <a:cs typeface="Lato" panose="020F0502020204030203" pitchFamily="34" charset="0"/>
            </a:rPr>
            <a:t>DEFRA</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57053" y="1181"/>
        <a:ext cx="1306771" cy="784062"/>
      </dsp:txXfrm>
    </dsp:sp>
    <dsp:sp modelId="{CD247192-9D97-41F9-A609-7FEBC0B22D3D}">
      <dsp:nvSpPr>
        <dsp:cNvPr id="0" name=""/>
        <dsp:cNvSpPr/>
      </dsp:nvSpPr>
      <dsp:spPr>
        <a:xfrm>
          <a:off x="1494501" y="1181"/>
          <a:ext cx="1306771" cy="78406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a:latin typeface="Lato" panose="020F0502020204030203" pitchFamily="34" charset="0"/>
              <a:ea typeface="Lato" panose="020F0502020204030203" pitchFamily="34" charset="0"/>
              <a:cs typeface="Lato" panose="020F0502020204030203" pitchFamily="34" charset="0"/>
            </a:rPr>
            <a:t>KOBIZE</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1494501" y="1181"/>
        <a:ext cx="1306771" cy="784062"/>
      </dsp:txXfrm>
    </dsp:sp>
    <dsp:sp modelId="{A14E7D9C-45A0-4100-9348-63108A04A0E1}">
      <dsp:nvSpPr>
        <dsp:cNvPr id="0" name=""/>
        <dsp:cNvSpPr/>
      </dsp:nvSpPr>
      <dsp:spPr>
        <a:xfrm>
          <a:off x="2931950" y="1181"/>
          <a:ext cx="1306771" cy="78406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a:latin typeface="Lato" panose="020F0502020204030203" pitchFamily="34" charset="0"/>
              <a:ea typeface="Lato" panose="020F0502020204030203" pitchFamily="34" charset="0"/>
              <a:cs typeface="Lato" panose="020F0502020204030203" pitchFamily="34" charset="0"/>
            </a:rPr>
            <a:t>IEA</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2931950" y="1181"/>
        <a:ext cx="1306771" cy="784062"/>
      </dsp:txXfrm>
    </dsp:sp>
    <dsp:sp modelId="{AC3C113F-DA55-4128-91E7-410D35A02CE0}">
      <dsp:nvSpPr>
        <dsp:cNvPr id="0" name=""/>
        <dsp:cNvSpPr/>
      </dsp:nvSpPr>
      <dsp:spPr>
        <a:xfrm>
          <a:off x="57053" y="915921"/>
          <a:ext cx="1306771" cy="78406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err="1">
              <a:latin typeface="Lato" panose="020F0502020204030203" pitchFamily="34" charset="0"/>
              <a:ea typeface="Lato" panose="020F0502020204030203" pitchFamily="34" charset="0"/>
              <a:cs typeface="Lato" panose="020F0502020204030203" pitchFamily="34" charset="0"/>
            </a:rPr>
            <a:t>Ecoinvent</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57053" y="915921"/>
        <a:ext cx="1306771" cy="784062"/>
      </dsp:txXfrm>
    </dsp:sp>
    <dsp:sp modelId="{C6510E53-3D20-4C16-9CDC-0AB7FB41CC2D}">
      <dsp:nvSpPr>
        <dsp:cNvPr id="0" name=""/>
        <dsp:cNvSpPr/>
      </dsp:nvSpPr>
      <dsp:spPr>
        <a:xfrm>
          <a:off x="1494501" y="915921"/>
          <a:ext cx="1306771" cy="78406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a:latin typeface="Lato" panose="020F0502020204030203" pitchFamily="34" charset="0"/>
              <a:ea typeface="Lato" panose="020F0502020204030203" pitchFamily="34" charset="0"/>
              <a:cs typeface="Lato" panose="020F0502020204030203" pitchFamily="34" charset="0"/>
            </a:rPr>
            <a:t>IPCC</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1494501" y="915921"/>
        <a:ext cx="1306771" cy="784062"/>
      </dsp:txXfrm>
    </dsp:sp>
    <dsp:sp modelId="{0E3A34E6-03C6-4D14-8E63-ABAB5E5719C4}">
      <dsp:nvSpPr>
        <dsp:cNvPr id="0" name=""/>
        <dsp:cNvSpPr/>
      </dsp:nvSpPr>
      <dsp:spPr>
        <a:xfrm>
          <a:off x="2931950" y="915921"/>
          <a:ext cx="1306771" cy="7840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noProof="0" dirty="0" err="1">
              <a:latin typeface="Lato" panose="020F0502020204030203" pitchFamily="34" charset="0"/>
              <a:ea typeface="Lato" panose="020F0502020204030203" pitchFamily="34" charset="0"/>
              <a:cs typeface="Lato" panose="020F0502020204030203" pitchFamily="34" charset="0"/>
            </a:rPr>
            <a:t>Climatiq</a:t>
          </a:r>
          <a:endParaRPr lang="en-US" sz="1400" kern="1200" noProof="0" dirty="0">
            <a:latin typeface="Lato" panose="020F0502020204030203" pitchFamily="34" charset="0"/>
            <a:ea typeface="Lato" panose="020F0502020204030203" pitchFamily="34" charset="0"/>
            <a:cs typeface="Lato" panose="020F0502020204030203" pitchFamily="34" charset="0"/>
          </a:endParaRPr>
        </a:p>
      </dsp:txBody>
      <dsp:txXfrm>
        <a:off x="2931950" y="915921"/>
        <a:ext cx="1306771" cy="7840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C0CCC-15CE-194D-9D5F-3544CA93B184}">
      <dsp:nvSpPr>
        <dsp:cNvPr id="0" name=""/>
        <dsp:cNvSpPr/>
      </dsp:nvSpPr>
      <dsp:spPr>
        <a:xfrm>
          <a:off x="669" y="159394"/>
          <a:ext cx="2611933" cy="1567160"/>
        </a:xfrm>
        <a:prstGeom prst="rect">
          <a:avLst/>
        </a:prstGeom>
        <a:solidFill>
          <a:schemeClr val="bg1">
            <a:lumMod val="95000"/>
          </a:schemeClr>
        </a:solidFill>
        <a:ln w="12700" cap="flat" cmpd="sng" algn="ctr">
          <a:solidFill>
            <a:srgbClr val="0552DA"/>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23282"/>
              </a:solidFill>
              <a:latin typeface="Lato" panose="020F0502020204030203" pitchFamily="34" charset="0"/>
              <a:ea typeface="Lato" panose="020F0502020204030203" pitchFamily="34" charset="0"/>
              <a:cs typeface="Lato" panose="020F0502020204030203" pitchFamily="34" charset="0"/>
            </a:rPr>
            <a:t>Całkowity ślad węglowy</a:t>
          </a:r>
        </a:p>
        <a:p>
          <a:pPr marL="0" lvl="0" indent="0" algn="ctr" defTabSz="622300">
            <a:lnSpc>
              <a:spcPct val="90000"/>
            </a:lnSpc>
            <a:spcBef>
              <a:spcPct val="0"/>
            </a:spcBef>
            <a:spcAft>
              <a:spcPct val="35000"/>
            </a:spcAft>
            <a:buNone/>
          </a:pPr>
          <a:r>
            <a:rPr lang="en-US" sz="3600" b="1"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4</a:t>
          </a:r>
          <a:r>
            <a:rPr lang="cs-CZ" sz="3600" b="1"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7</a:t>
          </a:r>
          <a:r>
            <a:rPr lang="en-US" sz="3600" b="1"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 </a:t>
          </a:r>
          <a:r>
            <a:rPr lang="cs-CZ" sz="3600" b="1"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143</a:t>
          </a:r>
          <a:endParaRPr kumimoji="0" lang="en-US" sz="3600"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endParaRPr>
        </a:p>
        <a:p>
          <a:pPr marL="0" lvl="0" indent="0" algn="ctr" defTabSz="622300">
            <a:lnSpc>
              <a:spcPct val="90000"/>
            </a:lnSpc>
            <a:spcBef>
              <a:spcPct val="0"/>
            </a:spcBef>
            <a:spcAft>
              <a:spcPct val="35000"/>
            </a:spcAft>
            <a:buClr>
              <a:srgbClr val="000000"/>
            </a:buClr>
            <a:buSzTx/>
            <a:buFont typeface="Arial"/>
            <a:buNone/>
          </a:pPr>
          <a:r>
            <a:rPr kumimoji="0" lang="en-US" sz="1400" b="0"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t CO</a:t>
          </a:r>
          <a:r>
            <a:rPr kumimoji="0" lang="en-US" sz="1400" b="0" i="0" u="none" strike="noStrike" kern="1200" cap="none" spc="0" normalizeH="0" baseline="-2500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2</a:t>
          </a:r>
          <a:r>
            <a:rPr kumimoji="0" lang="en-US" sz="1400" b="0"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e </a:t>
          </a:r>
          <a:endParaRPr lang="en-GB" sz="2400" kern="1200">
            <a:solidFill>
              <a:srgbClr val="023282"/>
            </a:solidFill>
            <a:latin typeface="Lato" panose="020F0502020204030203" pitchFamily="34" charset="0"/>
            <a:ea typeface="Lato" panose="020F0502020204030203" pitchFamily="34" charset="0"/>
            <a:cs typeface="Lato" panose="020F0502020204030203" pitchFamily="34" charset="0"/>
          </a:endParaRPr>
        </a:p>
      </dsp:txBody>
      <dsp:txXfrm>
        <a:off x="669" y="159394"/>
        <a:ext cx="2611933" cy="1567160"/>
      </dsp:txXfrm>
    </dsp:sp>
    <dsp:sp modelId="{010FF6F0-5A77-3B45-9518-9A1EE5ADBD87}">
      <dsp:nvSpPr>
        <dsp:cNvPr id="0" name=""/>
        <dsp:cNvSpPr/>
      </dsp:nvSpPr>
      <dsp:spPr>
        <a:xfrm>
          <a:off x="2873796" y="159394"/>
          <a:ext cx="2611933" cy="1567160"/>
        </a:xfrm>
        <a:prstGeom prst="rect">
          <a:avLst/>
        </a:prstGeom>
        <a:solidFill>
          <a:schemeClr val="bg1">
            <a:lumMod val="95000"/>
          </a:schemeClr>
        </a:solidFill>
        <a:ln w="12700" cap="flat" cmpd="sng" algn="ctr">
          <a:solidFill>
            <a:srgbClr val="0552DA"/>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23282"/>
              </a:solidFill>
              <a:latin typeface="Lato" panose="020F0502020204030203" pitchFamily="34" charset="0"/>
              <a:ea typeface="Lato" panose="020F0502020204030203" pitchFamily="34" charset="0"/>
              <a:cs typeface="Lato" panose="020F0502020204030203" pitchFamily="34" charset="0"/>
            </a:rPr>
            <a:t>Ślad węglowy per pracownik</a:t>
          </a:r>
        </a:p>
        <a:p>
          <a:pPr marL="0" lvl="0" indent="0" algn="ctr" defTabSz="622300">
            <a:lnSpc>
              <a:spcPct val="90000"/>
            </a:lnSpc>
            <a:spcBef>
              <a:spcPct val="0"/>
            </a:spcBef>
            <a:spcAft>
              <a:spcPct val="35000"/>
            </a:spcAft>
            <a:buNone/>
          </a:pPr>
          <a:r>
            <a:rPr lang="cs-CZ" sz="3600" b="1" kern="1200" dirty="0">
              <a:solidFill>
                <a:srgbClr val="023282"/>
              </a:solidFill>
              <a:latin typeface="Lato" panose="020F0502020204030203" pitchFamily="34" charset="0"/>
              <a:ea typeface="Lato" panose="020F0502020204030203" pitchFamily="34" charset="0"/>
              <a:cs typeface="Lato" panose="020F0502020204030203" pitchFamily="34" charset="0"/>
              <a:sym typeface="Lato"/>
            </a:rPr>
            <a:t>8</a:t>
          </a:r>
          <a:r>
            <a:rPr kumimoji="0" lang="en-US" sz="3600" b="1"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a:t>
          </a:r>
          <a:r>
            <a:rPr lang="cs-CZ" sz="3600" b="1"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76</a:t>
          </a:r>
          <a:endParaRPr kumimoji="0" lang="en-US" sz="3600" b="1"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endParaRPr>
        </a:p>
        <a:p>
          <a:pPr marL="0" lvl="0" indent="0" algn="ctr" defTabSz="622300">
            <a:lnSpc>
              <a:spcPct val="90000"/>
            </a:lnSpc>
            <a:spcBef>
              <a:spcPct val="0"/>
            </a:spcBef>
            <a:spcAft>
              <a:spcPct val="35000"/>
            </a:spcAft>
            <a:buClr>
              <a:srgbClr val="000000"/>
            </a:buClr>
            <a:buSzTx/>
            <a:buFont typeface="Arial"/>
            <a:buNone/>
          </a:pPr>
          <a:r>
            <a:rPr kumimoji="0" lang="en-US" sz="1400" b="0"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t CO</a:t>
          </a:r>
          <a:r>
            <a:rPr kumimoji="0" lang="en-US" sz="1400" b="0" i="0" u="none" strike="noStrike" kern="1200" cap="none" spc="0" normalizeH="0" baseline="-2500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2</a:t>
          </a:r>
          <a:r>
            <a:rPr kumimoji="0" lang="en-US" sz="1400" b="0" i="0" u="none" strike="noStrike" kern="1200" cap="none" spc="0" normalizeH="0" baseline="0" noProof="0" dirty="0">
              <a:ln>
                <a:noFill/>
              </a:ln>
              <a:solidFill>
                <a:srgbClr val="023282"/>
              </a:solidFill>
              <a:effectLst/>
              <a:uLnTx/>
              <a:uFillTx/>
              <a:latin typeface="Lato" panose="020F0502020204030203" pitchFamily="34" charset="0"/>
              <a:ea typeface="Lato" panose="020F0502020204030203" pitchFamily="34" charset="0"/>
              <a:cs typeface="Lato" panose="020F0502020204030203" pitchFamily="34" charset="0"/>
              <a:sym typeface="Lato"/>
            </a:rPr>
            <a:t>e/</a:t>
          </a:r>
          <a:r>
            <a:rPr lang="en-US" sz="1400" kern="1200" noProof="0" dirty="0">
              <a:solidFill>
                <a:srgbClr val="023282"/>
              </a:solidFill>
              <a:latin typeface="Lato" panose="020F0502020204030203" pitchFamily="34" charset="0"/>
              <a:ea typeface="Lato" panose="020F0502020204030203" pitchFamily="34" charset="0"/>
              <a:cs typeface="Lato" panose="020F0502020204030203" pitchFamily="34" charset="0"/>
              <a:sym typeface="Lato"/>
            </a:rPr>
            <a:t>FTE</a:t>
          </a:r>
          <a:endParaRPr lang="en-GB" sz="1400" kern="1200">
            <a:solidFill>
              <a:srgbClr val="023282"/>
            </a:solidFill>
            <a:latin typeface="Lato" panose="020F0502020204030203" pitchFamily="34" charset="0"/>
            <a:ea typeface="Lato" panose="020F0502020204030203" pitchFamily="34" charset="0"/>
            <a:cs typeface="Lato" panose="020F0502020204030203" pitchFamily="34" charset="0"/>
          </a:endParaRPr>
        </a:p>
      </dsp:txBody>
      <dsp:txXfrm>
        <a:off x="2873796" y="159394"/>
        <a:ext cx="2611933" cy="156716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6475A1D2-B1E3-4024-A050-D7FBC2B3786D}">
    <t:Anchor>
      <t:Comment id="1089978854"/>
    </t:Anchor>
    <t:History>
      <t:Event id="{416A6D45-9199-411D-8446-1B01EFA79C0F}" time="2023-10-17T08:57:19.383Z">
        <t:Attribution userId="S::anna-marta.kowalczyk@kruksa.pl::bf2e2c4b-bf0f-44be-add3-a26da2f96e65" userProvider="AD" userName="Anna Marta Kowalczyk"/>
        <t:Anchor>
          <t:Comment id="1089978854"/>
        </t:Anchor>
        <t:Create/>
      </t:Event>
      <t:Event id="{9257C0A8-8C2F-4891-985C-3E44C67DCC07}" time="2023-10-17T08:57:19.383Z">
        <t:Attribution userId="S::anna-marta.kowalczyk@kruksa.pl::bf2e2c4b-bf0f-44be-add3-a26da2f96e65" userProvider="AD" userName="Anna Marta Kowalczyk"/>
        <t:Anchor>
          <t:Comment id="1089978854"/>
        </t:Anchor>
        <t:Assign userId="S::Jerzy.Sroka@kruksa.pl::497d94ce-f2a0-40d5-92cf-a346cbafafcf" userProvider="AD" userName="Jerzy Sroka"/>
      </t:Event>
      <t:Event id="{825160E6-5B04-4997-96B6-2DD1441741A3}" time="2023-10-17T08:57:19.383Z">
        <t:Attribution userId="S::anna-marta.kowalczyk@kruksa.pl::bf2e2c4b-bf0f-44be-add3-a26da2f96e65" userProvider="AD" userName="Anna Marta Kowalczyk"/>
        <t:Anchor>
          <t:Comment id="1089978854"/>
        </t:Anchor>
        <t:SetTitle title="@Jerzy Sroka to oznaczenie ma tu być? Proszę również o zmianę formatu tego wklejonego raportu. coś tu się dzieje za dużo"/>
      </t:Event>
      <t:Event id="{28C35E77-B9AD-416D-B1E6-CE8B3AEF5ED4}" time="2023-10-17T10:04:30.062Z">
        <t:Attribution userId="S::jerzy.sroka@kruksa.pl::497d94ce-f2a0-40d5-92cf-a346cbafafcf" userProvider="AD" userName="Jerzy Sroka"/>
        <t:Progress percentComplete="100"/>
      </t:Event>
      <t:Event id="{A759CB77-37F9-4CE0-BF21-779DF715D97F}" time="2023-10-17T10:04:54.679Z">
        <t:Attribution userId="S::jerzy.sroka@kruksa.pl::497d94ce-f2a0-40d5-92cf-a346cbafafcf" userProvider="AD" userName="Jerzy Sroka"/>
        <t:Progress percentComplete="0"/>
      </t:Event>
    </t:History>
  </t:Task>
</t:Tasks>
</file>

<file path=word/theme/theme1.xml><?xml version="1.0" encoding="utf-8"?>
<a:theme xmlns:a="http://schemas.openxmlformats.org/drawingml/2006/main" name="Kruk">
  <a:themeElements>
    <a:clrScheme name="Niestandardowy 1">
      <a:dk1>
        <a:sysClr val="windowText" lastClr="000000"/>
      </a:dk1>
      <a:lt1>
        <a:sysClr val="window" lastClr="FFFFFF"/>
      </a:lt1>
      <a:dk2>
        <a:srgbClr val="003282"/>
      </a:dk2>
      <a:lt2>
        <a:srgbClr val="E7E6E6"/>
      </a:lt2>
      <a:accent1>
        <a:srgbClr val="007DFA"/>
      </a:accent1>
      <a:accent2>
        <a:srgbClr val="003282"/>
      </a:accent2>
      <a:accent3>
        <a:srgbClr val="B3D0FF"/>
      </a:accent3>
      <a:accent4>
        <a:srgbClr val="67A1FF"/>
      </a:accent4>
      <a:accent5>
        <a:srgbClr val="1B72FF"/>
      </a:accent5>
      <a:accent6>
        <a:srgbClr val="002561"/>
      </a:accent6>
      <a:hlink>
        <a:srgbClr val="002561"/>
      </a:hlink>
      <a:folHlink>
        <a:srgbClr val="0563C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7EEBA6300B04D8D5A71673A038844" ma:contentTypeVersion="13" ma:contentTypeDescription="Create a new document." ma:contentTypeScope="" ma:versionID="a0b1521771f8508f8c88c44c2f86682f">
  <xsd:schema xmlns:xsd="http://www.w3.org/2001/XMLSchema" xmlns:xs="http://www.w3.org/2001/XMLSchema" xmlns:p="http://schemas.microsoft.com/office/2006/metadata/properties" xmlns:ns2="2e5867f1-ca6d-4bef-8450-4077a589cd11" xmlns:ns3="cdb7a76a-225c-4c0c-ac48-e7774241c2b1" targetNamespace="http://schemas.microsoft.com/office/2006/metadata/properties" ma:root="true" ma:fieldsID="40759ff5b6c983eba6437d6890f07073" ns2:_="" ns3:_="">
    <xsd:import namespace="2e5867f1-ca6d-4bef-8450-4077a589cd11"/>
    <xsd:import namespace="cdb7a76a-225c-4c0c-ac48-e7774241c2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867f1-ca6d-4bef-8450-4077a589c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05f439f-c2f8-4a07-9509-ec34656d4ae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7a76a-225c-4c0c-ac48-e7774241c2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55fee96-250d-4122-a5a2-e9c8e588261d}" ma:internalName="TaxCatchAll" ma:showField="CatchAllData" ma:web="cdb7a76a-225c-4c0c-ac48-e7774241c2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e5867f1-ca6d-4bef-8450-4077a589cd11">
      <Terms xmlns="http://schemas.microsoft.com/office/infopath/2007/PartnerControls"/>
    </lcf76f155ced4ddcb4097134ff3c332f>
    <TaxCatchAll xmlns="cdb7a76a-225c-4c0c-ac48-e7774241c2b1"/>
  </documentManagement>
</p:properties>
</file>

<file path=customXml/itemProps1.xml><?xml version="1.0" encoding="utf-8"?>
<ds:datastoreItem xmlns:ds="http://schemas.openxmlformats.org/officeDocument/2006/customXml" ds:itemID="{4AFE1061-B577-40D3-911D-33232A1B3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5867f1-ca6d-4bef-8450-4077a589cd11"/>
    <ds:schemaRef ds:uri="cdb7a76a-225c-4c0c-ac48-e7774241c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A000A-A458-4B19-9817-EB7084FC4D3E}">
  <ds:schemaRefs>
    <ds:schemaRef ds:uri="http://schemas.openxmlformats.org/officeDocument/2006/bibliography"/>
  </ds:schemaRefs>
</ds:datastoreItem>
</file>

<file path=customXml/itemProps3.xml><?xml version="1.0" encoding="utf-8"?>
<ds:datastoreItem xmlns:ds="http://schemas.openxmlformats.org/officeDocument/2006/customXml" ds:itemID="{C6B66BF3-F924-4258-9DF8-7B630B70AE17}">
  <ds:schemaRefs>
    <ds:schemaRef ds:uri="http://schemas.microsoft.com/sharepoint/v3/contenttype/forms"/>
  </ds:schemaRefs>
</ds:datastoreItem>
</file>

<file path=customXml/itemProps4.xml><?xml version="1.0" encoding="utf-8"?>
<ds:datastoreItem xmlns:ds="http://schemas.openxmlformats.org/officeDocument/2006/customXml" ds:itemID="{F7783891-AE84-4B86-A28D-6AFD1DFB62B3}">
  <ds:schemaRefs>
    <ds:schemaRef ds:uri="http://schemas.microsoft.com/office/2006/metadata/properties"/>
    <ds:schemaRef ds:uri="http://schemas.microsoft.com/office/infopath/2007/PartnerControls"/>
    <ds:schemaRef ds:uri="2e5867f1-ca6d-4bef-8450-4077a589cd11"/>
    <ds:schemaRef ds:uri="cdb7a76a-225c-4c0c-ac48-e7774241c2b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10135</Words>
  <Characters>57770</Characters>
  <Application>Microsoft Office Word</Application>
  <DocSecurity>0</DocSecurity>
  <Lines>481</Lines>
  <Paragraphs>135</Paragraphs>
  <ScaleCrop>false</ScaleCrop>
  <Company/>
  <LinksUpToDate>false</LinksUpToDate>
  <CharactersWithSpaces>67770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Marta Kowalczyk</dc:creator>
  <cp:keywords/>
  <dc:description/>
  <cp:lastModifiedBy>Stan Shvaika</cp:lastModifiedBy>
  <cp:revision>2</cp:revision>
  <cp:lastPrinted>2025-02-26T15:40:00Z</cp:lastPrinted>
  <dcterms:created xsi:type="dcterms:W3CDTF">2025-05-18T11:51:00Z</dcterms:created>
  <dcterms:modified xsi:type="dcterms:W3CDTF">2025-05-18T11:51:00Z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c0063a-80ed-4f8c-a4e7-26454c3b73ec_Enabled">
    <vt:lpwstr>true</vt:lpwstr>
  </property>
  <property fmtid="{D5CDD505-2E9C-101B-9397-08002B2CF9AE}" pid="3" name="MSIP_Label_d1c0063a-80ed-4f8c-a4e7-26454c3b73ec_SetDate">
    <vt:lpwstr>2023-09-27T08:49:33Z</vt:lpwstr>
  </property>
  <property fmtid="{D5CDD505-2E9C-101B-9397-08002B2CF9AE}" pid="4" name="MSIP_Label_d1c0063a-80ed-4f8c-a4e7-26454c3b73ec_Method">
    <vt:lpwstr>Standard</vt:lpwstr>
  </property>
  <property fmtid="{D5CDD505-2E9C-101B-9397-08002B2CF9AE}" pid="5" name="MSIP_Label_d1c0063a-80ed-4f8c-a4e7-26454c3b73ec_Name">
    <vt:lpwstr>Informacje udostępniane wewnętrznie z ograniczeniami</vt:lpwstr>
  </property>
  <property fmtid="{D5CDD505-2E9C-101B-9397-08002B2CF9AE}" pid="6" name="MSIP_Label_d1c0063a-80ed-4f8c-a4e7-26454c3b73ec_SiteId">
    <vt:lpwstr>964180d6-298a-43d5-b71d-d4cee877d4b4</vt:lpwstr>
  </property>
  <property fmtid="{D5CDD505-2E9C-101B-9397-08002B2CF9AE}" pid="7" name="MSIP_Label_d1c0063a-80ed-4f8c-a4e7-26454c3b73ec_ActionId">
    <vt:lpwstr>e44d1e25-6244-4485-8bd9-4e06a8c7d266</vt:lpwstr>
  </property>
  <property fmtid="{D5CDD505-2E9C-101B-9397-08002B2CF9AE}" pid="8" name="MSIP_Label_d1c0063a-80ed-4f8c-a4e7-26454c3b73ec_ContentBits">
    <vt:lpwstr>0</vt:lpwstr>
  </property>
  <property fmtid="{D5CDD505-2E9C-101B-9397-08002B2CF9AE}" pid="9" name="ContentTypeId">
    <vt:lpwstr>0x01010045C7EEBA6300B04D8D5A71673A038844</vt:lpwstr>
  </property>
  <property fmtid="{D5CDD505-2E9C-101B-9397-08002B2CF9AE}" pid="10" name="MSIP_Label_30cd85d1-32dc-4b48-b80e-fd62ded6b090_Enabled">
    <vt:lpwstr>true</vt:lpwstr>
  </property>
  <property fmtid="{D5CDD505-2E9C-101B-9397-08002B2CF9AE}" pid="11" name="MSIP_Label_30cd85d1-32dc-4b48-b80e-fd62ded6b090_SetDate">
    <vt:lpwstr>2025-03-10T05:51:20Z</vt:lpwstr>
  </property>
  <property fmtid="{D5CDD505-2E9C-101B-9397-08002B2CF9AE}" pid="12" name="MSIP_Label_30cd85d1-32dc-4b48-b80e-fd62ded6b090_Method">
    <vt:lpwstr>Standard</vt:lpwstr>
  </property>
  <property fmtid="{D5CDD505-2E9C-101B-9397-08002B2CF9AE}" pid="13" name="MSIP_Label_30cd85d1-32dc-4b48-b80e-fd62ded6b090_Name">
    <vt:lpwstr>Internal</vt:lpwstr>
  </property>
  <property fmtid="{D5CDD505-2E9C-101B-9397-08002B2CF9AE}" pid="14" name="MSIP_Label_30cd85d1-32dc-4b48-b80e-fd62ded6b090_SiteId">
    <vt:lpwstr>da0eb024-8300-4d11-888e-ba7936df9ff4</vt:lpwstr>
  </property>
  <property fmtid="{D5CDD505-2E9C-101B-9397-08002B2CF9AE}" pid="15" name="MSIP_Label_30cd85d1-32dc-4b48-b80e-fd62ded6b090_ActionId">
    <vt:lpwstr>0bf4429e-8fba-4e53-87f1-e7e89e40af1a</vt:lpwstr>
  </property>
  <property fmtid="{D5CDD505-2E9C-101B-9397-08002B2CF9AE}" pid="16" name="MSIP_Label_30cd85d1-32dc-4b48-b80e-fd62ded6b090_ContentBits">
    <vt:lpwstr>0</vt:lpwstr>
  </property>
  <property fmtid="{D5CDD505-2E9C-101B-9397-08002B2CF9AE}" pid="17" name="MediaServiceImageTags">
    <vt:lpwstr/>
  </property>
</Properties>
</file>